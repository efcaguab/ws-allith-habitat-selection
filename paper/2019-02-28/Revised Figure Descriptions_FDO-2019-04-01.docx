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38429" w14:textId="77777777" w:rsidR="00F66D7A" w:rsidRPr="00F66D7A" w:rsidRDefault="00F66D7A">
      <w:pPr>
        <w:rPr>
          <w:b/>
        </w:rPr>
      </w:pPr>
      <w:r w:rsidRPr="00F66D7A">
        <w:rPr>
          <w:b/>
        </w:rPr>
        <w:t>Tables</w:t>
      </w:r>
    </w:p>
    <w:p w14:paraId="52A1DD9A" w14:textId="3C89932C" w:rsidR="00347EA4" w:rsidDel="007605F1" w:rsidRDefault="00920001">
      <w:pPr>
        <w:rPr>
          <w:del w:id="0" w:author="me" w:date="2019-03-25T18:51:00Z"/>
        </w:rPr>
      </w:pPr>
      <w:del w:id="1" w:author="me" w:date="2019-03-25T18:51:00Z">
        <w:r w:rsidDel="007605F1">
          <w:delText xml:space="preserve">Table 1. </w:delText>
        </w:r>
      </w:del>
    </w:p>
    <w:p w14:paraId="26BF4C71" w14:textId="014658A9" w:rsidR="00920001" w:rsidDel="007605F1" w:rsidRDefault="00EB2E1E">
      <w:pPr>
        <w:rPr>
          <w:del w:id="2" w:author="me" w:date="2019-03-25T18:51:00Z"/>
        </w:rPr>
      </w:pPr>
      <w:commentRangeStart w:id="3"/>
      <w:commentRangeStart w:id="4"/>
      <w:del w:id="5" w:author="me" w:date="2019-03-25T18:51:00Z">
        <w:r w:rsidDel="007605F1">
          <w:delText>M</w:delText>
        </w:r>
        <w:r w:rsidR="00920001" w:rsidDel="007605F1">
          <w:delText xml:space="preserve">etadata </w:delText>
        </w:r>
        <w:commentRangeEnd w:id="3"/>
        <w:r w:rsidR="00E55A1C" w:rsidDel="007605F1">
          <w:rPr>
            <w:rStyle w:val="CommentReference"/>
          </w:rPr>
          <w:commentReference w:id="3"/>
        </w:r>
        <w:commentRangeEnd w:id="4"/>
        <w:r w:rsidR="00CA3E33" w:rsidDel="007605F1">
          <w:rPr>
            <w:rStyle w:val="CommentReference"/>
          </w:rPr>
          <w:commentReference w:id="4"/>
        </w:r>
        <w:r w:rsidR="00920001" w:rsidDel="007605F1">
          <w:delText>for all acoustically tagged sharks</w:delText>
        </w:r>
        <w:r w:rsidDel="007605F1">
          <w:delText xml:space="preserve">, </w:delText>
        </w:r>
        <w:r w:rsidR="004D0B81" w:rsidDel="007605F1">
          <w:delText xml:space="preserve">including </w:delText>
        </w:r>
        <w:r w:rsidDel="007605F1">
          <w:delText xml:space="preserve">animals </w:delText>
        </w:r>
        <w:r w:rsidR="004D0B81" w:rsidDel="007605F1">
          <w:delText xml:space="preserve">that </w:delText>
        </w:r>
        <w:r w:rsidDel="007605F1">
          <w:delText>never recorded any detections</w:delText>
        </w:r>
        <w:r w:rsidR="00920001" w:rsidDel="007605F1">
          <w:delText xml:space="preserve">. </w:delText>
        </w:r>
        <w:r w:rsidR="004D0B81" w:rsidDel="007605F1">
          <w:delText>S</w:delText>
        </w:r>
        <w:r w:rsidR="00920001" w:rsidDel="007605F1">
          <w:delText>ummaries of each individual’s acoustic, visual census, satellite telemetry, and multimethod tracking data</w:delText>
        </w:r>
        <w:r w:rsidR="004D0B81" w:rsidDel="007605F1">
          <w:delText xml:space="preserve"> are included</w:delText>
        </w:r>
        <w:r w:rsidR="00920001" w:rsidDel="007605F1">
          <w:delText>.</w:delText>
        </w:r>
      </w:del>
    </w:p>
    <w:p w14:paraId="13E44952" w14:textId="77777777" w:rsidR="00B3343A" w:rsidDel="007605F1" w:rsidRDefault="00B3343A">
      <w:pPr>
        <w:rPr>
          <w:del w:id="6" w:author="me" w:date="2019-03-25T18:51:00Z"/>
        </w:rPr>
      </w:pPr>
    </w:p>
    <w:p w14:paraId="37DD8018" w14:textId="01CBA862" w:rsidR="00920001" w:rsidRDefault="00B3343A">
      <w:r>
        <w:t xml:space="preserve">Table </w:t>
      </w:r>
      <w:ins w:id="7" w:author="me" w:date="2019-03-25T18:51:00Z">
        <w:r w:rsidR="007605F1">
          <w:t>1</w:t>
        </w:r>
      </w:ins>
      <w:ins w:id="8" w:author="me" w:date="2019-04-01T06:42:00Z">
        <w:r w:rsidR="00D90272">
          <w:t xml:space="preserve"> (Full Version)</w:t>
        </w:r>
      </w:ins>
      <w:del w:id="9" w:author="me" w:date="2019-03-25T18:51:00Z">
        <w:r w:rsidDel="007605F1">
          <w:delText>2</w:delText>
        </w:r>
      </w:del>
      <w:r w:rsidR="00920001">
        <w:t xml:space="preserve">. </w:t>
      </w:r>
    </w:p>
    <w:p w14:paraId="5EDBDF10" w14:textId="0FE6DA7F" w:rsidR="00D90272" w:rsidRDefault="004D0B81">
      <w:pPr>
        <w:rPr>
          <w:ins w:id="10" w:author="me" w:date="2019-04-01T06:42:00Z"/>
        </w:rPr>
      </w:pPr>
      <w:r>
        <w:t>G</w:t>
      </w:r>
      <w:r w:rsidR="00920001">
        <w:t>eneralized additive mixed models</w:t>
      </w:r>
      <w:r w:rsidR="00347EA4">
        <w:t xml:space="preserve"> </w:t>
      </w:r>
      <w:r w:rsidR="00920001">
        <w:t>fit to the acoustic</w:t>
      </w:r>
      <w:r w:rsidR="00347EA4">
        <w:t xml:space="preserve"> monitoring</w:t>
      </w:r>
      <w:r w:rsidR="00920001">
        <w:t xml:space="preserve"> and visual census records.</w:t>
      </w:r>
      <w:ins w:id="11" w:author="me" w:date="2019-03-20T02:28:00Z">
        <w:r w:rsidR="002D5EA0">
          <w:t xml:space="preserve"> Potential</w:t>
        </w:r>
      </w:ins>
      <w:ins w:id="12" w:author="me" w:date="2019-03-20T02:30:00Z">
        <w:r w:rsidR="00CA3E33">
          <w:t xml:space="preserve"> </w:t>
        </w:r>
      </w:ins>
      <w:ins w:id="13" w:author="me" w:date="2019-03-20T02:28:00Z">
        <w:r w:rsidR="002D5EA0">
          <w:t>expl</w:t>
        </w:r>
      </w:ins>
      <w:ins w:id="14" w:author="me" w:date="2019-03-20T02:29:00Z">
        <w:r w:rsidR="002D5EA0">
          <w:t>a</w:t>
        </w:r>
      </w:ins>
      <w:ins w:id="15" w:author="me" w:date="2019-03-20T02:28:00Z">
        <w:r w:rsidR="002D5EA0">
          <w:t xml:space="preserve">natory </w:t>
        </w:r>
        <w:r w:rsidR="00CA3E33">
          <w:t>variables</w:t>
        </w:r>
      </w:ins>
      <w:ins w:id="16" w:author="me" w:date="2019-03-20T03:14:00Z">
        <w:r w:rsidR="00C44F83">
          <w:t xml:space="preserve"> for the acoustic model</w:t>
        </w:r>
      </w:ins>
      <w:ins w:id="17" w:author="me" w:date="2019-03-20T02:28:00Z">
        <w:r w:rsidR="00CA3E33">
          <w:t xml:space="preserve"> included seasonality</w:t>
        </w:r>
      </w:ins>
      <w:ins w:id="18" w:author="me" w:date="2019-03-20T02:29:00Z">
        <w:r w:rsidR="002D5EA0">
          <w:t>, temporal lag</w:t>
        </w:r>
      </w:ins>
      <w:ins w:id="19" w:author="me" w:date="2019-03-20T02:30:00Z">
        <w:r w:rsidR="002D5EA0">
          <w:t>,</w:t>
        </w:r>
      </w:ins>
      <w:ins w:id="20" w:author="me" w:date="2019-03-20T02:31:00Z">
        <w:r w:rsidR="00CA3E33">
          <w:t xml:space="preserve"> ins</w:t>
        </w:r>
      </w:ins>
      <w:ins w:id="21" w:author="me" w:date="2019-03-20T02:32:00Z">
        <w:r w:rsidR="00CA3E33">
          <w:t>h</w:t>
        </w:r>
      </w:ins>
      <w:ins w:id="22" w:author="me" w:date="2019-03-20T02:31:00Z">
        <w:r w:rsidR="00CA3E33">
          <w:t>ore</w:t>
        </w:r>
      </w:ins>
      <w:ins w:id="23" w:author="me" w:date="2019-03-20T02:32:00Z">
        <w:r w:rsidR="00D90272">
          <w:t xml:space="preserve"> receiver effort (</w:t>
        </w:r>
        <w:r w:rsidR="00CA3E33">
          <w:t>“effort</w:t>
        </w:r>
      </w:ins>
      <w:ins w:id="24" w:author="me" w:date="2019-03-20T03:10:00Z">
        <w:r w:rsidR="00AE5CE2">
          <w:t xml:space="preserve"> </w:t>
        </w:r>
      </w:ins>
      <w:ins w:id="25" w:author="me" w:date="2019-03-20T02:32:00Z">
        <w:r w:rsidR="00CA3E33">
          <w:t>(IS)”), offshore receiver effort (“effort</w:t>
        </w:r>
      </w:ins>
      <w:ins w:id="26" w:author="me" w:date="2019-03-20T02:31:00Z">
        <w:r w:rsidR="00CA3E33">
          <w:t xml:space="preserve"> </w:t>
        </w:r>
      </w:ins>
      <w:ins w:id="27" w:author="me" w:date="2019-03-20T02:32:00Z">
        <w:r w:rsidR="00CA3E33">
          <w:t>(OS)”)</w:t>
        </w:r>
      </w:ins>
      <w:ins w:id="28" w:author="me" w:date="2019-03-20T02:33:00Z">
        <w:r w:rsidR="00CA3E33">
          <w:t>,</w:t>
        </w:r>
      </w:ins>
      <w:ins w:id="29" w:author="me" w:date="2019-03-20T02:30:00Z">
        <w:r w:rsidR="002D5EA0">
          <w:t xml:space="preserve"> animal sex</w:t>
        </w:r>
        <w:r w:rsidR="00CA3E33">
          <w:t>,</w:t>
        </w:r>
      </w:ins>
      <w:ins w:id="30" w:author="me" w:date="2019-03-20T02:33:00Z">
        <w:r w:rsidR="00CA3E33">
          <w:t xml:space="preserve"> and</w:t>
        </w:r>
      </w:ins>
      <w:ins w:id="31" w:author="me" w:date="2019-03-20T02:30:00Z">
        <w:r w:rsidR="00CA3E33">
          <w:t xml:space="preserve"> animal size</w:t>
        </w:r>
      </w:ins>
      <w:ins w:id="32" w:author="me" w:date="2019-03-20T02:33:00Z">
        <w:r w:rsidR="00CA3E33">
          <w:t xml:space="preserve">. The visual model used seasonality, temporal lag, survey effort </w:t>
        </w:r>
      </w:ins>
      <w:ins w:id="33" w:author="me" w:date="2019-03-20T02:35:00Z">
        <w:r w:rsidR="00CA3E33">
          <w:t>(“effort”)</w:t>
        </w:r>
      </w:ins>
      <w:ins w:id="34" w:author="me" w:date="2019-03-20T02:36:00Z">
        <w:r w:rsidR="00CA3E33">
          <w:t>, animal sex</w:t>
        </w:r>
      </w:ins>
      <w:ins w:id="35" w:author="me" w:date="2019-03-20T03:11:00Z">
        <w:r w:rsidR="00C44F83">
          <w:t>,</w:t>
        </w:r>
      </w:ins>
      <w:ins w:id="36" w:author="me" w:date="2019-03-20T02:36:00Z">
        <w:r w:rsidR="00CA3E33">
          <w:t xml:space="preserve"> and animal size.</w:t>
        </w:r>
      </w:ins>
      <w:ins w:id="37" w:author="me" w:date="2019-03-20T02:35:00Z">
        <w:r w:rsidR="00CA3E33">
          <w:t xml:space="preserve"> </w:t>
        </w:r>
      </w:ins>
      <w:ins w:id="38" w:author="me" w:date="2019-03-20T02:30:00Z">
        <w:r w:rsidR="00CA3E33">
          <w:t xml:space="preserve"> </w:t>
        </w:r>
      </w:ins>
      <w:ins w:id="39" w:author="me" w:date="2019-03-29T20:23:00Z">
        <w:r w:rsidR="003119AD">
          <w:t>Two of the visual models</w:t>
        </w:r>
        <w:r w:rsidR="003B5A8C">
          <w:t xml:space="preserve"> could not be fit to the data </w:t>
        </w:r>
      </w:ins>
      <w:ins w:id="40" w:author="me" w:date="2019-03-29T20:24:00Z">
        <w:r w:rsidR="003B5A8C">
          <w:t xml:space="preserve">and are listed with “NA” values. The remaining </w:t>
        </w:r>
      </w:ins>
      <w:ins w:id="41" w:author="me" w:date="2019-03-29T20:25:00Z">
        <w:r w:rsidR="003B5A8C">
          <w:t>models</w:t>
        </w:r>
      </w:ins>
      <w:ins w:id="42" w:author="me" w:date="2019-03-29T20:24:00Z">
        <w:r w:rsidR="003B5A8C">
          <w:t xml:space="preserve"> </w:t>
        </w:r>
      </w:ins>
      <w:del w:id="43" w:author="me" w:date="2019-03-29T20:23:00Z">
        <w:r w:rsidR="00920001" w:rsidDel="003B5A8C">
          <w:delText xml:space="preserve"> </w:delText>
        </w:r>
      </w:del>
      <w:del w:id="44" w:author="me" w:date="2019-03-29T20:24:00Z">
        <w:r w:rsidR="00920001" w:rsidDel="003B5A8C">
          <w:delText>Models</w:delText>
        </w:r>
      </w:del>
      <w:r w:rsidR="00920001">
        <w:t xml:space="preserve"> are ordered from lowest to highest by the Akaik</w:t>
      </w:r>
      <w:r w:rsidR="006768F3">
        <w:t>e Information Criterion</w:t>
      </w:r>
      <w:del w:id="45" w:author="me" w:date="2019-04-01T06:43:00Z">
        <w:r w:rsidR="006768F3" w:rsidDel="00D90272">
          <w:delText xml:space="preserve"> (AIC)</w:delText>
        </w:r>
      </w:del>
      <w:r w:rsidR="006768F3">
        <w:t xml:space="preserve">. </w:t>
      </w:r>
    </w:p>
    <w:p w14:paraId="64571AEE" w14:textId="77777777" w:rsidR="00D90272" w:rsidRDefault="00D90272">
      <w:pPr>
        <w:rPr>
          <w:ins w:id="46" w:author="me" w:date="2019-04-01T06:42:00Z"/>
        </w:rPr>
      </w:pPr>
    </w:p>
    <w:p w14:paraId="7CB10B34" w14:textId="77777777" w:rsidR="00D90272" w:rsidRDefault="00D90272" w:rsidP="00D90272">
      <w:pPr>
        <w:rPr>
          <w:ins w:id="47" w:author="me" w:date="2019-04-01T06:42:00Z"/>
        </w:rPr>
      </w:pPr>
      <w:ins w:id="48" w:author="me" w:date="2019-04-01T06:42:00Z">
        <w:r>
          <w:t>Table 1 (top four version).</w:t>
        </w:r>
      </w:ins>
    </w:p>
    <w:p w14:paraId="4787E020" w14:textId="6036984C" w:rsidR="00920001" w:rsidRDefault="00D90272">
      <w:ins w:id="49" w:author="me" w:date="2019-04-01T06:42:00Z">
        <w:r>
          <w:t xml:space="preserve">Generalized additive mixed models fit to the acoustic monitoring and visual census records. Potential explanatory variables </w:t>
        </w:r>
        <w:del w:id="50" w:author="Fernando Cagua" w:date="2019-04-02T09:15:00Z">
          <w:r w:rsidDel="00F37532">
            <w:delText xml:space="preserve">for the acoustic model </w:delText>
          </w:r>
        </w:del>
        <w:r>
          <w:t xml:space="preserve">included seasonality, temporal lag, </w:t>
        </w:r>
      </w:ins>
      <w:ins w:id="51" w:author="Fernando Cagua" w:date="2019-04-02T09:16:00Z">
        <w:r w:rsidR="00F37532">
          <w:t>animal sex, animal size</w:t>
        </w:r>
        <w:r w:rsidR="00F37532">
          <w:t xml:space="preserve">. In addition, </w:t>
        </w:r>
      </w:ins>
      <w:ins w:id="52" w:author="Fernando Cagua" w:date="2019-04-02T09:15:00Z">
        <w:r w:rsidR="00F37532">
          <w:t xml:space="preserve">the acoustic model </w:t>
        </w:r>
      </w:ins>
      <w:ins w:id="53" w:author="Fernando Cagua" w:date="2019-04-02T09:16:00Z">
        <w:r w:rsidR="00F37532">
          <w:t xml:space="preserve">included </w:t>
        </w:r>
      </w:ins>
      <w:ins w:id="54" w:author="me" w:date="2019-04-01T06:42:00Z">
        <w:r>
          <w:t>inshore</w:t>
        </w:r>
      </w:ins>
      <w:ins w:id="55" w:author="Fernando Cagua" w:date="2019-04-02T09:14:00Z">
        <w:r w:rsidR="00F37532">
          <w:t xml:space="preserve"> (IS)</w:t>
        </w:r>
      </w:ins>
      <w:ins w:id="56" w:author="me" w:date="2019-04-01T06:42:00Z">
        <w:r>
          <w:t xml:space="preserve"> receiver effort</w:t>
        </w:r>
        <w:del w:id="57" w:author="Fernando Cagua" w:date="2019-04-02T09:14:00Z">
          <w:r w:rsidDel="00F37532">
            <w:delText xml:space="preserve"> (listed in the table as “effort (IS)”)</w:delText>
          </w:r>
        </w:del>
      </w:ins>
      <w:ins w:id="58" w:author="Fernando Cagua" w:date="2019-04-02T09:16:00Z">
        <w:r w:rsidR="00F37532">
          <w:t xml:space="preserve"> and </w:t>
        </w:r>
      </w:ins>
      <w:ins w:id="59" w:author="me" w:date="2019-04-01T06:42:00Z">
        <w:del w:id="60" w:author="Fernando Cagua" w:date="2019-04-02T09:16:00Z">
          <w:r w:rsidDel="00F37532">
            <w:delText xml:space="preserve">, </w:delText>
          </w:r>
        </w:del>
        <w:r>
          <w:t>offshore</w:t>
        </w:r>
      </w:ins>
      <w:ins w:id="61" w:author="Fernando Cagua" w:date="2019-04-02T09:15:00Z">
        <w:r w:rsidR="00F37532">
          <w:t xml:space="preserve"> (OS)</w:t>
        </w:r>
      </w:ins>
      <w:ins w:id="62" w:author="me" w:date="2019-04-01T06:42:00Z">
        <w:r>
          <w:t xml:space="preserve"> receiver effort</w:t>
        </w:r>
        <w:del w:id="63" w:author="Fernando Cagua" w:date="2019-04-02T09:15:00Z">
          <w:r w:rsidDel="00F37532">
            <w:delText xml:space="preserve"> (“effort (OS)”)</w:delText>
          </w:r>
        </w:del>
        <w:del w:id="64" w:author="Fernando Cagua" w:date="2019-04-02T09:16:00Z">
          <w:r w:rsidDel="00F37532">
            <w:delText>,</w:delText>
          </w:r>
        </w:del>
      </w:ins>
      <w:ins w:id="65" w:author="Fernando Cagua" w:date="2019-04-02T09:16:00Z">
        <w:r w:rsidR="00F37532">
          <w:t>; while</w:t>
        </w:r>
      </w:ins>
      <w:ins w:id="66" w:author="me" w:date="2019-04-01T06:42:00Z">
        <w:del w:id="67" w:author="Fernando Cagua" w:date="2019-04-02T09:16:00Z">
          <w:r w:rsidDel="00F37532">
            <w:delText xml:space="preserve"> animal sex, and animal size.</w:delText>
          </w:r>
        </w:del>
        <w:r>
          <w:t xml:space="preserve"> </w:t>
        </w:r>
      </w:ins>
      <w:ins w:id="68" w:author="Fernando Cagua" w:date="2019-04-02T09:16:00Z">
        <w:r w:rsidR="00F37532">
          <w:t>t</w:t>
        </w:r>
      </w:ins>
      <w:ins w:id="69" w:author="me" w:date="2019-04-01T06:42:00Z">
        <w:del w:id="70" w:author="Fernando Cagua" w:date="2019-04-02T09:16:00Z">
          <w:r w:rsidDel="00F37532">
            <w:delText>T</w:delText>
          </w:r>
        </w:del>
        <w:r>
          <w:t xml:space="preserve">he visual model </w:t>
        </w:r>
        <w:del w:id="71" w:author="Fernando Cagua" w:date="2019-04-02T09:17:00Z">
          <w:r w:rsidDel="00F37532">
            <w:delText>used</w:delText>
          </w:r>
        </w:del>
      </w:ins>
      <w:ins w:id="72" w:author="Fernando Cagua" w:date="2019-04-02T09:17:00Z">
        <w:r w:rsidR="00F37532">
          <w:t>included</w:t>
        </w:r>
      </w:ins>
      <w:ins w:id="73" w:author="me" w:date="2019-04-01T06:42:00Z">
        <w:r>
          <w:t xml:space="preserve"> </w:t>
        </w:r>
        <w:del w:id="74" w:author="Fernando Cagua" w:date="2019-04-02T09:17:00Z">
          <w:r w:rsidDel="00F37532">
            <w:delText xml:space="preserve">seasonality, temporal lag, </w:delText>
          </w:r>
        </w:del>
        <w:r>
          <w:t>survey effort (“effort”),</w:t>
        </w:r>
        <w:del w:id="75" w:author="Fernando Cagua" w:date="2019-04-02T09:17:00Z">
          <w:r w:rsidDel="00F37532">
            <w:delText xml:space="preserve"> animal sex, and animal size</w:delText>
          </w:r>
        </w:del>
        <w:r>
          <w:t xml:space="preserve">. For both methods, the four </w:t>
        </w:r>
        <w:del w:id="76" w:author="Fernando Cagua" w:date="2019-04-02T09:17:00Z">
          <w:r w:rsidDel="00F37532">
            <w:delText xml:space="preserve">most likely </w:delText>
          </w:r>
        </w:del>
        <w:r>
          <w:t xml:space="preserve">models </w:t>
        </w:r>
      </w:ins>
      <w:ins w:id="77" w:author="Fernando Cagua" w:date="2019-04-02T09:17:00Z">
        <w:r w:rsidR="00F37532">
          <w:t xml:space="preserve">that were better supported by the data </w:t>
        </w:r>
      </w:ins>
      <w:ins w:id="78" w:author="me" w:date="2019-04-01T06:42:00Z">
        <w:r>
          <w:t>are shown</w:t>
        </w:r>
        <w:del w:id="79" w:author="Fernando Cagua" w:date="2019-04-02T09:18:00Z">
          <w:r w:rsidDel="00F37532">
            <w:delText xml:space="preserve"> and are ordered from lowest to highest by the Akaike Information Criterion</w:delText>
          </w:r>
        </w:del>
        <w:commentRangeStart w:id="80"/>
        <w:r>
          <w:t>.</w:t>
        </w:r>
        <w:commentRangeEnd w:id="80"/>
        <w:r>
          <w:rPr>
            <w:rStyle w:val="CommentReference"/>
          </w:rPr>
          <w:commentReference w:id="80"/>
        </w:r>
        <w:r>
          <w:t xml:space="preserve"> </w:t>
        </w:r>
      </w:ins>
      <w:commentRangeStart w:id="81"/>
      <w:commentRangeStart w:id="82"/>
      <w:del w:id="83" w:author="me" w:date="2019-03-20T02:38:00Z">
        <w:r w:rsidR="006768F3" w:rsidDel="00CA3E33">
          <w:delText xml:space="preserve">Models with the lowest AIC </w:delText>
        </w:r>
        <w:commentRangeEnd w:id="81"/>
        <w:r w:rsidR="00462798" w:rsidDel="00CA3E33">
          <w:rPr>
            <w:rStyle w:val="CommentReference"/>
          </w:rPr>
          <w:commentReference w:id="81"/>
        </w:r>
        <w:commentRangeEnd w:id="82"/>
        <w:r w:rsidR="002D5EA0" w:rsidDel="00CA3E33">
          <w:rPr>
            <w:rStyle w:val="CommentReference"/>
          </w:rPr>
          <w:commentReference w:id="82"/>
        </w:r>
        <w:r w:rsidR="006768F3" w:rsidDel="00CA3E33">
          <w:delText xml:space="preserve">were used for all further </w:delText>
        </w:r>
        <w:commentRangeStart w:id="84"/>
        <w:commentRangeStart w:id="85"/>
        <w:r w:rsidR="006768F3" w:rsidDel="00CA3E33">
          <w:delText>analysis</w:delText>
        </w:r>
        <w:commentRangeEnd w:id="84"/>
        <w:r w:rsidR="001500A4" w:rsidDel="00CA3E33">
          <w:rPr>
            <w:rStyle w:val="CommentReference"/>
          </w:rPr>
          <w:commentReference w:id="84"/>
        </w:r>
        <w:commentRangeEnd w:id="85"/>
        <w:r w:rsidR="002D5EA0" w:rsidDel="00CA3E33">
          <w:rPr>
            <w:rStyle w:val="CommentReference"/>
          </w:rPr>
          <w:commentReference w:id="85"/>
        </w:r>
        <w:r w:rsidR="006768F3" w:rsidDel="00CA3E33">
          <w:delText>.</w:delText>
        </w:r>
      </w:del>
    </w:p>
    <w:p w14:paraId="42AE096F" w14:textId="77777777" w:rsidR="00B3343A" w:rsidRDefault="00B3343A" w:rsidP="00B3343A"/>
    <w:p w14:paraId="29ACD10D" w14:textId="02C3F549" w:rsidR="00B3343A" w:rsidRDefault="00B3343A" w:rsidP="00B3343A">
      <w:r>
        <w:t xml:space="preserve">Table </w:t>
      </w:r>
      <w:ins w:id="86" w:author="me" w:date="2019-03-25T18:51:00Z">
        <w:r w:rsidR="007605F1">
          <w:t>2</w:t>
        </w:r>
      </w:ins>
      <w:del w:id="87" w:author="me" w:date="2019-03-25T18:51:00Z">
        <w:r w:rsidDel="007605F1">
          <w:delText>3</w:delText>
        </w:r>
      </w:del>
      <w:r>
        <w:t xml:space="preserve">. </w:t>
      </w:r>
    </w:p>
    <w:p w14:paraId="65DC9E83" w14:textId="77777777" w:rsidR="00B3343A" w:rsidRDefault="00B3343A" w:rsidP="00B3343A">
      <w:commentRangeStart w:id="88"/>
      <w:commentRangeStart w:id="89"/>
      <w:r>
        <w:t xml:space="preserve">Metadata </w:t>
      </w:r>
      <w:commentRangeEnd w:id="88"/>
      <w:r w:rsidR="00462798">
        <w:rPr>
          <w:rStyle w:val="CommentReference"/>
        </w:rPr>
        <w:commentReference w:id="88"/>
      </w:r>
      <w:commentRangeEnd w:id="89"/>
      <w:r w:rsidR="00CA3E33">
        <w:rPr>
          <w:rStyle w:val="CommentReference"/>
        </w:rPr>
        <w:commentReference w:id="89"/>
      </w:r>
      <w:r>
        <w:t>for all receiver stations. Summaries of each station’s raw detection record and Spatial Residence Index (R</w:t>
      </w:r>
      <w:r>
        <w:rPr>
          <w:vertAlign w:val="subscript"/>
        </w:rPr>
        <w:t>spatial</w:t>
      </w:r>
      <w:r>
        <w:t xml:space="preserve">) values are included. Asterisks (*) indicate that male and female values were found to be significantly different.  </w:t>
      </w:r>
    </w:p>
    <w:p w14:paraId="6DA01387" w14:textId="77777777" w:rsidR="007605F1" w:rsidRDefault="007605F1" w:rsidP="007605F1">
      <w:pPr>
        <w:rPr>
          <w:ins w:id="90" w:author="me" w:date="2019-03-25T18:51:00Z"/>
        </w:rPr>
      </w:pPr>
    </w:p>
    <w:p w14:paraId="32A5933D" w14:textId="77777777" w:rsidR="007605F1" w:rsidRDefault="007605F1" w:rsidP="007605F1">
      <w:pPr>
        <w:rPr>
          <w:ins w:id="91" w:author="me" w:date="2019-03-25T18:51:00Z"/>
        </w:rPr>
      </w:pPr>
      <w:ins w:id="92" w:author="me" w:date="2019-03-25T18:51:00Z">
        <w:r>
          <w:t xml:space="preserve">Table 3. </w:t>
        </w:r>
      </w:ins>
    </w:p>
    <w:p w14:paraId="5BB9E9AB" w14:textId="210B01F6" w:rsidR="00920001" w:rsidRDefault="007605F1" w:rsidP="007605F1">
      <w:commentRangeStart w:id="93"/>
      <w:commentRangeStart w:id="94"/>
      <w:ins w:id="95" w:author="me" w:date="2019-03-25T18:51:00Z">
        <w:r>
          <w:t xml:space="preserve">Metadata </w:t>
        </w:r>
        <w:commentRangeEnd w:id="93"/>
        <w:r>
          <w:rPr>
            <w:rStyle w:val="CommentReference"/>
          </w:rPr>
          <w:commentReference w:id="93"/>
        </w:r>
        <w:commentRangeEnd w:id="94"/>
        <w:r>
          <w:rPr>
            <w:rStyle w:val="CommentReference"/>
          </w:rPr>
          <w:commentReference w:id="94"/>
        </w:r>
        <w:r>
          <w:t>for</w:t>
        </w:r>
      </w:ins>
      <w:ins w:id="96" w:author="me" w:date="2019-03-25T18:52:00Z">
        <w:r w:rsidR="00CD11A0">
          <w:t xml:space="preserve"> the 38</w:t>
        </w:r>
      </w:ins>
      <w:ins w:id="97" w:author="me" w:date="2019-03-25T18:51:00Z">
        <w:r>
          <w:t xml:space="preserve"> sharks with both satellite and acoustic transmitters</w:t>
        </w:r>
      </w:ins>
      <w:ins w:id="98" w:author="me" w:date="2019-03-25T18:53:00Z">
        <w:r w:rsidR="004B02F4">
          <w:t>, including six</w:t>
        </w:r>
        <w:r w:rsidR="00CD11A0">
          <w:t xml:space="preserve"> animals which never recor</w:t>
        </w:r>
      </w:ins>
      <w:ins w:id="99" w:author="me" w:date="2019-03-25T20:12:00Z">
        <w:r w:rsidR="00CD11A0">
          <w:t>d</w:t>
        </w:r>
      </w:ins>
      <w:ins w:id="100" w:author="me" w:date="2019-03-25T18:53:00Z">
        <w:r w:rsidR="00CD11A0">
          <w:t xml:space="preserve">ed </w:t>
        </w:r>
      </w:ins>
      <w:ins w:id="101" w:author="me" w:date="2019-03-25T20:12:00Z">
        <w:r w:rsidR="00CD11A0">
          <w:t xml:space="preserve">acoustic detections and seven which never </w:t>
        </w:r>
      </w:ins>
      <w:ins w:id="102" w:author="me" w:date="2019-03-25T20:13:00Z">
        <w:r w:rsidR="00CD11A0">
          <w:t>transmitted</w:t>
        </w:r>
      </w:ins>
      <w:ins w:id="103" w:author="me" w:date="2019-03-25T20:12:00Z">
        <w:r w:rsidR="00CD11A0">
          <w:t xml:space="preserve"> </w:t>
        </w:r>
      </w:ins>
      <w:ins w:id="104" w:author="me" w:date="2019-03-25T20:13:00Z">
        <w:r w:rsidR="00CD11A0">
          <w:t>satellite data</w:t>
        </w:r>
      </w:ins>
      <w:ins w:id="105" w:author="me" w:date="2019-03-25T18:51:00Z">
        <w:r>
          <w:t>. Summaries of each individual’s acoustic, visual census, satellite telemetr</w:t>
        </w:r>
        <w:r w:rsidR="00CD11A0">
          <w:t>y, and multimethod tracking histories</w:t>
        </w:r>
        <w:r>
          <w:t xml:space="preserve"> are included.</w:t>
        </w:r>
      </w:ins>
    </w:p>
    <w:p w14:paraId="311A03C0" w14:textId="77777777" w:rsidR="007605F1" w:rsidRDefault="007605F1">
      <w:pPr>
        <w:rPr>
          <w:ins w:id="106" w:author="me" w:date="2019-03-25T18:51:00Z"/>
          <w:b/>
        </w:rPr>
      </w:pPr>
    </w:p>
    <w:p w14:paraId="06463C69" w14:textId="77777777" w:rsidR="00F66D7A" w:rsidRPr="00F66D7A" w:rsidRDefault="00F66D7A">
      <w:pPr>
        <w:rPr>
          <w:b/>
        </w:rPr>
      </w:pPr>
      <w:commentRangeStart w:id="107"/>
      <w:commentRangeStart w:id="108"/>
      <w:r w:rsidRPr="00F66D7A">
        <w:rPr>
          <w:b/>
        </w:rPr>
        <w:t>Figures</w:t>
      </w:r>
      <w:commentRangeEnd w:id="107"/>
      <w:r w:rsidR="00FD27A2">
        <w:rPr>
          <w:rStyle w:val="CommentReference"/>
        </w:rPr>
        <w:commentReference w:id="107"/>
      </w:r>
      <w:commentRangeEnd w:id="108"/>
      <w:r w:rsidR="000470B6">
        <w:rPr>
          <w:rStyle w:val="CommentReference"/>
        </w:rPr>
        <w:commentReference w:id="108"/>
      </w:r>
    </w:p>
    <w:p w14:paraId="4F884237" w14:textId="77777777" w:rsidR="00920001" w:rsidRDefault="00F66D7A">
      <w:r>
        <w:br/>
      </w:r>
      <w:r w:rsidR="00920001">
        <w:t>Figure 1.</w:t>
      </w:r>
    </w:p>
    <w:p w14:paraId="3961090E" w14:textId="58DE1665" w:rsidR="00920001" w:rsidRDefault="00920001">
      <w:r>
        <w:t xml:space="preserve">Map of the acoustic array. </w:t>
      </w:r>
      <w:r w:rsidR="004D0B81">
        <w:t xml:space="preserve">Top-left </w:t>
      </w:r>
      <w:r>
        <w:t xml:space="preserve">inset shows the position of Shib Habil </w:t>
      </w:r>
      <w:r w:rsidR="00F66D7A">
        <w:t>within the Red Sea</w:t>
      </w:r>
      <w:r>
        <w:t xml:space="preserve">. </w:t>
      </w:r>
      <w:r w:rsidR="004D0B81">
        <w:t xml:space="preserve">Bottom-center </w:t>
      </w:r>
      <w:r>
        <w:t xml:space="preserve">inset provides a zoomed in view of the offshore array. </w:t>
      </w:r>
      <w:r w:rsidR="004D0B81">
        <w:t>Receiver stations are represented by</w:t>
      </w:r>
      <w:r w:rsidR="005E765B">
        <w:t xml:space="preserve"> </w:t>
      </w:r>
      <w:ins w:id="109" w:author="Camrin Braun" w:date="2019-02-27T17:57:00Z">
        <w:r w:rsidR="00FD27A2">
          <w:t>point</w:t>
        </w:r>
      </w:ins>
      <w:del w:id="110" w:author="Camrin Braun" w:date="2019-02-27T17:57:00Z">
        <w:r w:rsidDel="00FD27A2">
          <w:rPr>
            <w:rFonts w:cstheme="minorHAnsi"/>
          </w:rPr>
          <w:delText>●</w:delText>
        </w:r>
      </w:del>
      <w:r w:rsidR="005E765B">
        <w:rPr>
          <w:rFonts w:cstheme="minorHAnsi"/>
        </w:rPr>
        <w:t xml:space="preserve"> markers and are colored to show the regional divisions within the array</w:t>
      </w:r>
      <w:r w:rsidR="005E765B">
        <w:t xml:space="preserve"> as indicated by the legend in the bottom right.</w:t>
      </w:r>
    </w:p>
    <w:p w14:paraId="5AA52617" w14:textId="77777777" w:rsidR="00920001" w:rsidRDefault="00920001"/>
    <w:p w14:paraId="0CB32F8D" w14:textId="77777777" w:rsidR="00920001" w:rsidRDefault="006768F3">
      <w:r>
        <w:lastRenderedPageBreak/>
        <w:t>Figure 2</w:t>
      </w:r>
      <w:r w:rsidR="00920001">
        <w:t>.</w:t>
      </w:r>
    </w:p>
    <w:p w14:paraId="5133FCFA" w14:textId="77777777" w:rsidR="00F66D7A" w:rsidRDefault="00920001">
      <w:r>
        <w:t>Visual and acoustic</w:t>
      </w:r>
      <w:r w:rsidR="004903B8">
        <w:t xml:space="preserve"> </w:t>
      </w:r>
      <w:r>
        <w:t xml:space="preserve">recapture odds vs (A) seasonality and (B) time lag. </w:t>
      </w:r>
      <w:r w:rsidR="00911AB0">
        <w:t xml:space="preserve">The </w:t>
      </w:r>
      <w:r w:rsidR="004D0B81">
        <w:t xml:space="preserve">dashed </w:t>
      </w:r>
      <w:r w:rsidR="00911AB0">
        <w:t>line represents</w:t>
      </w:r>
      <w:r w:rsidR="00F66D7A">
        <w:t xml:space="preserve"> the</w:t>
      </w:r>
      <w:r w:rsidR="00911AB0">
        <w:t xml:space="preserve"> mean odds of recapture for both methods, putting the visual and acoustic data on the same relative scale.</w:t>
      </w:r>
      <w:r w:rsidR="00347EA4">
        <w:t xml:space="preserve"> </w:t>
      </w:r>
      <w:r w:rsidR="00F66D7A">
        <w:t xml:space="preserve"> There are clear peaks for both methods in relation to seasonality, though the visual census data is restricted to the spring months when surveys were conducted. </w:t>
      </w:r>
      <w:commentRangeStart w:id="111"/>
      <w:commentRangeStart w:id="112"/>
      <w:r w:rsidR="00F66D7A">
        <w:t>Recapture odds are comparatively flat in response to temporal lag, indicating high interannual fidelity in at least a few sharks</w:t>
      </w:r>
      <w:commentRangeEnd w:id="111"/>
      <w:r w:rsidR="001500A4">
        <w:rPr>
          <w:rStyle w:val="CommentReference"/>
        </w:rPr>
        <w:commentReference w:id="111"/>
      </w:r>
      <w:commentRangeEnd w:id="112"/>
      <w:r w:rsidR="002D5EA0">
        <w:rPr>
          <w:rStyle w:val="CommentReference"/>
        </w:rPr>
        <w:commentReference w:id="112"/>
      </w:r>
      <w:r w:rsidR="00F66D7A">
        <w:t xml:space="preserve">.   </w:t>
      </w:r>
    </w:p>
    <w:p w14:paraId="527CEAF8" w14:textId="77777777" w:rsidR="004903B8" w:rsidRDefault="00F66D7A">
      <w:r>
        <w:br w:type="page"/>
      </w:r>
      <w:r w:rsidR="006768F3">
        <w:lastRenderedPageBreak/>
        <w:t>Figure 3</w:t>
      </w:r>
      <w:r w:rsidR="004903B8">
        <w:t xml:space="preserve">. </w:t>
      </w:r>
    </w:p>
    <w:p w14:paraId="1D4F185E" w14:textId="77777777" w:rsidR="00920001" w:rsidRDefault="004903B8">
      <w:r>
        <w:t>Visual and acoustic recapture probability over time for the mixed models’ “typical” Shib Habil shark.</w:t>
      </w:r>
      <w:r w:rsidR="00773A04">
        <w:t xml:space="preserve"> </w:t>
      </w:r>
      <w:r>
        <w:t>Th</w:t>
      </w:r>
      <w:r w:rsidR="00773A04">
        <w:t>e acoustic model assumes</w:t>
      </w:r>
      <w:r>
        <w:t xml:space="preserve"> </w:t>
      </w:r>
      <w:r w:rsidR="00773A04">
        <w:t>maximum receiver effort throughout the study and both models assume that the hypothetical</w:t>
      </w:r>
      <w:r>
        <w:t xml:space="preserve"> shark</w:t>
      </w:r>
      <w:r w:rsidR="00773A04">
        <w:t xml:space="preserve"> was tagged/photographed in 2010 and</w:t>
      </w:r>
      <w:r>
        <w:t xml:space="preserve"> </w:t>
      </w:r>
      <w:r w:rsidR="00773A04">
        <w:t xml:space="preserve">is </w:t>
      </w:r>
      <w:r>
        <w:t>of average size (4 meters).</w:t>
      </w:r>
      <w:r w:rsidR="00773A04">
        <w:t xml:space="preserve"> Annual peaks in recapture probability are clear for both methods and occur at r</w:t>
      </w:r>
      <w:r w:rsidR="00347EA4">
        <w:t>oughly the same time each year but are consistentl</w:t>
      </w:r>
      <w:r w:rsidR="00F66D7A">
        <w:t xml:space="preserve">y higher in the acoustic </w:t>
      </w:r>
      <w:commentRangeStart w:id="113"/>
      <w:commentRangeStart w:id="114"/>
      <w:r w:rsidR="00F66D7A">
        <w:t>model</w:t>
      </w:r>
      <w:commentRangeEnd w:id="113"/>
      <w:r w:rsidR="001500A4">
        <w:rPr>
          <w:rStyle w:val="CommentReference"/>
        </w:rPr>
        <w:commentReference w:id="113"/>
      </w:r>
      <w:commentRangeEnd w:id="114"/>
      <w:r w:rsidR="00056671">
        <w:rPr>
          <w:rStyle w:val="CommentReference"/>
        </w:rPr>
        <w:commentReference w:id="114"/>
      </w:r>
      <w:r w:rsidR="00F66D7A">
        <w:t>.</w:t>
      </w:r>
    </w:p>
    <w:p w14:paraId="7E6693AE" w14:textId="77777777" w:rsidR="00CB13EC" w:rsidRDefault="00CB13EC"/>
    <w:p w14:paraId="403C69A1" w14:textId="77777777" w:rsidR="00F66D7A" w:rsidRDefault="006768F3">
      <w:r>
        <w:t>Figure 4</w:t>
      </w:r>
      <w:r w:rsidR="00F66D7A">
        <w:t>.</w:t>
      </w:r>
    </w:p>
    <w:p w14:paraId="68AD2339" w14:textId="699EEF38" w:rsidR="00EB2E1E" w:rsidRDefault="00F66D7A">
      <w:r>
        <w:t>Map of the array wi</w:t>
      </w:r>
      <w:r w:rsidR="00EB2E1E">
        <w:t>th graduated symbols representing the number</w:t>
      </w:r>
      <w:r>
        <w:t xml:space="preserve"> of detections</w:t>
      </w:r>
      <w:r w:rsidR="00EB2E1E">
        <w:t xml:space="preserve"> per day of monitoring effort at each station</w:t>
      </w:r>
      <w:ins w:id="115" w:author="me" w:date="2019-03-25T19:39:00Z">
        <w:r w:rsidR="002A6C5B">
          <w:t xml:space="preserve"> (the twelve stations with zero detections are shown in black)</w:t>
        </w:r>
      </w:ins>
      <w:r w:rsidR="00D23E82">
        <w:t xml:space="preserve">. </w:t>
      </w:r>
      <w:commentRangeStart w:id="116"/>
      <w:commentRangeStart w:id="117"/>
      <w:del w:id="118" w:author="me" w:date="2019-03-20T01:48:00Z">
        <w:r w:rsidR="00CB13EC" w:rsidDel="00B048CE">
          <w:delText>While detections are clearly not evenly distributed throughout the array, most stations show similar patterns of selection between the sexes.</w:delText>
        </w:r>
        <w:r w:rsidR="006768F3" w:rsidDel="00B048CE">
          <w:delText xml:space="preserve"> </w:delText>
        </w:r>
      </w:del>
      <w:commentRangeEnd w:id="116"/>
      <w:r w:rsidR="009B38F7">
        <w:rPr>
          <w:rStyle w:val="CommentReference"/>
        </w:rPr>
        <w:commentReference w:id="116"/>
      </w:r>
      <w:commentRangeEnd w:id="117"/>
      <w:r w:rsidR="00666B53">
        <w:rPr>
          <w:rStyle w:val="CommentReference"/>
        </w:rPr>
        <w:commentReference w:id="117"/>
      </w:r>
      <w:ins w:id="119" w:author="Camrin Braun" w:date="2019-02-27T16:19:00Z">
        <w:r w:rsidR="009B38F7">
          <w:t>T</w:t>
        </w:r>
      </w:ins>
      <w:del w:id="120" w:author="Camrin Braun" w:date="2019-02-27T16:19:00Z">
        <w:r w:rsidR="006768F3" w:rsidDel="009B38F7">
          <w:delText>Only t</w:delText>
        </w:r>
      </w:del>
      <w:r w:rsidR="006768F3">
        <w:t>hree stations reported significant</w:t>
      </w:r>
      <w:r w:rsidR="00BE048D">
        <w:t xml:space="preserve"> sexual</w:t>
      </w:r>
      <w:r w:rsidR="006768F3">
        <w:t xml:space="preserve"> differences in either detection counts or R</w:t>
      </w:r>
      <w:r w:rsidR="006768F3" w:rsidRPr="006768F3">
        <w:rPr>
          <w:vertAlign w:val="subscript"/>
        </w:rPr>
        <w:t>spatial</w:t>
      </w:r>
      <w:r w:rsidR="006768F3">
        <w:t xml:space="preserve"> values</w:t>
      </w:r>
      <w:ins w:id="121" w:author="Camrin Braun" w:date="2019-02-27T16:19:00Z">
        <w:r w:rsidR="009B38F7">
          <w:t>:</w:t>
        </w:r>
      </w:ins>
      <w:del w:id="122" w:author="Camrin Braun" w:date="2019-02-27T16:19:00Z">
        <w:r w:rsidR="006768F3" w:rsidDel="009B38F7">
          <w:delText>.</w:delText>
        </w:r>
      </w:del>
      <w:r w:rsidR="006768F3">
        <w:t xml:space="preserve"> </w:t>
      </w:r>
      <w:ins w:id="123" w:author="Camrin Braun" w:date="2019-02-27T16:19:00Z">
        <w:r w:rsidR="009B38F7">
          <w:t>o</w:t>
        </w:r>
      </w:ins>
      <w:del w:id="124" w:author="Camrin Braun" w:date="2019-02-27T16:19:00Z">
        <w:r w:rsidR="006768F3" w:rsidDel="009B38F7">
          <w:delText>O</w:delText>
        </w:r>
      </w:del>
      <w:r w:rsidR="006768F3">
        <w:t xml:space="preserve">ne station </w:t>
      </w:r>
      <w:r w:rsidR="005E765B">
        <w:t xml:space="preserve">(shown in blue) recorded higher values for males </w:t>
      </w:r>
      <w:del w:id="125" w:author="Camrin Braun" w:date="2019-02-27T16:19:00Z">
        <w:r w:rsidR="005E765B" w:rsidDel="009B38F7">
          <w:delText>while</w:delText>
        </w:r>
        <w:r w:rsidR="006768F3" w:rsidDel="009B38F7">
          <w:delText xml:space="preserve"> </w:delText>
        </w:r>
      </w:del>
      <w:ins w:id="126" w:author="Camrin Braun" w:date="2019-02-27T16:19:00Z">
        <w:r w:rsidR="009B38F7">
          <w:t xml:space="preserve">and </w:t>
        </w:r>
      </w:ins>
      <w:r w:rsidR="006768F3">
        <w:t>two</w:t>
      </w:r>
      <w:r w:rsidR="005E765B">
        <w:t xml:space="preserve"> (shown in pink) recorded higher values for females</w:t>
      </w:r>
      <w:commentRangeStart w:id="127"/>
      <w:commentRangeStart w:id="128"/>
      <w:commentRangeEnd w:id="127"/>
      <w:r w:rsidR="00462798">
        <w:rPr>
          <w:rStyle w:val="CommentReference"/>
        </w:rPr>
        <w:commentReference w:id="127"/>
      </w:r>
      <w:commentRangeEnd w:id="128"/>
      <w:r w:rsidR="00B24DB1">
        <w:rPr>
          <w:rStyle w:val="CommentReference"/>
        </w:rPr>
        <w:commentReference w:id="128"/>
      </w:r>
      <w:r w:rsidR="005E765B">
        <w:t xml:space="preserve">. </w:t>
      </w:r>
      <w:ins w:id="129" w:author="me" w:date="2019-03-20T01:49:00Z">
        <w:r w:rsidR="00B048CE">
          <w:t xml:space="preserve">The remaining 60 stations reported similar </w:t>
        </w:r>
      </w:ins>
      <w:ins w:id="130" w:author="me" w:date="2019-03-20T01:50:00Z">
        <w:r w:rsidR="00B048CE">
          <w:t>value</w:t>
        </w:r>
      </w:ins>
      <w:ins w:id="131" w:author="me" w:date="2019-03-20T01:49:00Z">
        <w:r w:rsidR="00B048CE">
          <w:t>s for both sexes.</w:t>
        </w:r>
      </w:ins>
      <w:r w:rsidR="006768F3">
        <w:t xml:space="preserve">     </w:t>
      </w:r>
    </w:p>
    <w:p w14:paraId="552D2476" w14:textId="77777777" w:rsidR="005E765B" w:rsidRDefault="005E765B"/>
    <w:p w14:paraId="3FDCAC24" w14:textId="77777777" w:rsidR="00EB2E1E" w:rsidRDefault="005E765B">
      <w:r>
        <w:t>Figure 5</w:t>
      </w:r>
      <w:r w:rsidR="00EB2E1E">
        <w:t xml:space="preserve">. </w:t>
      </w:r>
    </w:p>
    <w:p w14:paraId="0FC4C2CA" w14:textId="119A20A3" w:rsidR="00EB2E1E" w:rsidRPr="00EB2E1E" w:rsidRDefault="00EB16A8" w:rsidP="00EB2E1E">
      <w:del w:id="132" w:author="Camrin Braun" w:date="2019-02-27T16:14:00Z">
        <w:r w:rsidDel="00462798">
          <w:delText>The maps show r</w:delText>
        </w:r>
        <w:r w:rsidR="00EB2E1E" w:rsidRPr="00EB2E1E" w:rsidDel="00462798">
          <w:delText>epresentative</w:delText>
        </w:r>
      </w:del>
      <w:ins w:id="133" w:author="me" w:date="2019-03-20T01:47:00Z">
        <w:r w:rsidR="00B048CE">
          <w:t>Reconstructed</w:t>
        </w:r>
      </w:ins>
      <w:ins w:id="134" w:author="Camrin Braun" w:date="2019-02-27T16:14:00Z">
        <w:del w:id="135" w:author="me" w:date="2019-03-20T01:46:00Z">
          <w:r w:rsidR="00462798" w:rsidDel="00B048CE">
            <w:delText>Re</w:delText>
          </w:r>
        </w:del>
        <w:del w:id="136" w:author="me" w:date="2019-03-20T01:40:00Z">
          <w:r w:rsidR="00462798" w:rsidDel="002878F7">
            <w:delText>presentative</w:delText>
          </w:r>
        </w:del>
      </w:ins>
      <w:del w:id="137" w:author="me" w:date="2019-03-20T01:40:00Z">
        <w:r w:rsidR="00EB2E1E" w:rsidRPr="00EB2E1E" w:rsidDel="002878F7">
          <w:delText xml:space="preserve"> movements</w:delText>
        </w:r>
      </w:del>
      <w:ins w:id="138" w:author="me" w:date="2019-03-20T01:40:00Z">
        <w:r w:rsidR="002878F7">
          <w:t xml:space="preserve"> multi-method tracks</w:t>
        </w:r>
      </w:ins>
      <w:ins w:id="139" w:author="me" w:date="2019-03-20T01:38:00Z">
        <w:r w:rsidR="002878F7">
          <w:t xml:space="preserve"> for </w:t>
        </w:r>
        <w:r w:rsidR="002878F7" w:rsidRPr="002878F7">
          <w:rPr>
            <w:i/>
            <w:rPrChange w:id="140" w:author="me" w:date="2019-03-20T01:38:00Z">
              <w:rPr/>
            </w:rPrChange>
          </w:rPr>
          <w:t>R. typus</w:t>
        </w:r>
      </w:ins>
      <w:ins w:id="141" w:author="me" w:date="2019-03-20T01:47:00Z">
        <w:r w:rsidR="00B048CE">
          <w:rPr>
            <w:i/>
          </w:rPr>
          <w:t xml:space="preserve"> </w:t>
        </w:r>
        <w:r w:rsidR="001E289A">
          <w:t>tagged</w:t>
        </w:r>
      </w:ins>
      <w:ins w:id="142" w:author="me" w:date="2019-03-20T01:46:00Z">
        <w:r w:rsidR="00B048CE">
          <w:rPr>
            <w:i/>
          </w:rPr>
          <w:t xml:space="preserve"> </w:t>
        </w:r>
        <w:r w:rsidR="00B048CE" w:rsidRPr="00B048CE">
          <w:rPr>
            <w:rPrChange w:id="143" w:author="me" w:date="2019-03-20T01:46:00Z">
              <w:rPr>
                <w:i/>
              </w:rPr>
            </w:rPrChange>
          </w:rPr>
          <w:t>with both</w:t>
        </w:r>
        <w:r w:rsidR="00B048CE">
          <w:rPr>
            <w:i/>
          </w:rPr>
          <w:t xml:space="preserve"> </w:t>
        </w:r>
        <w:r w:rsidR="00666B53">
          <w:t>satellite and acoustic</w:t>
        </w:r>
      </w:ins>
      <w:ins w:id="144" w:author="me" w:date="2019-03-20T01:38:00Z">
        <w:r w:rsidR="002878F7">
          <w:t xml:space="preserve"> </w:t>
        </w:r>
      </w:ins>
      <w:ins w:id="145" w:author="me" w:date="2019-03-20T01:47:00Z">
        <w:r w:rsidR="00B048CE">
          <w:t>transmitters</w:t>
        </w:r>
      </w:ins>
      <w:ins w:id="146" w:author="me" w:date="2019-03-20T01:41:00Z">
        <w:r w:rsidR="002878F7">
          <w:t>.</w:t>
        </w:r>
      </w:ins>
      <w:ins w:id="147" w:author="me" w:date="2019-03-20T01:42:00Z">
        <w:r w:rsidR="002878F7">
          <w:t xml:space="preserve"> </w:t>
        </w:r>
      </w:ins>
      <w:ins w:id="148" w:author="me" w:date="2019-03-20T01:44:00Z">
        <w:r w:rsidR="002878F7">
          <w:t>Recorded behaviors</w:t>
        </w:r>
      </w:ins>
      <w:del w:id="149" w:author="me" w:date="2019-03-20T01:38:00Z">
        <w:r w:rsidR="00EB2E1E" w:rsidRPr="00EB2E1E" w:rsidDel="002878F7">
          <w:delText xml:space="preserve"> </w:delText>
        </w:r>
      </w:del>
      <w:ins w:id="150" w:author="me" w:date="2019-03-20T01:41:00Z">
        <w:r w:rsidR="002878F7">
          <w:t xml:space="preserve"> </w:t>
        </w:r>
      </w:ins>
      <w:commentRangeStart w:id="151"/>
      <w:del w:id="152" w:author="me" w:date="2019-03-20T01:37:00Z">
        <w:r w:rsidR="00EB2E1E" w:rsidRPr="00EB2E1E" w:rsidDel="002878F7">
          <w:delText>by wha</w:delText>
        </w:r>
        <w:r w:rsidDel="002878F7">
          <w:delText xml:space="preserve">le sharks </w:delText>
        </w:r>
      </w:del>
      <w:del w:id="153" w:author="me" w:date="2019-03-20T01:34:00Z">
        <w:r w:rsidDel="0091540F">
          <w:delText>tagged</w:delText>
        </w:r>
      </w:del>
      <w:del w:id="154" w:author="me" w:date="2019-03-20T01:41:00Z">
        <w:r w:rsidDel="002878F7">
          <w:delText xml:space="preserve"> </w:delText>
        </w:r>
        <w:commentRangeEnd w:id="151"/>
        <w:r w:rsidR="00462798" w:rsidDel="002878F7">
          <w:rPr>
            <w:rStyle w:val="CommentReference"/>
          </w:rPr>
          <w:commentReference w:id="151"/>
        </w:r>
      </w:del>
      <w:del w:id="155" w:author="me" w:date="2019-03-20T01:38:00Z">
        <w:r w:rsidDel="002878F7">
          <w:delText>at</w:delText>
        </w:r>
      </w:del>
      <w:del w:id="156" w:author="me" w:date="2019-03-20T01:41:00Z">
        <w:r w:rsidDel="002878F7">
          <w:delText xml:space="preserve"> Shib Habil </w:delText>
        </w:r>
      </w:del>
      <w:r>
        <w:t>includ</w:t>
      </w:r>
      <w:ins w:id="157" w:author="me" w:date="2019-03-20T01:44:00Z">
        <w:r w:rsidR="002878F7">
          <w:t>ed</w:t>
        </w:r>
      </w:ins>
      <w:del w:id="158" w:author="me" w:date="2019-03-20T01:44:00Z">
        <w:r w:rsidDel="002878F7">
          <w:delText>ing</w:delText>
        </w:r>
      </w:del>
      <w:r>
        <w:t xml:space="preserve"> (A) Emigration from the Red Sea (three tracks </w:t>
      </w:r>
      <w:commentRangeStart w:id="159"/>
      <w:commentRangeStart w:id="160"/>
      <w:r>
        <w:t>shown</w:t>
      </w:r>
      <w:commentRangeEnd w:id="159"/>
      <w:r w:rsidR="00462798">
        <w:rPr>
          <w:rStyle w:val="CommentReference"/>
        </w:rPr>
        <w:commentReference w:id="159"/>
      </w:r>
      <w:commentRangeEnd w:id="160"/>
      <w:r w:rsidR="0091540F">
        <w:rPr>
          <w:rStyle w:val="CommentReference"/>
        </w:rPr>
        <w:commentReference w:id="160"/>
      </w:r>
      <w:ins w:id="161" w:author="me" w:date="2019-03-20T01:25:00Z">
        <w:r w:rsidR="0091540F">
          <w:t xml:space="preserve"> out of three recorded in the study</w:t>
        </w:r>
      </w:ins>
      <w:r>
        <w:t>), (B)</w:t>
      </w:r>
      <w:del w:id="162" w:author="me" w:date="2019-03-25T02:55:00Z">
        <w:r w:rsidDel="00353C58">
          <w:delText xml:space="preserve"> </w:delText>
        </w:r>
        <w:r w:rsidR="00EB2E1E" w:rsidRPr="00EB2E1E" w:rsidDel="00353C58">
          <w:delText>seas</w:delText>
        </w:r>
        <w:r w:rsidR="00AA2F7A" w:rsidDel="00353C58">
          <w:delText>onal</w:delText>
        </w:r>
      </w:del>
      <w:r>
        <w:t xml:space="preserve"> migrations</w:t>
      </w:r>
      <w:r w:rsidR="00AA2F7A">
        <w:t xml:space="preserve"> away from and returning to Shib Habil </w:t>
      </w:r>
      <w:del w:id="163" w:author="me" w:date="2019-03-20T01:26:00Z">
        <w:r w:rsidDel="0091540F">
          <w:delText xml:space="preserve"> </w:delText>
        </w:r>
      </w:del>
      <w:r>
        <w:t>(two tracks shown</w:t>
      </w:r>
      <w:ins w:id="164" w:author="me" w:date="2019-03-20T01:25:00Z">
        <w:r w:rsidR="0091540F">
          <w:t>,</w:t>
        </w:r>
        <w:r w:rsidR="00B24DB1">
          <w:t xml:space="preserve"> 17</w:t>
        </w:r>
        <w:r w:rsidR="0091540F">
          <w:t xml:space="preserve"> </w:t>
        </w:r>
      </w:ins>
      <w:ins w:id="165" w:author="me" w:date="2019-03-20T02:48:00Z">
        <w:r w:rsidR="00666B53">
          <w:t>recorded</w:t>
        </w:r>
      </w:ins>
      <w:r>
        <w:t>),</w:t>
      </w:r>
      <w:r w:rsidR="00EB2E1E" w:rsidRPr="00EB2E1E">
        <w:t xml:space="preserve"> </w:t>
      </w:r>
      <w:r>
        <w:t>(</w:t>
      </w:r>
      <w:ins w:id="166" w:author="me" w:date="2019-03-20T00:33:00Z">
        <w:r w:rsidR="00961246">
          <w:t>C</w:t>
        </w:r>
      </w:ins>
      <w:del w:id="167" w:author="me" w:date="2019-03-20T00:33:00Z">
        <w:r w:rsidDel="00961246">
          <w:delText>D</w:delText>
        </w:r>
      </w:del>
      <w:r>
        <w:t>) Multiple return migrations (one track shown</w:t>
      </w:r>
      <w:ins w:id="168" w:author="me" w:date="2019-03-20T01:26:00Z">
        <w:r w:rsidR="0091540F">
          <w:t>,</w:t>
        </w:r>
      </w:ins>
      <w:ins w:id="169" w:author="me" w:date="2019-03-20T02:48:00Z">
        <w:r w:rsidR="00666B53">
          <w:t xml:space="preserve"> </w:t>
        </w:r>
      </w:ins>
      <w:ins w:id="170" w:author="me" w:date="2019-03-20T01:26:00Z">
        <w:r w:rsidR="00DC5A2E">
          <w:t>four</w:t>
        </w:r>
        <w:r w:rsidR="00666B53">
          <w:t xml:space="preserve"> </w:t>
        </w:r>
      </w:ins>
      <w:ins w:id="171" w:author="me" w:date="2019-03-20T02:48:00Z">
        <w:r w:rsidR="00666B53">
          <w:t>recorded</w:t>
        </w:r>
      </w:ins>
      <w:r>
        <w:t>),</w:t>
      </w:r>
      <w:del w:id="172" w:author="me" w:date="2019-03-20T01:26:00Z">
        <w:r w:rsidR="00AE18D4" w:rsidDel="0091540F">
          <w:delText xml:space="preserve"> and</w:delText>
        </w:r>
      </w:del>
      <w:r>
        <w:t xml:space="preserve"> (</w:t>
      </w:r>
      <w:ins w:id="173" w:author="me" w:date="2019-03-20T01:33:00Z">
        <w:r w:rsidR="0091540F">
          <w:t>D</w:t>
        </w:r>
      </w:ins>
      <w:del w:id="174" w:author="me" w:date="2019-03-20T01:33:00Z">
        <w:r w:rsidDel="0091540F">
          <w:delText>E</w:delText>
        </w:r>
      </w:del>
      <w:r>
        <w:t>)</w:t>
      </w:r>
      <w:r w:rsidR="00AE18D4">
        <w:t xml:space="preserve"> apparent</w:t>
      </w:r>
      <w:r>
        <w:t xml:space="preserve"> permanent emigration from Shib Habil (one track shown</w:t>
      </w:r>
      <w:ins w:id="175" w:author="me" w:date="2019-03-20T01:32:00Z">
        <w:r w:rsidR="00DC5A2E">
          <w:t>, 11</w:t>
        </w:r>
        <w:r w:rsidR="0091540F">
          <w:t xml:space="preserve"> recorded in the study</w:t>
        </w:r>
      </w:ins>
      <w:r>
        <w:t>)</w:t>
      </w:r>
      <w:ins w:id="176" w:author="me" w:date="2019-03-20T01:27:00Z">
        <w:r w:rsidR="0091540F">
          <w:t>, and (D</w:t>
        </w:r>
      </w:ins>
      <w:ins w:id="177" w:author="me" w:date="2019-03-20T01:33:00Z">
        <w:r w:rsidR="0091540F">
          <w:t>, inset</w:t>
        </w:r>
      </w:ins>
      <w:ins w:id="178" w:author="me" w:date="2019-03-20T01:27:00Z">
        <w:r w:rsidR="0091540F">
          <w:t>)</w:t>
        </w:r>
      </w:ins>
      <w:del w:id="179" w:author="me" w:date="2019-03-20T01:27:00Z">
        <w:r w:rsidR="00AA2F7A" w:rsidDel="0091540F">
          <w:delText>.</w:delText>
        </w:r>
      </w:del>
      <w:del w:id="180" w:author="me" w:date="2019-03-20T01:29:00Z">
        <w:r w:rsidR="00AA2F7A" w:rsidDel="0091540F">
          <w:delText xml:space="preserve"> </w:delText>
        </w:r>
      </w:del>
      <w:ins w:id="181" w:author="Camrin Braun" w:date="2019-02-27T16:16:00Z">
        <w:del w:id="182" w:author="me" w:date="2019-03-20T01:27:00Z">
          <w:r w:rsidR="00462798" w:rsidDel="0091540F">
            <w:delText xml:space="preserve">Panel E </w:delText>
          </w:r>
        </w:del>
      </w:ins>
      <w:del w:id="183" w:author="me" w:date="2019-03-20T01:27:00Z">
        <w:r w:rsidR="00AA2F7A" w:rsidDel="0091540F">
          <w:delText xml:space="preserve">The inset map in </w:delText>
        </w:r>
        <w:r w:rsidR="004D0B81" w:rsidDel="0091540F">
          <w:delText>(</w:delText>
        </w:r>
        <w:r w:rsidR="00AA2F7A" w:rsidDel="0091540F">
          <w:delText>E</w:delText>
        </w:r>
        <w:r w:rsidR="004D0B81" w:rsidDel="0091540F">
          <w:delText>)</w:delText>
        </w:r>
        <w:r w:rsidR="00AA2F7A" w:rsidDel="0091540F">
          <w:delText xml:space="preserve"> also gives</w:delText>
        </w:r>
      </w:del>
      <w:ins w:id="184" w:author="Camrin Braun" w:date="2019-02-27T16:16:00Z">
        <w:del w:id="185" w:author="me" w:date="2019-03-20T01:27:00Z">
          <w:r w:rsidR="00462798" w:rsidDel="0091540F">
            <w:delText>is</w:delText>
          </w:r>
        </w:del>
      </w:ins>
      <w:del w:id="186" w:author="me" w:date="2019-03-20T01:27:00Z">
        <w:r w:rsidR="00AA2F7A" w:rsidDel="0091540F">
          <w:delText xml:space="preserve"> an example where </w:delText>
        </w:r>
      </w:del>
      <w:ins w:id="187" w:author="Camrin Braun" w:date="2019-02-27T16:16:00Z">
        <w:del w:id="188" w:author="me" w:date="2019-03-20T01:27:00Z">
          <w:r w:rsidR="00462798" w:rsidDel="0091540F">
            <w:delText>of</w:delText>
          </w:r>
        </w:del>
        <w:r w:rsidR="00462798">
          <w:t xml:space="preserve"> </w:t>
        </w:r>
      </w:ins>
      <w:r w:rsidR="00AA2F7A">
        <w:t xml:space="preserve">no </w:t>
      </w:r>
      <w:ins w:id="189" w:author="Camrin Braun" w:date="2019-02-27T16:16:00Z">
        <w:r w:rsidR="00462798">
          <w:t xml:space="preserve">detected </w:t>
        </w:r>
      </w:ins>
      <w:r w:rsidR="00AA2F7A">
        <w:t>migration</w:t>
      </w:r>
      <w:del w:id="190" w:author="Camrin Braun" w:date="2019-02-27T16:16:00Z">
        <w:r w:rsidR="00AA2F7A" w:rsidDel="00462798">
          <w:delText xml:space="preserve"> </w:delText>
        </w:r>
      </w:del>
      <w:ins w:id="191" w:author="Camrin Braun" w:date="2019-02-27T16:16:00Z">
        <w:r w:rsidR="00462798">
          <w:t xml:space="preserve"> away from the study area</w:t>
        </w:r>
      </w:ins>
      <w:ins w:id="192" w:author="me" w:date="2019-03-20T01:28:00Z">
        <w:r w:rsidR="0091540F">
          <w:t xml:space="preserve"> (</w:t>
        </w:r>
      </w:ins>
      <w:ins w:id="193" w:author="me" w:date="2019-03-20T01:30:00Z">
        <w:r w:rsidR="0091540F">
          <w:t xml:space="preserve">one track shown </w:t>
        </w:r>
        <w:r w:rsidR="00DC5A2E">
          <w:t>out of three</w:t>
        </w:r>
        <w:r w:rsidR="0091540F">
          <w:t xml:space="preserve"> recorded in the study</w:t>
        </w:r>
      </w:ins>
      <w:ins w:id="194" w:author="me" w:date="2019-03-20T01:29:00Z">
        <w:r w:rsidR="0091540F">
          <w:t>)</w:t>
        </w:r>
      </w:ins>
      <w:ins w:id="195" w:author="me" w:date="2019-03-20T01:28:00Z">
        <w:r w:rsidR="0091540F">
          <w:t xml:space="preserve"> </w:t>
        </w:r>
      </w:ins>
      <w:del w:id="196" w:author="Camrin Braun" w:date="2019-02-27T16:16:00Z">
        <w:r w:rsidR="00AA2F7A" w:rsidDel="00462798">
          <w:delText>behavior was tracked</w:delText>
        </w:r>
      </w:del>
      <w:r w:rsidR="00AA2F7A">
        <w:t>.</w:t>
      </w:r>
      <w:r w:rsidR="00AE18D4">
        <w:t xml:space="preserve"> Finally (</w:t>
      </w:r>
      <w:commentRangeStart w:id="197"/>
      <w:commentRangeStart w:id="198"/>
      <w:del w:id="199" w:author="me" w:date="2019-03-23T22:23:00Z">
        <w:r w:rsidR="00AE18D4" w:rsidDel="00BF3F2A">
          <w:delText>C</w:delText>
        </w:r>
        <w:commentRangeEnd w:id="197"/>
        <w:r w:rsidR="00462798" w:rsidDel="00BF3F2A">
          <w:rPr>
            <w:rStyle w:val="CommentReference"/>
          </w:rPr>
          <w:commentReference w:id="197"/>
        </w:r>
        <w:commentRangeEnd w:id="198"/>
        <w:r w:rsidR="00961246" w:rsidDel="00BF3F2A">
          <w:rPr>
            <w:rStyle w:val="CommentReference"/>
          </w:rPr>
          <w:commentReference w:id="198"/>
        </w:r>
        <w:r w:rsidR="00AE18D4" w:rsidDel="00BF3F2A">
          <w:delText>)</w:delText>
        </w:r>
      </w:del>
      <w:ins w:id="200" w:author="me" w:date="2019-03-23T22:23:00Z">
        <w:r w:rsidR="00BF3F2A">
          <w:t>E)</w:t>
        </w:r>
      </w:ins>
      <w:r w:rsidR="00AE18D4">
        <w:t xml:space="preserve"> shows the </w:t>
      </w:r>
      <w:ins w:id="201" w:author="Camrin Braun" w:date="2019-02-27T16:17:00Z">
        <w:r w:rsidR="00462798">
          <w:t xml:space="preserve">monthly </w:t>
        </w:r>
      </w:ins>
      <w:r w:rsidR="00AE18D4">
        <w:t>latitudinal distribution of tracking data and number of tracked sharks for each month.</w:t>
      </w:r>
      <w:del w:id="202" w:author="me" w:date="2019-03-20T01:24:00Z">
        <w:r w:rsidR="00AE18D4" w:rsidDel="003F6802">
          <w:delText xml:space="preserve"> </w:delText>
        </w:r>
        <w:commentRangeStart w:id="203"/>
        <w:commentRangeStart w:id="204"/>
        <w:r w:rsidR="00AE18D4" w:rsidDel="003F6802">
          <w:delText>The data is clearly concentrated around Shib Habil during the spring months associated with the aggregation, but is also largely confined to the southern central Red Sea throughout the year</w:delText>
        </w:r>
        <w:r w:rsidR="004D0B81" w:rsidDel="003F6802">
          <w:delText xml:space="preserve">. </w:delText>
        </w:r>
        <w:commentRangeEnd w:id="203"/>
        <w:r w:rsidR="00462798" w:rsidDel="003F6802">
          <w:rPr>
            <w:rStyle w:val="CommentReference"/>
          </w:rPr>
          <w:commentReference w:id="203"/>
        </w:r>
        <w:commentRangeEnd w:id="204"/>
        <w:r w:rsidR="003F6802" w:rsidDel="003F6802">
          <w:rPr>
            <w:rStyle w:val="CommentReference"/>
          </w:rPr>
          <w:commentReference w:id="204"/>
        </w:r>
      </w:del>
      <w:r w:rsidR="004D0B81">
        <w:t xml:space="preserve">   </w:t>
      </w:r>
    </w:p>
    <w:p w14:paraId="0A716D78" w14:textId="77777777" w:rsidR="00EB2E1E" w:rsidRDefault="00EB2E1E">
      <w:bookmarkStart w:id="205" w:name="_GoBack"/>
      <w:bookmarkEnd w:id="205"/>
    </w:p>
    <w:sectPr w:rsidR="00EB2E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amrin Braun" w:date="2019-02-27T16:08:00Z" w:initials="MOU">
    <w:p w14:paraId="6116B417" w14:textId="77777777" w:rsidR="003119AD" w:rsidRDefault="003119AD">
      <w:pPr>
        <w:pStyle w:val="CommentText"/>
      </w:pPr>
      <w:r>
        <w:rPr>
          <w:rStyle w:val="CommentReference"/>
        </w:rPr>
        <w:annotationRef/>
      </w:r>
      <w:r>
        <w:t xml:space="preserve">This table is brutal. Have you thought of potential ways to summarize? I agree it should be included but it currently looks a lot more like a </w:t>
      </w:r>
      <w:proofErr w:type="spellStart"/>
      <w:r>
        <w:t>supp</w:t>
      </w:r>
      <w:proofErr w:type="spellEnd"/>
      <w:r>
        <w:t xml:space="preserve"> table than a main text one to me. Perhaps splitting into a “multi-method” tracking table and one for those fish that didn’t have that? I’m not sure.</w:t>
      </w:r>
    </w:p>
    <w:p w14:paraId="2788E29C" w14:textId="77777777" w:rsidR="003119AD" w:rsidRDefault="003119AD">
      <w:pPr>
        <w:pStyle w:val="CommentText"/>
      </w:pPr>
    </w:p>
    <w:p w14:paraId="19028A40" w14:textId="2284CBC7" w:rsidR="003119AD" w:rsidRDefault="003119AD">
      <w:pPr>
        <w:pStyle w:val="CommentText"/>
      </w:pPr>
      <w:r>
        <w:t>Also, I didn’t go through this table in detail to check #s.</w:t>
      </w:r>
    </w:p>
  </w:comment>
  <w:comment w:id="4" w:author="me" w:date="2019-03-20T02:40:00Z" w:initials="m">
    <w:p w14:paraId="057FD3D7" w14:textId="5370A549" w:rsidR="003119AD" w:rsidRDefault="003119AD">
      <w:pPr>
        <w:pStyle w:val="CommentText"/>
      </w:pPr>
      <w:r>
        <w:rPr>
          <w:rStyle w:val="CommentReference"/>
        </w:rPr>
        <w:annotationRef/>
      </w:r>
      <w:r>
        <w:t>Fair. I will move this to the SI and add a table specifically for the multi method tracking sharks. (Though that is still a large table with 31-39 sharks).</w:t>
      </w:r>
    </w:p>
  </w:comment>
  <w:comment w:id="80" w:author="me" w:date="2019-03-29T20:26:00Z" w:initials="m">
    <w:p w14:paraId="55CD2FE6" w14:textId="77777777" w:rsidR="00D90272" w:rsidRDefault="00D90272" w:rsidP="00D90272">
      <w:pPr>
        <w:pStyle w:val="CommentText"/>
      </w:pPr>
      <w:r>
        <w:rPr>
          <w:rStyle w:val="CommentReference"/>
        </w:rPr>
        <w:annotationRef/>
      </w:r>
      <w:r>
        <w:t>I double checked this with Fer, the unusual AIC values in the visual models which include sex are accurate. He is not sure why there is such a large jump in the AIC, but has seen similar results in other cases where zeros were prevalent in the data.</w:t>
      </w:r>
    </w:p>
    <w:p w14:paraId="3BB37B8C" w14:textId="77777777" w:rsidR="00D90272" w:rsidRDefault="00D90272" w:rsidP="00D90272">
      <w:pPr>
        <w:pStyle w:val="CommentText"/>
      </w:pPr>
    </w:p>
    <w:p w14:paraId="6F978066" w14:textId="77777777" w:rsidR="00D90272" w:rsidRDefault="00D90272" w:rsidP="00D90272">
      <w:pPr>
        <w:pStyle w:val="CommentText"/>
      </w:pPr>
      <w:r>
        <w:t>He also suggested just listing the 4 most likely models for each method, which is what I have here.</w:t>
      </w:r>
    </w:p>
  </w:comment>
  <w:comment w:id="81" w:author="Camrin Braun" w:date="2019-02-27T16:10:00Z" w:initials="MOU">
    <w:p w14:paraId="5B8A46DE" w14:textId="38DC7448" w:rsidR="003119AD" w:rsidRDefault="003119AD">
      <w:pPr>
        <w:pStyle w:val="CommentText"/>
      </w:pPr>
      <w:r>
        <w:rPr>
          <w:rStyle w:val="CommentReference"/>
        </w:rPr>
        <w:annotationRef/>
      </w:r>
      <w:r>
        <w:t>I’m pretty sure this isn’t correct.</w:t>
      </w:r>
    </w:p>
  </w:comment>
  <w:comment w:id="82" w:author="me" w:date="2019-03-20T02:27:00Z" w:initials="m">
    <w:p w14:paraId="7120978D" w14:textId="51CEC764" w:rsidR="003119AD" w:rsidRDefault="003119AD">
      <w:pPr>
        <w:pStyle w:val="CommentText"/>
      </w:pPr>
      <w:r>
        <w:rPr>
          <w:rStyle w:val="CommentReference"/>
        </w:rPr>
        <w:annotationRef/>
      </w:r>
    </w:p>
  </w:comment>
  <w:comment w:id="84" w:author="Camrin Braun" w:date="2019-02-27T15:20:00Z" w:initials="MOU">
    <w:p w14:paraId="316E1B51" w14:textId="20E47F71" w:rsidR="003119AD" w:rsidRDefault="003119AD">
      <w:pPr>
        <w:pStyle w:val="CommentText"/>
      </w:pPr>
      <w:r>
        <w:rPr>
          <w:rStyle w:val="CommentReference"/>
        </w:rPr>
        <w:annotationRef/>
      </w:r>
      <w:r>
        <w:t>I don't think the final row of the visual model can be right/possible? Be sure to double-check.</w:t>
      </w:r>
    </w:p>
  </w:comment>
  <w:comment w:id="85" w:author="me" w:date="2019-03-20T02:27:00Z" w:initials="m">
    <w:p w14:paraId="78F9D3FC" w14:textId="6ACDB834" w:rsidR="003119AD" w:rsidRDefault="003119AD">
      <w:pPr>
        <w:pStyle w:val="CommentText"/>
      </w:pPr>
      <w:r>
        <w:rPr>
          <w:rStyle w:val="CommentReference"/>
        </w:rPr>
        <w:annotationRef/>
      </w:r>
      <w:r>
        <w:t xml:space="preserve">Will check with </w:t>
      </w:r>
      <w:proofErr w:type="spellStart"/>
      <w:r>
        <w:t>fer</w:t>
      </w:r>
      <w:proofErr w:type="spellEnd"/>
    </w:p>
  </w:comment>
  <w:comment w:id="88" w:author="Camrin Braun" w:date="2019-02-27T16:11:00Z" w:initials="MOU">
    <w:p w14:paraId="7C65C811" w14:textId="75678863" w:rsidR="003119AD" w:rsidRDefault="003119AD">
      <w:pPr>
        <w:pStyle w:val="CommentText"/>
      </w:pPr>
      <w:r>
        <w:rPr>
          <w:rStyle w:val="CommentReference"/>
        </w:rPr>
        <w:annotationRef/>
      </w:r>
      <w:r>
        <w:t xml:space="preserve">Similar comments as above on Table 1. This also looks like a </w:t>
      </w:r>
      <w:proofErr w:type="spellStart"/>
      <w:r>
        <w:t>supp</w:t>
      </w:r>
      <w:proofErr w:type="spellEnd"/>
      <w:r>
        <w:t xml:space="preserve"> table that could be trimmed down or summarized for inclusion in main text. Consider summarizing by region? Or eliminating some of the least necessary columns and keeping those in a larger </w:t>
      </w:r>
      <w:proofErr w:type="spellStart"/>
      <w:r>
        <w:t>supp</w:t>
      </w:r>
      <w:proofErr w:type="spellEnd"/>
      <w:r>
        <w:t xml:space="preserve"> table. Also, definitely round these numbers to something manageable.</w:t>
      </w:r>
    </w:p>
  </w:comment>
  <w:comment w:id="89" w:author="me" w:date="2019-03-20T02:39:00Z" w:initials="m">
    <w:p w14:paraId="04C43853" w14:textId="204D73D8" w:rsidR="003119AD" w:rsidRDefault="003119AD">
      <w:pPr>
        <w:pStyle w:val="CommentText"/>
      </w:pPr>
      <w:r>
        <w:rPr>
          <w:rStyle w:val="CommentReference"/>
        </w:rPr>
        <w:annotationRef/>
      </w:r>
      <w:r>
        <w:t xml:space="preserve">I took out the </w:t>
      </w:r>
      <w:proofErr w:type="spellStart"/>
      <w:r>
        <w:t>lat</w:t>
      </w:r>
      <w:proofErr w:type="spellEnd"/>
      <w:r>
        <w:t>/</w:t>
      </w:r>
      <w:proofErr w:type="spellStart"/>
      <w:r>
        <w:t>lon</w:t>
      </w:r>
      <w:proofErr w:type="spellEnd"/>
      <w:r>
        <w:t xml:space="preserve"> information and the population averages and rounded everything to the nearest thousandth (don’t know how I missed that earlier). It’s still large but not much worse than the individual sharks table we included in the 2014 sat tagging paper.</w:t>
      </w:r>
    </w:p>
  </w:comment>
  <w:comment w:id="93" w:author="Camrin Braun" w:date="2019-02-27T16:08:00Z" w:initials="MOU">
    <w:p w14:paraId="647D7925" w14:textId="77777777" w:rsidR="003119AD" w:rsidRDefault="003119AD" w:rsidP="007605F1">
      <w:pPr>
        <w:pStyle w:val="CommentText"/>
      </w:pPr>
      <w:r>
        <w:rPr>
          <w:rStyle w:val="CommentReference"/>
        </w:rPr>
        <w:annotationRef/>
      </w:r>
      <w:r>
        <w:t xml:space="preserve">This table is brutal. Have you thought of potential ways to summarize? I agree it should be included but it currently looks a lot more like a </w:t>
      </w:r>
      <w:proofErr w:type="spellStart"/>
      <w:r>
        <w:t>supp</w:t>
      </w:r>
      <w:proofErr w:type="spellEnd"/>
      <w:r>
        <w:t xml:space="preserve"> table than a main text one to me. Perhaps splitting into a “multi-method” tracking table and one for those fish that didn’t have that? I’m not sure.</w:t>
      </w:r>
    </w:p>
    <w:p w14:paraId="3C9D7272" w14:textId="77777777" w:rsidR="003119AD" w:rsidRDefault="003119AD" w:rsidP="007605F1">
      <w:pPr>
        <w:pStyle w:val="CommentText"/>
      </w:pPr>
    </w:p>
    <w:p w14:paraId="7F3C5414" w14:textId="77777777" w:rsidR="003119AD" w:rsidRDefault="003119AD" w:rsidP="007605F1">
      <w:pPr>
        <w:pStyle w:val="CommentText"/>
      </w:pPr>
      <w:r>
        <w:t>Also, I didn’t go through this table in detail to check #s.</w:t>
      </w:r>
    </w:p>
  </w:comment>
  <w:comment w:id="94" w:author="me" w:date="2019-03-20T02:40:00Z" w:initials="m">
    <w:p w14:paraId="48728D35" w14:textId="77777777" w:rsidR="003119AD" w:rsidRDefault="003119AD" w:rsidP="007605F1">
      <w:pPr>
        <w:pStyle w:val="CommentText"/>
      </w:pPr>
      <w:r>
        <w:rPr>
          <w:rStyle w:val="CommentReference"/>
        </w:rPr>
        <w:annotationRef/>
      </w:r>
      <w:r>
        <w:t>Fair. I will move this to the SI and add a table specifically for the multi method tracking sharks. (Though that is still a large table with 31-39 sharks).</w:t>
      </w:r>
    </w:p>
    <w:p w14:paraId="27E5166D" w14:textId="77777777" w:rsidR="003119AD" w:rsidRDefault="003119AD" w:rsidP="007605F1">
      <w:pPr>
        <w:pStyle w:val="CommentText"/>
      </w:pPr>
    </w:p>
    <w:p w14:paraId="1A9A2905" w14:textId="264C3387" w:rsidR="003119AD" w:rsidRDefault="003119AD" w:rsidP="007605F1">
      <w:pPr>
        <w:pStyle w:val="CommentText"/>
      </w:pPr>
      <w:r>
        <w:t>I also changed two of the “short tracks” to “intra-seasonal return.” I reworded the dispersal and phylopatry section of the paper to reflect his. I don’t think we need to change figure 5 at all.</w:t>
      </w:r>
    </w:p>
  </w:comment>
  <w:comment w:id="107" w:author="Camrin Braun" w:date="2019-02-27T17:57:00Z" w:initials="MOU">
    <w:p w14:paraId="3098E50A" w14:textId="01CBAE7B" w:rsidR="003119AD" w:rsidRDefault="003119AD">
      <w:pPr>
        <w:pStyle w:val="CommentText"/>
      </w:pPr>
      <w:r>
        <w:rPr>
          <w:rStyle w:val="CommentReference"/>
        </w:rPr>
        <w:annotationRef/>
      </w:r>
      <w:r>
        <w:t>Label panels (consistently) throughout the figs.</w:t>
      </w:r>
    </w:p>
  </w:comment>
  <w:comment w:id="108" w:author="me" w:date="2019-03-20T02:51:00Z" w:initials="m">
    <w:p w14:paraId="3ED47EB9" w14:textId="59E3B921" w:rsidR="003119AD" w:rsidRDefault="003119AD">
      <w:pPr>
        <w:pStyle w:val="CommentText"/>
      </w:pPr>
      <w:r>
        <w:rPr>
          <w:rStyle w:val="CommentReference"/>
        </w:rPr>
        <w:annotationRef/>
      </w:r>
      <w:r>
        <w:t>This seems to apply to Figure 2 and 5. Specifically Figure 2 needs A and B labels within the figure. Let me know if anything else is needed. None of the figures have labeled inset panels.</w:t>
      </w:r>
    </w:p>
  </w:comment>
  <w:comment w:id="111" w:author="Camrin Braun" w:date="2019-02-27T15:28:00Z" w:initials="MOU">
    <w:p w14:paraId="39FDCB4C" w14:textId="77777777" w:rsidR="003119AD" w:rsidRDefault="003119AD">
      <w:pPr>
        <w:pStyle w:val="CommentText"/>
      </w:pPr>
      <w:r>
        <w:rPr>
          <w:rStyle w:val="CommentReference"/>
        </w:rPr>
        <w:annotationRef/>
      </w:r>
      <w:r>
        <w:t xml:space="preserve">It looks to me like this high uncertainty in the lag may be driving the increasing overall trend shown in Fig 3 for the acoustic </w:t>
      </w:r>
      <w:proofErr w:type="spellStart"/>
      <w:r>
        <w:t>resight</w:t>
      </w:r>
      <w:proofErr w:type="spellEnd"/>
      <w:r>
        <w:t xml:space="preserve"> probability. Yes? This time lag panel is confusing to me although I understand how the slope (flat) is related to interannual fidelity.</w:t>
      </w:r>
    </w:p>
  </w:comment>
  <w:comment w:id="112" w:author="me" w:date="2019-03-20T02:20:00Z" w:initials="m">
    <w:p w14:paraId="6B367C39" w14:textId="6C436B38" w:rsidR="003119AD" w:rsidRDefault="003119AD">
      <w:pPr>
        <w:pStyle w:val="CommentText"/>
      </w:pPr>
      <w:r>
        <w:rPr>
          <w:rStyle w:val="CommentReference"/>
        </w:rPr>
        <w:annotationRef/>
      </w:r>
      <w:r>
        <w:t xml:space="preserve">Increasing uncertainty is driving the slight (non-significant) upward trend after about the 2 year mark. The increase at one year is driven by the annual periodicity of the aggregation (it occurs when uncertainty is low). </w:t>
      </w:r>
    </w:p>
    <w:p w14:paraId="0AECF2C8" w14:textId="77777777" w:rsidR="003119AD" w:rsidRDefault="003119AD">
      <w:pPr>
        <w:pStyle w:val="CommentText"/>
      </w:pPr>
    </w:p>
    <w:p w14:paraId="6492564E" w14:textId="6DA3148F" w:rsidR="003119AD" w:rsidRDefault="003119AD">
      <w:pPr>
        <w:pStyle w:val="CommentText"/>
      </w:pPr>
      <w:r>
        <w:t xml:space="preserve">You are correct that we are most interested in the flat slope of this figure.    </w:t>
      </w:r>
    </w:p>
  </w:comment>
  <w:comment w:id="113" w:author="Camrin Braun" w:date="2019-02-27T15:26:00Z" w:initials="MOU">
    <w:p w14:paraId="586D05BD" w14:textId="4E021FD8" w:rsidR="003119AD" w:rsidRDefault="003119AD">
      <w:pPr>
        <w:pStyle w:val="CommentText"/>
      </w:pPr>
      <w:r>
        <w:rPr>
          <w:rStyle w:val="CommentReference"/>
        </w:rPr>
        <w:annotationRef/>
      </w:r>
      <w:r>
        <w:t xml:space="preserve">I’m not terribly familiar with these methods but surely, in reality, the overall resighting probability would go down in each subsequent year due to maturity and emigration, mortality, </w:t>
      </w:r>
      <w:proofErr w:type="spellStart"/>
      <w:r>
        <w:t>etc</w:t>
      </w:r>
      <w:proofErr w:type="spellEnd"/>
      <w:r>
        <w:t xml:space="preserve"> etc. </w:t>
      </w:r>
    </w:p>
  </w:comment>
  <w:comment w:id="114" w:author="me" w:date="2019-03-20T00:04:00Z" w:initials="m">
    <w:p w14:paraId="22BC735D" w14:textId="3507187E" w:rsidR="003119AD" w:rsidRDefault="003119AD">
      <w:pPr>
        <w:pStyle w:val="CommentText"/>
      </w:pPr>
      <w:r>
        <w:rPr>
          <w:rStyle w:val="CommentReference"/>
        </w:rPr>
        <w:annotationRef/>
      </w:r>
      <w:r>
        <w:t xml:space="preserve">Certainly, but none of those factors seem to be apparent on a six year time frame. Mortality in R. typus in the size classes we are working with appears to be low (per Cochran et al. 2016). Growth also seems to be quite slow. </w:t>
      </w:r>
    </w:p>
    <w:p w14:paraId="5B5DDB85" w14:textId="77777777" w:rsidR="003119AD" w:rsidRDefault="003119AD">
      <w:pPr>
        <w:pStyle w:val="CommentText"/>
      </w:pPr>
    </w:p>
    <w:p w14:paraId="06EB2D4D" w14:textId="77528B3A" w:rsidR="003119AD" w:rsidRDefault="003119AD">
      <w:pPr>
        <w:pStyle w:val="CommentText"/>
      </w:pPr>
      <w:r>
        <w:t xml:space="preserve">Several sharks first identified in 2010 were both resighted and detected in the acoustic array in 2016. One of those sharks has been detected every single year from 2010-2018 (which may be the single longest continuous tracking of the species).  In short, we see a high amount of long-term fidelity in reality, not just in the model. </w:t>
      </w:r>
    </w:p>
  </w:comment>
  <w:comment w:id="116" w:author="Camrin Braun" w:date="2019-02-27T16:18:00Z" w:initials="MOU">
    <w:p w14:paraId="6AB77B1B" w14:textId="6226659D" w:rsidR="003119AD" w:rsidRDefault="003119AD">
      <w:pPr>
        <w:pStyle w:val="CommentText"/>
      </w:pPr>
      <w:r>
        <w:rPr>
          <w:rStyle w:val="CommentReference"/>
        </w:rPr>
        <w:annotationRef/>
      </w:r>
      <w:r>
        <w:t>This is a result not a figure caption item.</w:t>
      </w:r>
    </w:p>
  </w:comment>
  <w:comment w:id="117" w:author="me" w:date="2019-03-20T02:46:00Z" w:initials="m">
    <w:p w14:paraId="67EED1C4" w14:textId="5D50CF74" w:rsidR="003119AD" w:rsidRDefault="003119AD">
      <w:pPr>
        <w:pStyle w:val="CommentText"/>
      </w:pPr>
      <w:r>
        <w:rPr>
          <w:rStyle w:val="CommentReference"/>
        </w:rPr>
        <w:annotationRef/>
      </w:r>
      <w:r>
        <w:t>Removed</w:t>
      </w:r>
    </w:p>
  </w:comment>
  <w:comment w:id="127" w:author="Camrin Braun" w:date="2019-02-27T16:13:00Z" w:initials="MOU">
    <w:p w14:paraId="1FE8381A" w14:textId="1304BD90" w:rsidR="003119AD" w:rsidRDefault="003119AD">
      <w:pPr>
        <w:pStyle w:val="CommentText"/>
      </w:pPr>
      <w:r>
        <w:rPr>
          <w:rStyle w:val="CommentReference"/>
        </w:rPr>
        <w:annotationRef/>
      </w:r>
      <w:r>
        <w:t>Consider representing zero detections separately from any, even few. That way it’s immediately clear which receivers got no detections at all.</w:t>
      </w:r>
    </w:p>
  </w:comment>
  <w:comment w:id="128" w:author="me" w:date="2019-03-23T20:13:00Z" w:initials="m">
    <w:p w14:paraId="19D607C7" w14:textId="4E6EA8CA" w:rsidR="003119AD" w:rsidRDefault="003119AD">
      <w:pPr>
        <w:pStyle w:val="CommentText"/>
      </w:pPr>
      <w:r>
        <w:rPr>
          <w:rStyle w:val="CommentReference"/>
        </w:rPr>
        <w:annotationRef/>
      </w:r>
      <w:r>
        <w:t>Done</w:t>
      </w:r>
    </w:p>
  </w:comment>
  <w:comment w:id="151" w:author="Camrin Braun" w:date="2019-02-27T16:15:00Z" w:initials="MOU">
    <w:p w14:paraId="028FDB42" w14:textId="3222E2D9" w:rsidR="003119AD" w:rsidRDefault="003119AD">
      <w:pPr>
        <w:pStyle w:val="CommentText"/>
      </w:pPr>
      <w:r>
        <w:rPr>
          <w:rStyle w:val="CommentReference"/>
        </w:rPr>
        <w:annotationRef/>
      </w:r>
      <w:r>
        <w:t>Didn’t we only include example fish here of each pattern? Also, are these all fish that had multiple methods for tracking, or only some of them? These should be explicit in the figure caption.</w:t>
      </w:r>
    </w:p>
  </w:comment>
  <w:comment w:id="159" w:author="Camrin Braun" w:date="2019-02-27T16:16:00Z" w:initials="MOU">
    <w:p w14:paraId="7F655B25" w14:textId="2582658C" w:rsidR="003119AD" w:rsidRDefault="003119AD">
      <w:pPr>
        <w:pStyle w:val="CommentText"/>
      </w:pPr>
      <w:r>
        <w:rPr>
          <w:rStyle w:val="CommentReference"/>
        </w:rPr>
        <w:annotationRef/>
      </w:r>
      <w:r>
        <w:t>Out of how many</w:t>
      </w:r>
    </w:p>
  </w:comment>
  <w:comment w:id="160" w:author="me" w:date="2019-03-20T01:34:00Z" w:initials="m">
    <w:p w14:paraId="03527A96" w14:textId="541F2093" w:rsidR="003119AD" w:rsidRDefault="003119AD">
      <w:pPr>
        <w:pStyle w:val="CommentText"/>
      </w:pPr>
      <w:r>
        <w:rPr>
          <w:rStyle w:val="CommentReference"/>
        </w:rPr>
        <w:annotationRef/>
      </w:r>
      <w:r>
        <w:t>Added, also restructured to make it clear that all tracks came from double-tagged sharks</w:t>
      </w:r>
    </w:p>
  </w:comment>
  <w:comment w:id="197" w:author="Camrin Braun" w:date="2019-02-27T16:17:00Z" w:initials="MOU">
    <w:p w14:paraId="55BB7155" w14:textId="489775DD" w:rsidR="003119AD" w:rsidRDefault="003119AD">
      <w:pPr>
        <w:pStyle w:val="CommentText"/>
      </w:pPr>
      <w:r>
        <w:rPr>
          <w:rStyle w:val="CommentReference"/>
        </w:rPr>
        <w:annotationRef/>
      </w:r>
      <w:r>
        <w:t>We need to change the letters.</w:t>
      </w:r>
    </w:p>
  </w:comment>
  <w:comment w:id="198" w:author="me" w:date="2019-03-20T00:33:00Z" w:initials="m">
    <w:p w14:paraId="2D7D87B8" w14:textId="11BCF86D" w:rsidR="003119AD" w:rsidRDefault="003119AD">
      <w:pPr>
        <w:pStyle w:val="CommentText"/>
      </w:pPr>
      <w:r>
        <w:rPr>
          <w:rStyle w:val="CommentReference"/>
        </w:rPr>
        <w:annotationRef/>
      </w:r>
      <w:r>
        <w:t>Cool, can you send me an updated pdf?</w:t>
      </w:r>
    </w:p>
  </w:comment>
  <w:comment w:id="203" w:author="Camrin Braun" w:date="2019-02-27T16:17:00Z" w:initials="MOU">
    <w:p w14:paraId="30D57F0C" w14:textId="0FBC5E50" w:rsidR="003119AD" w:rsidRDefault="003119AD">
      <w:pPr>
        <w:pStyle w:val="CommentText"/>
      </w:pPr>
      <w:r>
        <w:rPr>
          <w:rStyle w:val="CommentReference"/>
        </w:rPr>
        <w:annotationRef/>
      </w:r>
      <w:r>
        <w:t>This is a main text observation, not for fig caption.</w:t>
      </w:r>
    </w:p>
  </w:comment>
  <w:comment w:id="204" w:author="me" w:date="2019-03-20T01:24:00Z" w:initials="m">
    <w:p w14:paraId="5B803BD8" w14:textId="3610B473" w:rsidR="003119AD" w:rsidRDefault="003119AD">
      <w:pPr>
        <w:pStyle w:val="CommentText"/>
      </w:pPr>
      <w:r>
        <w:rPr>
          <w:rStyle w:val="CommentReference"/>
        </w:rPr>
        <w:annotationRef/>
      </w:r>
      <w:r>
        <w:t>Agreed, 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028A40" w15:done="0"/>
  <w15:commentEx w15:paraId="057FD3D7" w15:paraIdParent="19028A40" w15:done="0"/>
  <w15:commentEx w15:paraId="6F978066" w15:done="0"/>
  <w15:commentEx w15:paraId="5B8A46DE" w15:done="0"/>
  <w15:commentEx w15:paraId="7120978D" w15:paraIdParent="5B8A46DE" w15:done="0"/>
  <w15:commentEx w15:paraId="316E1B51" w15:done="0"/>
  <w15:commentEx w15:paraId="78F9D3FC" w15:paraIdParent="316E1B51" w15:done="0"/>
  <w15:commentEx w15:paraId="7C65C811" w15:done="0"/>
  <w15:commentEx w15:paraId="04C43853" w15:paraIdParent="7C65C811" w15:done="0"/>
  <w15:commentEx w15:paraId="7F3C5414" w15:done="0"/>
  <w15:commentEx w15:paraId="1A9A2905" w15:paraIdParent="7F3C5414" w15:done="0"/>
  <w15:commentEx w15:paraId="3098E50A" w15:done="0"/>
  <w15:commentEx w15:paraId="3ED47EB9" w15:paraIdParent="3098E50A" w15:done="0"/>
  <w15:commentEx w15:paraId="39FDCB4C" w15:done="0"/>
  <w15:commentEx w15:paraId="6492564E" w15:paraIdParent="39FDCB4C" w15:done="0"/>
  <w15:commentEx w15:paraId="586D05BD" w15:done="0"/>
  <w15:commentEx w15:paraId="06EB2D4D" w15:paraIdParent="586D05BD" w15:done="0"/>
  <w15:commentEx w15:paraId="6AB77B1B" w15:done="0"/>
  <w15:commentEx w15:paraId="67EED1C4" w15:paraIdParent="6AB77B1B" w15:done="0"/>
  <w15:commentEx w15:paraId="1FE8381A" w15:done="0"/>
  <w15:commentEx w15:paraId="19D607C7" w15:paraIdParent="1FE8381A" w15:done="0"/>
  <w15:commentEx w15:paraId="028FDB42" w15:done="0"/>
  <w15:commentEx w15:paraId="7F655B25" w15:done="0"/>
  <w15:commentEx w15:paraId="03527A96" w15:paraIdParent="7F655B25" w15:done="0"/>
  <w15:commentEx w15:paraId="55BB7155" w15:done="0"/>
  <w15:commentEx w15:paraId="2D7D87B8" w15:paraIdParent="55BB7155" w15:done="0"/>
  <w15:commentEx w15:paraId="30D57F0C" w15:done="0"/>
  <w15:commentEx w15:paraId="5B803BD8" w15:paraIdParent="30D57F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028A40" w16cid:durableId="204DA636"/>
  <w16cid:commentId w16cid:paraId="057FD3D7" w16cid:durableId="204DA637"/>
  <w16cid:commentId w16cid:paraId="6F978066" w16cid:durableId="204DA638"/>
  <w16cid:commentId w16cid:paraId="5B8A46DE" w16cid:durableId="204DA639"/>
  <w16cid:commentId w16cid:paraId="7120978D" w16cid:durableId="204DA63A"/>
  <w16cid:commentId w16cid:paraId="316E1B51" w16cid:durableId="204DA63B"/>
  <w16cid:commentId w16cid:paraId="78F9D3FC" w16cid:durableId="204DA63C"/>
  <w16cid:commentId w16cid:paraId="7C65C811" w16cid:durableId="204DA63D"/>
  <w16cid:commentId w16cid:paraId="04C43853" w16cid:durableId="204DA63E"/>
  <w16cid:commentId w16cid:paraId="7F3C5414" w16cid:durableId="204DA63F"/>
  <w16cid:commentId w16cid:paraId="1A9A2905" w16cid:durableId="204DA640"/>
  <w16cid:commentId w16cid:paraId="3098E50A" w16cid:durableId="204DA641"/>
  <w16cid:commentId w16cid:paraId="3ED47EB9" w16cid:durableId="204DA642"/>
  <w16cid:commentId w16cid:paraId="39FDCB4C" w16cid:durableId="204DA643"/>
  <w16cid:commentId w16cid:paraId="6492564E" w16cid:durableId="204DA644"/>
  <w16cid:commentId w16cid:paraId="586D05BD" w16cid:durableId="204DA645"/>
  <w16cid:commentId w16cid:paraId="06EB2D4D" w16cid:durableId="204DA646"/>
  <w16cid:commentId w16cid:paraId="6AB77B1B" w16cid:durableId="204DA647"/>
  <w16cid:commentId w16cid:paraId="67EED1C4" w16cid:durableId="204DA648"/>
  <w16cid:commentId w16cid:paraId="1FE8381A" w16cid:durableId="204DA649"/>
  <w16cid:commentId w16cid:paraId="19D607C7" w16cid:durableId="204DA64A"/>
  <w16cid:commentId w16cid:paraId="028FDB42" w16cid:durableId="204DA64B"/>
  <w16cid:commentId w16cid:paraId="7F655B25" w16cid:durableId="204DA64C"/>
  <w16cid:commentId w16cid:paraId="03527A96" w16cid:durableId="204DA64D"/>
  <w16cid:commentId w16cid:paraId="55BB7155" w16cid:durableId="204DA64E"/>
  <w16cid:commentId w16cid:paraId="2D7D87B8" w16cid:durableId="204DA64F"/>
  <w16cid:commentId w16cid:paraId="30D57F0C" w16cid:durableId="204DA650"/>
  <w16cid:commentId w16cid:paraId="5B803BD8" w16cid:durableId="204DA6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
    <w15:presenceInfo w15:providerId="None" w15:userId="me"/>
  </w15:person>
  <w15:person w15:author="Fernando Cagua">
    <w15:presenceInfo w15:providerId="AD" w15:userId="S::efc29@uclive.ac.nz::621000bd-322e-4102-8fb0-316b9f47ab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001"/>
    <w:rsid w:val="000470B6"/>
    <w:rsid w:val="00056671"/>
    <w:rsid w:val="000D1F1D"/>
    <w:rsid w:val="001500A4"/>
    <w:rsid w:val="001E289A"/>
    <w:rsid w:val="002878F7"/>
    <w:rsid w:val="002A6C5B"/>
    <w:rsid w:val="002D5EA0"/>
    <w:rsid w:val="003119AD"/>
    <w:rsid w:val="00347EA4"/>
    <w:rsid w:val="00353C58"/>
    <w:rsid w:val="003B5A8C"/>
    <w:rsid w:val="003F6802"/>
    <w:rsid w:val="00462798"/>
    <w:rsid w:val="004903B8"/>
    <w:rsid w:val="004B02F4"/>
    <w:rsid w:val="004D0B81"/>
    <w:rsid w:val="00546ACC"/>
    <w:rsid w:val="005E765B"/>
    <w:rsid w:val="00666B53"/>
    <w:rsid w:val="006768F3"/>
    <w:rsid w:val="006A1157"/>
    <w:rsid w:val="006C115B"/>
    <w:rsid w:val="007605F1"/>
    <w:rsid w:val="00773A04"/>
    <w:rsid w:val="008957A9"/>
    <w:rsid w:val="00911AB0"/>
    <w:rsid w:val="0091540F"/>
    <w:rsid w:val="00920001"/>
    <w:rsid w:val="00961246"/>
    <w:rsid w:val="009B38F7"/>
    <w:rsid w:val="00A611D4"/>
    <w:rsid w:val="00AA2F7A"/>
    <w:rsid w:val="00AE18D4"/>
    <w:rsid w:val="00AE5CE2"/>
    <w:rsid w:val="00B048CE"/>
    <w:rsid w:val="00B21E09"/>
    <w:rsid w:val="00B24DB1"/>
    <w:rsid w:val="00B3343A"/>
    <w:rsid w:val="00B7042D"/>
    <w:rsid w:val="00B73D79"/>
    <w:rsid w:val="00BE048D"/>
    <w:rsid w:val="00BF3F2A"/>
    <w:rsid w:val="00C44F83"/>
    <w:rsid w:val="00CA3E33"/>
    <w:rsid w:val="00CB13EC"/>
    <w:rsid w:val="00CD11A0"/>
    <w:rsid w:val="00D23E82"/>
    <w:rsid w:val="00D90272"/>
    <w:rsid w:val="00DC5A2E"/>
    <w:rsid w:val="00E55A1C"/>
    <w:rsid w:val="00EB16A8"/>
    <w:rsid w:val="00EB2E1E"/>
    <w:rsid w:val="00EC3B61"/>
    <w:rsid w:val="00F37532"/>
    <w:rsid w:val="00F435B4"/>
    <w:rsid w:val="00F66D7A"/>
    <w:rsid w:val="00FA6272"/>
    <w:rsid w:val="00FD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DAFD"/>
  <w15:chartTrackingRefBased/>
  <w15:docId w15:val="{8EE20453-F916-43F8-A7A3-EE046D18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00A4"/>
    <w:rPr>
      <w:sz w:val="16"/>
      <w:szCs w:val="16"/>
    </w:rPr>
  </w:style>
  <w:style w:type="paragraph" w:styleId="CommentText">
    <w:name w:val="annotation text"/>
    <w:basedOn w:val="Normal"/>
    <w:link w:val="CommentTextChar"/>
    <w:uiPriority w:val="99"/>
    <w:unhideWhenUsed/>
    <w:rsid w:val="001500A4"/>
    <w:pPr>
      <w:spacing w:line="240" w:lineRule="auto"/>
    </w:pPr>
    <w:rPr>
      <w:sz w:val="20"/>
      <w:szCs w:val="20"/>
    </w:rPr>
  </w:style>
  <w:style w:type="character" w:customStyle="1" w:styleId="CommentTextChar">
    <w:name w:val="Comment Text Char"/>
    <w:basedOn w:val="DefaultParagraphFont"/>
    <w:link w:val="CommentText"/>
    <w:uiPriority w:val="99"/>
    <w:rsid w:val="001500A4"/>
    <w:rPr>
      <w:sz w:val="20"/>
      <w:szCs w:val="20"/>
    </w:rPr>
  </w:style>
  <w:style w:type="paragraph" w:styleId="CommentSubject">
    <w:name w:val="annotation subject"/>
    <w:basedOn w:val="CommentText"/>
    <w:next w:val="CommentText"/>
    <w:link w:val="CommentSubjectChar"/>
    <w:uiPriority w:val="99"/>
    <w:semiHidden/>
    <w:unhideWhenUsed/>
    <w:rsid w:val="001500A4"/>
    <w:rPr>
      <w:b/>
      <w:bCs/>
    </w:rPr>
  </w:style>
  <w:style w:type="character" w:customStyle="1" w:styleId="CommentSubjectChar">
    <w:name w:val="Comment Subject Char"/>
    <w:basedOn w:val="CommentTextChar"/>
    <w:link w:val="CommentSubject"/>
    <w:uiPriority w:val="99"/>
    <w:semiHidden/>
    <w:rsid w:val="001500A4"/>
    <w:rPr>
      <w:b/>
      <w:bCs/>
      <w:sz w:val="20"/>
      <w:szCs w:val="20"/>
    </w:rPr>
  </w:style>
  <w:style w:type="paragraph" w:styleId="BalloonText">
    <w:name w:val="Balloon Text"/>
    <w:basedOn w:val="Normal"/>
    <w:link w:val="BalloonTextChar"/>
    <w:uiPriority w:val="99"/>
    <w:semiHidden/>
    <w:unhideWhenUsed/>
    <w:rsid w:val="001500A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00A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767915">
      <w:bodyDiv w:val="1"/>
      <w:marLeft w:val="0"/>
      <w:marRight w:val="0"/>
      <w:marTop w:val="0"/>
      <w:marBottom w:val="0"/>
      <w:divBdr>
        <w:top w:val="none" w:sz="0" w:space="0" w:color="auto"/>
        <w:left w:val="none" w:sz="0" w:space="0" w:color="auto"/>
        <w:bottom w:val="none" w:sz="0" w:space="0" w:color="auto"/>
        <w:right w:val="none" w:sz="0" w:space="0" w:color="auto"/>
      </w:divBdr>
      <w:divsChild>
        <w:div w:id="793207732">
          <w:marLeft w:val="0"/>
          <w:marRight w:val="0"/>
          <w:marTop w:val="0"/>
          <w:marBottom w:val="0"/>
          <w:divBdr>
            <w:top w:val="none" w:sz="0" w:space="0" w:color="auto"/>
            <w:left w:val="none" w:sz="0" w:space="0" w:color="auto"/>
            <w:bottom w:val="none" w:sz="0" w:space="0" w:color="auto"/>
            <w:right w:val="none" w:sz="0" w:space="0" w:color="auto"/>
          </w:divBdr>
        </w:div>
      </w:divsChild>
    </w:div>
    <w:div w:id="1874147251">
      <w:bodyDiv w:val="1"/>
      <w:marLeft w:val="0"/>
      <w:marRight w:val="0"/>
      <w:marTop w:val="0"/>
      <w:marBottom w:val="0"/>
      <w:divBdr>
        <w:top w:val="none" w:sz="0" w:space="0" w:color="auto"/>
        <w:left w:val="none" w:sz="0" w:space="0" w:color="auto"/>
        <w:bottom w:val="none" w:sz="0" w:space="0" w:color="auto"/>
        <w:right w:val="none" w:sz="0" w:space="0" w:color="auto"/>
      </w:divBdr>
      <w:divsChild>
        <w:div w:id="982008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Fernando Cagua</cp:lastModifiedBy>
  <cp:revision>2</cp:revision>
  <dcterms:created xsi:type="dcterms:W3CDTF">2019-04-01T20:43:00Z</dcterms:created>
  <dcterms:modified xsi:type="dcterms:W3CDTF">2019-04-01T20:43:00Z</dcterms:modified>
</cp:coreProperties>
</file>