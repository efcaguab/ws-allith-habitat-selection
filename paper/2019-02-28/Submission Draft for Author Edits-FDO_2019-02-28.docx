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83C1" w14:textId="4BE71C31" w:rsidR="008C1DA6" w:rsidRPr="00B9301A" w:rsidRDefault="00C64872" w:rsidP="007451E9">
      <w:pPr>
        <w:spacing w:line="480" w:lineRule="auto"/>
        <w:rPr>
          <w:b/>
          <w:sz w:val="20"/>
          <w:szCs w:val="20"/>
        </w:rPr>
      </w:pPr>
      <w:r>
        <w:rPr>
          <w:b/>
          <w:sz w:val="20"/>
          <w:szCs w:val="20"/>
        </w:rPr>
        <w:t>Passive a</w:t>
      </w:r>
      <w:r w:rsidR="008C1DA6" w:rsidRPr="00B9301A">
        <w:rPr>
          <w:b/>
          <w:sz w:val="20"/>
          <w:szCs w:val="20"/>
        </w:rPr>
        <w:t xml:space="preserve">coustic telemetry </w:t>
      </w:r>
      <w:r>
        <w:rPr>
          <w:b/>
          <w:sz w:val="20"/>
          <w:szCs w:val="20"/>
        </w:rPr>
        <w:t>at a whale shark (</w:t>
      </w:r>
      <w:r w:rsidRPr="0073665A">
        <w:rPr>
          <w:b/>
          <w:i/>
          <w:sz w:val="20"/>
          <w:szCs w:val="20"/>
        </w:rPr>
        <w:t xml:space="preserve">Rhincodon </w:t>
      </w:r>
      <w:proofErr w:type="spellStart"/>
      <w:r w:rsidRPr="0073665A">
        <w:rPr>
          <w:b/>
          <w:i/>
          <w:sz w:val="20"/>
          <w:szCs w:val="20"/>
        </w:rPr>
        <w:t>typus</w:t>
      </w:r>
      <w:proofErr w:type="spellEnd"/>
      <w:r>
        <w:rPr>
          <w:b/>
          <w:sz w:val="20"/>
          <w:szCs w:val="20"/>
        </w:rPr>
        <w:t xml:space="preserve">) aggregation in the Red Sea </w:t>
      </w:r>
    </w:p>
    <w:p w14:paraId="03AC8545" w14:textId="77777777" w:rsidR="008C1DA6" w:rsidRPr="00B9301A" w:rsidRDefault="008C1DA6" w:rsidP="007451E9">
      <w:pPr>
        <w:spacing w:line="480" w:lineRule="auto"/>
        <w:rPr>
          <w:sz w:val="20"/>
          <w:szCs w:val="20"/>
        </w:rPr>
      </w:pPr>
    </w:p>
    <w:p w14:paraId="0C8148D0" w14:textId="1DB73EE7" w:rsidR="008C1DA6" w:rsidRPr="00B9301A" w:rsidRDefault="008C1DA6" w:rsidP="007451E9">
      <w:pPr>
        <w:spacing w:line="480" w:lineRule="auto"/>
        <w:rPr>
          <w:sz w:val="20"/>
          <w:szCs w:val="20"/>
          <w:vertAlign w:val="superscript"/>
        </w:rPr>
      </w:pPr>
      <w:commentRangeStart w:id="0"/>
      <w:r w:rsidRPr="00B9301A">
        <w:rPr>
          <w:sz w:val="20"/>
          <w:szCs w:val="20"/>
        </w:rPr>
        <w:t>J. E. M. Cochran</w:t>
      </w:r>
      <w:r w:rsidRPr="00B9301A">
        <w:rPr>
          <w:sz w:val="20"/>
          <w:szCs w:val="20"/>
          <w:vertAlign w:val="superscript"/>
        </w:rPr>
        <w:t>1</w:t>
      </w:r>
      <w:r w:rsidRPr="00B9301A">
        <w:rPr>
          <w:sz w:val="20"/>
          <w:szCs w:val="20"/>
        </w:rPr>
        <w:t>*, C. D. Braun</w:t>
      </w:r>
      <w:r w:rsidRPr="00B9301A">
        <w:rPr>
          <w:sz w:val="20"/>
          <w:szCs w:val="20"/>
          <w:vertAlign w:val="superscript"/>
        </w:rPr>
        <w:t>2, 3</w:t>
      </w:r>
      <w:r w:rsidRPr="00B9301A">
        <w:rPr>
          <w:sz w:val="20"/>
          <w:szCs w:val="20"/>
        </w:rPr>
        <w:t>, E.F. Cagua</w:t>
      </w:r>
      <w:r w:rsidRPr="00B9301A">
        <w:rPr>
          <w:sz w:val="20"/>
          <w:szCs w:val="20"/>
          <w:vertAlign w:val="superscript"/>
        </w:rPr>
        <w:t>4</w:t>
      </w:r>
      <w:r w:rsidRPr="00B9301A">
        <w:rPr>
          <w:sz w:val="20"/>
          <w:szCs w:val="20"/>
        </w:rPr>
        <w:t>,</w:t>
      </w:r>
      <w:r w:rsidR="00D470D2">
        <w:rPr>
          <w:sz w:val="20"/>
          <w:szCs w:val="20"/>
        </w:rPr>
        <w:t xml:space="preserve"> </w:t>
      </w:r>
      <w:proofErr w:type="gramStart"/>
      <w:r w:rsidR="00D470D2">
        <w:rPr>
          <w:sz w:val="20"/>
          <w:szCs w:val="20"/>
        </w:rPr>
        <w:t>M. ?</w:t>
      </w:r>
      <w:proofErr w:type="gramEnd"/>
      <w:r w:rsidR="00D470D2">
        <w:rPr>
          <w:sz w:val="20"/>
          <w:szCs w:val="20"/>
        </w:rPr>
        <w:t>. Campbell</w:t>
      </w:r>
      <w:r w:rsidR="00D470D2">
        <w:rPr>
          <w:sz w:val="20"/>
          <w:szCs w:val="20"/>
          <w:vertAlign w:val="superscript"/>
        </w:rPr>
        <w:t>1</w:t>
      </w:r>
      <w:r w:rsidR="00D470D2">
        <w:rPr>
          <w:sz w:val="20"/>
          <w:szCs w:val="20"/>
        </w:rPr>
        <w:t>, R. S. Hardenstine</w:t>
      </w:r>
      <w:r w:rsidR="00D470D2">
        <w:rPr>
          <w:sz w:val="20"/>
          <w:szCs w:val="20"/>
          <w:vertAlign w:val="superscript"/>
        </w:rPr>
        <w:t>1</w:t>
      </w:r>
      <w:r w:rsidR="00D470D2">
        <w:rPr>
          <w:sz w:val="20"/>
          <w:szCs w:val="20"/>
        </w:rPr>
        <w:t xml:space="preserve">, A. </w:t>
      </w:r>
      <w:proofErr w:type="spellStart"/>
      <w:r w:rsidR="00D470D2">
        <w:rPr>
          <w:sz w:val="20"/>
          <w:szCs w:val="20"/>
        </w:rPr>
        <w:t>Kattan</w:t>
      </w:r>
      <w:proofErr w:type="spellEnd"/>
      <w:r w:rsidR="00D470D2">
        <w:rPr>
          <w:sz w:val="20"/>
          <w:szCs w:val="20"/>
        </w:rPr>
        <w:t>, M.</w:t>
      </w:r>
      <w:ins w:id="1" w:author="me" w:date="2019-02-26T00:11:00Z">
        <w:r w:rsidR="006713CE">
          <w:rPr>
            <w:sz w:val="20"/>
            <w:szCs w:val="20"/>
          </w:rPr>
          <w:t xml:space="preserve"> </w:t>
        </w:r>
      </w:ins>
      <w:r w:rsidR="006713CE">
        <w:rPr>
          <w:sz w:val="20"/>
          <w:szCs w:val="20"/>
        </w:rPr>
        <w:t>A.</w:t>
      </w:r>
      <w:r w:rsidR="00D470D2">
        <w:rPr>
          <w:sz w:val="20"/>
          <w:szCs w:val="20"/>
        </w:rPr>
        <w:t xml:space="preserve"> Priest, T. </w:t>
      </w:r>
      <w:r w:rsidR="00D8411A">
        <w:rPr>
          <w:sz w:val="20"/>
          <w:szCs w:val="20"/>
        </w:rPr>
        <w:t>H</w:t>
      </w:r>
      <w:r w:rsidR="00D470D2">
        <w:rPr>
          <w:sz w:val="20"/>
          <w:szCs w:val="20"/>
        </w:rPr>
        <w:t>. Sinclair-Taylor</w:t>
      </w:r>
      <w:r w:rsidR="00D470D2">
        <w:rPr>
          <w:sz w:val="20"/>
          <w:szCs w:val="20"/>
          <w:vertAlign w:val="superscript"/>
        </w:rPr>
        <w:t>1</w:t>
      </w:r>
      <w:r w:rsidR="00D470D2">
        <w:rPr>
          <w:sz w:val="20"/>
          <w:szCs w:val="20"/>
        </w:rPr>
        <w:t xml:space="preserve">, </w:t>
      </w:r>
      <w:r w:rsidRPr="00B9301A">
        <w:rPr>
          <w:sz w:val="20"/>
          <w:szCs w:val="20"/>
        </w:rPr>
        <w:t>G. B. Skomal</w:t>
      </w:r>
      <w:r w:rsidRPr="00B9301A">
        <w:rPr>
          <w:sz w:val="20"/>
          <w:szCs w:val="20"/>
          <w:vertAlign w:val="superscript"/>
        </w:rPr>
        <w:t>5</w:t>
      </w:r>
      <w:r w:rsidRPr="00B9301A">
        <w:rPr>
          <w:sz w:val="20"/>
          <w:szCs w:val="20"/>
        </w:rPr>
        <w:t>,</w:t>
      </w:r>
      <w:r w:rsidR="00D470D2">
        <w:rPr>
          <w:sz w:val="20"/>
          <w:szCs w:val="20"/>
        </w:rPr>
        <w:t xml:space="preserve"> </w:t>
      </w:r>
      <w:proofErr w:type="gramStart"/>
      <w:r w:rsidR="00D470D2">
        <w:rPr>
          <w:sz w:val="20"/>
          <w:szCs w:val="20"/>
        </w:rPr>
        <w:t>L. ?</w:t>
      </w:r>
      <w:proofErr w:type="gramEnd"/>
      <w:r w:rsidR="00D470D2">
        <w:rPr>
          <w:sz w:val="20"/>
          <w:szCs w:val="20"/>
        </w:rPr>
        <w:t>. Sun</w:t>
      </w:r>
      <w:r w:rsidR="00D470D2">
        <w:rPr>
          <w:sz w:val="20"/>
          <w:szCs w:val="20"/>
          <w:vertAlign w:val="superscript"/>
        </w:rPr>
        <w:t>1</w:t>
      </w:r>
      <w:r w:rsidR="00D470D2">
        <w:rPr>
          <w:sz w:val="20"/>
          <w:szCs w:val="20"/>
        </w:rPr>
        <w:t>,</w:t>
      </w:r>
      <w:r w:rsidRPr="00B9301A">
        <w:rPr>
          <w:sz w:val="20"/>
          <w:szCs w:val="20"/>
        </w:rPr>
        <w:t xml:space="preserve"> S. R. Thorrold</w:t>
      </w:r>
      <w:r w:rsidRPr="00B9301A">
        <w:rPr>
          <w:sz w:val="20"/>
          <w:szCs w:val="20"/>
          <w:vertAlign w:val="superscript"/>
        </w:rPr>
        <w:t>6</w:t>
      </w:r>
      <w:r w:rsidRPr="00B9301A">
        <w:rPr>
          <w:sz w:val="20"/>
          <w:szCs w:val="20"/>
        </w:rPr>
        <w:t>, M. L. Berumen</w:t>
      </w:r>
      <w:r w:rsidRPr="00B9301A">
        <w:rPr>
          <w:sz w:val="20"/>
          <w:szCs w:val="20"/>
          <w:vertAlign w:val="superscript"/>
        </w:rPr>
        <w:t>1</w:t>
      </w:r>
      <w:r w:rsidRPr="00B9301A">
        <w:rPr>
          <w:sz w:val="20"/>
          <w:szCs w:val="20"/>
          <w:vertAlign w:val="superscript"/>
        </w:rPr>
        <w:br/>
      </w:r>
      <w:commentRangeEnd w:id="0"/>
      <w:r w:rsidRPr="00B9301A">
        <w:rPr>
          <w:rStyle w:val="CommentReference"/>
          <w:sz w:val="20"/>
          <w:szCs w:val="20"/>
        </w:rPr>
        <w:commentReference w:id="0"/>
      </w:r>
    </w:p>
    <w:p w14:paraId="56D31580" w14:textId="77777777" w:rsidR="008C1DA6" w:rsidRPr="00B9301A" w:rsidRDefault="008C1DA6" w:rsidP="007451E9">
      <w:pPr>
        <w:spacing w:line="276" w:lineRule="auto"/>
        <w:rPr>
          <w:sz w:val="20"/>
          <w:szCs w:val="20"/>
        </w:rPr>
      </w:pPr>
      <w:r w:rsidRPr="00B9301A">
        <w:rPr>
          <w:sz w:val="20"/>
          <w:szCs w:val="20"/>
        </w:rPr>
        <w:t xml:space="preserve">1. Red Sea Research Center, Division of Biological and Environmental Science and Engineering, King Abdullah University of Science and Technology, </w:t>
      </w:r>
      <w:proofErr w:type="spellStart"/>
      <w:r w:rsidRPr="00B9301A">
        <w:rPr>
          <w:sz w:val="20"/>
          <w:szCs w:val="20"/>
        </w:rPr>
        <w:t>Thuwal</w:t>
      </w:r>
      <w:proofErr w:type="spellEnd"/>
      <w:r w:rsidRPr="00B9301A">
        <w:rPr>
          <w:sz w:val="20"/>
          <w:szCs w:val="20"/>
        </w:rPr>
        <w:t xml:space="preserve">, 23955, Kingdom of Saudi Arabia </w:t>
      </w:r>
    </w:p>
    <w:p w14:paraId="7AECA357" w14:textId="77777777" w:rsidR="008C1DA6" w:rsidRPr="00B9301A" w:rsidRDefault="008C1DA6" w:rsidP="007451E9">
      <w:pPr>
        <w:spacing w:line="276" w:lineRule="auto"/>
        <w:rPr>
          <w:sz w:val="20"/>
          <w:szCs w:val="20"/>
        </w:rPr>
      </w:pPr>
    </w:p>
    <w:p w14:paraId="63434A9F" w14:textId="77777777" w:rsidR="008C1DA6" w:rsidRPr="00B9301A" w:rsidRDefault="008C1DA6" w:rsidP="007451E9">
      <w:pPr>
        <w:widowControl w:val="0"/>
        <w:autoSpaceDE w:val="0"/>
        <w:autoSpaceDN w:val="0"/>
        <w:adjustRightInd w:val="0"/>
        <w:spacing w:line="276" w:lineRule="auto"/>
        <w:rPr>
          <w:sz w:val="20"/>
          <w:szCs w:val="20"/>
        </w:rPr>
      </w:pPr>
      <w:r w:rsidRPr="00B9301A">
        <w:rPr>
          <w:sz w:val="20"/>
          <w:szCs w:val="20"/>
        </w:rPr>
        <w:t>2. MIT-WHOI Joint Program in Oceanography, Massachusetts Institute of Technology, Cambridge, MA 02139, USA</w:t>
      </w:r>
    </w:p>
    <w:p w14:paraId="2792A615" w14:textId="77777777" w:rsidR="008C1DA6" w:rsidRPr="00B9301A" w:rsidRDefault="008C1DA6" w:rsidP="007451E9">
      <w:pPr>
        <w:widowControl w:val="0"/>
        <w:autoSpaceDE w:val="0"/>
        <w:autoSpaceDN w:val="0"/>
        <w:adjustRightInd w:val="0"/>
        <w:spacing w:line="276" w:lineRule="auto"/>
        <w:rPr>
          <w:sz w:val="20"/>
          <w:szCs w:val="20"/>
        </w:rPr>
      </w:pPr>
    </w:p>
    <w:p w14:paraId="3FFA31D2" w14:textId="77777777" w:rsidR="008C1DA6" w:rsidRPr="00B9301A" w:rsidRDefault="008C1DA6" w:rsidP="007451E9">
      <w:pPr>
        <w:widowControl w:val="0"/>
        <w:autoSpaceDE w:val="0"/>
        <w:autoSpaceDN w:val="0"/>
        <w:adjustRightInd w:val="0"/>
        <w:spacing w:line="276" w:lineRule="auto"/>
        <w:rPr>
          <w:sz w:val="20"/>
          <w:szCs w:val="20"/>
        </w:rPr>
      </w:pPr>
      <w:r w:rsidRPr="00B9301A">
        <w:rPr>
          <w:sz w:val="20"/>
          <w:szCs w:val="20"/>
        </w:rPr>
        <w:t>3. MIT-WHOI Joint Program in Oceanography, Woods Hole Oceanographic Institution, Woods Hole, MA 02540, USA</w:t>
      </w:r>
    </w:p>
    <w:p w14:paraId="7C5615FC" w14:textId="77777777" w:rsidR="008C1DA6" w:rsidRPr="00B9301A" w:rsidRDefault="008C1DA6" w:rsidP="007451E9">
      <w:pPr>
        <w:spacing w:line="276" w:lineRule="auto"/>
        <w:rPr>
          <w:sz w:val="20"/>
          <w:szCs w:val="20"/>
        </w:rPr>
      </w:pPr>
    </w:p>
    <w:p w14:paraId="6A97179C" w14:textId="77777777" w:rsidR="009E7FA2" w:rsidRDefault="008C1DA6" w:rsidP="009E7FA2">
      <w:pPr>
        <w:spacing w:line="276" w:lineRule="auto"/>
        <w:rPr>
          <w:sz w:val="20"/>
          <w:szCs w:val="20"/>
        </w:rPr>
      </w:pPr>
      <w:r w:rsidRPr="00B9301A">
        <w:rPr>
          <w:sz w:val="20"/>
          <w:szCs w:val="20"/>
        </w:rPr>
        <w:t xml:space="preserve">4. </w:t>
      </w:r>
      <w:r w:rsidR="009E7FA2" w:rsidRPr="009E7FA2">
        <w:rPr>
          <w:sz w:val="20"/>
          <w:szCs w:val="20"/>
        </w:rPr>
        <w:t>Centre for Integrative Ecology, School of Biological Sciences, University of Canterbury, Private Bag</w:t>
      </w:r>
      <w:r w:rsidR="009E7FA2">
        <w:rPr>
          <w:sz w:val="20"/>
          <w:szCs w:val="20"/>
        </w:rPr>
        <w:t xml:space="preserve"> </w:t>
      </w:r>
      <w:r w:rsidR="009E7FA2" w:rsidRPr="009E7FA2">
        <w:rPr>
          <w:sz w:val="20"/>
          <w:szCs w:val="20"/>
        </w:rPr>
        <w:t>4800, Christchurch 8041, New Zealand</w:t>
      </w:r>
      <w:r w:rsidR="009E7FA2" w:rsidRPr="009E7FA2" w:rsidDel="009E7FA2">
        <w:rPr>
          <w:sz w:val="20"/>
          <w:szCs w:val="20"/>
        </w:rPr>
        <w:t xml:space="preserve"> </w:t>
      </w:r>
    </w:p>
    <w:p w14:paraId="5B7EE41F" w14:textId="77777777" w:rsidR="008C1DA6" w:rsidRPr="00B9301A" w:rsidRDefault="008C1DA6" w:rsidP="009E7FA2">
      <w:pPr>
        <w:spacing w:line="276" w:lineRule="auto"/>
        <w:rPr>
          <w:sz w:val="20"/>
          <w:szCs w:val="20"/>
        </w:rPr>
      </w:pPr>
    </w:p>
    <w:p w14:paraId="2E026682" w14:textId="77777777" w:rsidR="008C1DA6" w:rsidRPr="00B9301A" w:rsidRDefault="008C1DA6" w:rsidP="007451E9">
      <w:pPr>
        <w:spacing w:line="276" w:lineRule="auto"/>
        <w:rPr>
          <w:sz w:val="20"/>
          <w:szCs w:val="20"/>
        </w:rPr>
      </w:pPr>
      <w:r w:rsidRPr="00B9301A">
        <w:rPr>
          <w:sz w:val="20"/>
          <w:szCs w:val="20"/>
        </w:rPr>
        <w:t>5. Massachusetts Division of Marine Fisheries, New Bedford, MA, 02740, USA</w:t>
      </w:r>
    </w:p>
    <w:p w14:paraId="2D235CA0" w14:textId="77777777" w:rsidR="008C1DA6" w:rsidRPr="00B9301A" w:rsidRDefault="008C1DA6" w:rsidP="007451E9">
      <w:pPr>
        <w:widowControl w:val="0"/>
        <w:autoSpaceDE w:val="0"/>
        <w:autoSpaceDN w:val="0"/>
        <w:adjustRightInd w:val="0"/>
        <w:spacing w:line="276" w:lineRule="auto"/>
        <w:rPr>
          <w:sz w:val="20"/>
          <w:szCs w:val="20"/>
        </w:rPr>
      </w:pPr>
    </w:p>
    <w:p w14:paraId="40A51FF8" w14:textId="77777777" w:rsidR="008C1DA6" w:rsidRPr="00B9301A" w:rsidRDefault="008C1DA6" w:rsidP="007451E9">
      <w:pPr>
        <w:widowControl w:val="0"/>
        <w:autoSpaceDE w:val="0"/>
        <w:autoSpaceDN w:val="0"/>
        <w:adjustRightInd w:val="0"/>
        <w:spacing w:line="276" w:lineRule="auto"/>
        <w:rPr>
          <w:sz w:val="20"/>
          <w:szCs w:val="20"/>
        </w:rPr>
      </w:pPr>
      <w:r w:rsidRPr="00B9301A">
        <w:rPr>
          <w:sz w:val="20"/>
          <w:szCs w:val="20"/>
        </w:rPr>
        <w:t>6. Biology Department, Woods Hole Oceanographic Institution, Woods Hole, Massachusetts, 02543, United States of America</w:t>
      </w:r>
    </w:p>
    <w:p w14:paraId="19C84FA1" w14:textId="77777777" w:rsidR="008C1DA6" w:rsidRPr="00B9301A" w:rsidRDefault="008C1DA6" w:rsidP="007451E9">
      <w:pPr>
        <w:spacing w:line="276" w:lineRule="auto"/>
        <w:rPr>
          <w:sz w:val="20"/>
          <w:szCs w:val="20"/>
        </w:rPr>
      </w:pPr>
    </w:p>
    <w:p w14:paraId="34A3817F" w14:textId="77777777" w:rsidR="008C1DA6" w:rsidRPr="00B9301A" w:rsidRDefault="008C1DA6" w:rsidP="007451E9">
      <w:pPr>
        <w:spacing w:line="276" w:lineRule="auto"/>
        <w:rPr>
          <w:b/>
          <w:sz w:val="20"/>
          <w:szCs w:val="20"/>
        </w:rPr>
      </w:pPr>
      <w:r w:rsidRPr="00B9301A">
        <w:rPr>
          <w:sz w:val="20"/>
          <w:szCs w:val="20"/>
        </w:rPr>
        <w:t>*Author to whom correspondence should be addressed. Tel.: +1-479-387-6700; email: Jesse.Cochran@kaust.edu.sa</w:t>
      </w:r>
      <w:r w:rsidRPr="00B9301A">
        <w:rPr>
          <w:sz w:val="20"/>
          <w:szCs w:val="20"/>
        </w:rPr>
        <w:br w:type="page"/>
      </w:r>
    </w:p>
    <w:p w14:paraId="7FABACD7" w14:textId="77777777" w:rsidR="008C1DA6" w:rsidRPr="00B9301A" w:rsidRDefault="008C1DA6">
      <w:pPr>
        <w:pStyle w:val="Body"/>
        <w:spacing w:line="480" w:lineRule="auto"/>
        <w:rPr>
          <w:rFonts w:ascii="Times New Roman" w:hAnsi="Times New Roman" w:cs="Times New Roman"/>
          <w:b/>
          <w:bCs/>
          <w:sz w:val="20"/>
          <w:szCs w:val="20"/>
          <w:lang w:val="en-US"/>
        </w:rPr>
      </w:pPr>
      <w:r w:rsidRPr="00B9301A">
        <w:rPr>
          <w:rFonts w:ascii="Times New Roman" w:hAnsi="Times New Roman" w:cs="Times New Roman"/>
          <w:b/>
          <w:bCs/>
          <w:sz w:val="20"/>
          <w:szCs w:val="20"/>
          <w:lang w:val="en-US"/>
        </w:rPr>
        <w:lastRenderedPageBreak/>
        <w:t>Abstract</w:t>
      </w:r>
    </w:p>
    <w:p w14:paraId="7812ADC9" w14:textId="77777777" w:rsidR="008C1DA6" w:rsidRPr="00B9301A" w:rsidRDefault="008C1DA6">
      <w:pPr>
        <w:pStyle w:val="Body"/>
        <w:spacing w:line="480" w:lineRule="auto"/>
        <w:rPr>
          <w:rFonts w:ascii="Times New Roman" w:hAnsi="Times New Roman" w:cs="Times New Roman"/>
          <w:b/>
          <w:bCs/>
          <w:sz w:val="20"/>
          <w:szCs w:val="20"/>
          <w:lang w:val="en-US"/>
        </w:rPr>
      </w:pPr>
    </w:p>
    <w:p w14:paraId="7FA1F79E" w14:textId="53E6A64A" w:rsidR="008C1DA6" w:rsidRPr="00B9301A" w:rsidRDefault="00C75525">
      <w:pPr>
        <w:pStyle w:val="Body"/>
        <w:spacing w:line="480" w:lineRule="auto"/>
        <w:rPr>
          <w:rFonts w:ascii="Times New Roman" w:hAnsi="Times New Roman" w:cs="Times New Roman"/>
          <w:sz w:val="20"/>
          <w:szCs w:val="20"/>
          <w:lang w:val="en-US"/>
        </w:rPr>
      </w:pPr>
      <w:r>
        <w:rPr>
          <w:rFonts w:ascii="Times New Roman" w:hAnsi="Times New Roman" w:cs="Times New Roman"/>
          <w:bCs/>
          <w:sz w:val="20"/>
          <w:szCs w:val="20"/>
          <w:lang w:val="en-US"/>
        </w:rPr>
        <w:t>W</w:t>
      </w:r>
      <w:r w:rsidR="00083584">
        <w:rPr>
          <w:rFonts w:ascii="Times New Roman" w:hAnsi="Times New Roman" w:cs="Times New Roman"/>
          <w:bCs/>
          <w:sz w:val="20"/>
          <w:szCs w:val="20"/>
          <w:lang w:val="en-US"/>
        </w:rPr>
        <w:t>hale shark</w:t>
      </w:r>
      <w:r>
        <w:rPr>
          <w:rFonts w:ascii="Times New Roman" w:hAnsi="Times New Roman" w:cs="Times New Roman"/>
          <w:bCs/>
          <w:sz w:val="20"/>
          <w:szCs w:val="20"/>
          <w:lang w:val="en-US"/>
        </w:rPr>
        <w:t>s</w:t>
      </w:r>
      <w:r w:rsidR="00083584">
        <w:rPr>
          <w:rFonts w:ascii="Times New Roman" w:hAnsi="Times New Roman" w:cs="Times New Roman"/>
          <w:bCs/>
          <w:sz w:val="20"/>
          <w:szCs w:val="20"/>
          <w:lang w:val="en-US"/>
        </w:rPr>
        <w:t xml:space="preserve"> </w:t>
      </w:r>
      <w:r w:rsidR="008C1DA6" w:rsidRPr="00B9301A">
        <w:rPr>
          <w:rFonts w:ascii="Times New Roman" w:hAnsi="Times New Roman" w:cs="Times New Roman"/>
          <w:bCs/>
          <w:sz w:val="20"/>
          <w:szCs w:val="20"/>
          <w:lang w:val="en-US"/>
        </w:rPr>
        <w:t>(</w:t>
      </w:r>
      <w:r w:rsidR="008C1DA6" w:rsidRPr="00B9301A">
        <w:rPr>
          <w:rFonts w:ascii="Times New Roman" w:hAnsi="Times New Roman" w:cs="Times New Roman"/>
          <w:bCs/>
          <w:i/>
          <w:sz w:val="20"/>
          <w:szCs w:val="20"/>
          <w:lang w:val="en-US"/>
        </w:rPr>
        <w:t xml:space="preserve">Rhincodon </w:t>
      </w:r>
      <w:proofErr w:type="spellStart"/>
      <w:r w:rsidR="008C1DA6" w:rsidRPr="00B9301A">
        <w:rPr>
          <w:rFonts w:ascii="Times New Roman" w:hAnsi="Times New Roman" w:cs="Times New Roman"/>
          <w:bCs/>
          <w:i/>
          <w:sz w:val="20"/>
          <w:szCs w:val="20"/>
          <w:lang w:val="en-US"/>
        </w:rPr>
        <w:t>typus</w:t>
      </w:r>
      <w:proofErr w:type="spellEnd"/>
      <w:r w:rsidR="008C1DA6" w:rsidRPr="00B9301A">
        <w:rPr>
          <w:rFonts w:ascii="Times New Roman" w:hAnsi="Times New Roman" w:cs="Times New Roman"/>
          <w:bCs/>
          <w:i/>
          <w:sz w:val="20"/>
          <w:szCs w:val="20"/>
          <w:lang w:val="en-US"/>
        </w:rPr>
        <w:t>)</w:t>
      </w:r>
      <w:r w:rsidR="00083584">
        <w:rPr>
          <w:rFonts w:ascii="Times New Roman" w:hAnsi="Times New Roman" w:cs="Times New Roman"/>
          <w:bCs/>
          <w:i/>
          <w:sz w:val="20"/>
          <w:szCs w:val="20"/>
          <w:lang w:val="en-US"/>
        </w:rPr>
        <w:t xml:space="preserve"> </w:t>
      </w:r>
      <w:r>
        <w:rPr>
          <w:rFonts w:ascii="Times New Roman" w:hAnsi="Times New Roman" w:cs="Times New Roman"/>
          <w:bCs/>
          <w:sz w:val="20"/>
          <w:szCs w:val="20"/>
          <w:lang w:val="en-US"/>
        </w:rPr>
        <w:t>are</w:t>
      </w:r>
      <w:r w:rsidR="008C1DA6" w:rsidRPr="00B9301A">
        <w:rPr>
          <w:rFonts w:ascii="Times New Roman" w:hAnsi="Times New Roman" w:cs="Times New Roman"/>
          <w:bCs/>
          <w:i/>
          <w:sz w:val="20"/>
          <w:szCs w:val="20"/>
          <w:lang w:val="en-US"/>
        </w:rPr>
        <w:t xml:space="preserve"> </w:t>
      </w:r>
      <w:r w:rsidR="00083584">
        <w:rPr>
          <w:rFonts w:ascii="Times New Roman" w:hAnsi="Times New Roman" w:cs="Times New Roman"/>
          <w:bCs/>
          <w:sz w:val="20"/>
          <w:szCs w:val="20"/>
          <w:lang w:val="en-US"/>
        </w:rPr>
        <w:t>typically</w:t>
      </w:r>
      <w:r w:rsidR="008C1DA6" w:rsidRPr="00B9301A">
        <w:rPr>
          <w:rFonts w:ascii="Times New Roman" w:hAnsi="Times New Roman" w:cs="Times New Roman"/>
          <w:bCs/>
          <w:sz w:val="20"/>
          <w:szCs w:val="20"/>
          <w:lang w:val="en-US"/>
        </w:rPr>
        <w:t xml:space="preserve"> diffuse</w:t>
      </w:r>
      <w:r w:rsidR="00083584">
        <w:rPr>
          <w:rFonts w:ascii="Times New Roman" w:hAnsi="Times New Roman" w:cs="Times New Roman"/>
          <w:bCs/>
          <w:sz w:val="20"/>
          <w:szCs w:val="20"/>
          <w:lang w:val="en-US"/>
        </w:rPr>
        <w:t xml:space="preserve">d across </w:t>
      </w:r>
      <w:r>
        <w:rPr>
          <w:rFonts w:ascii="Times New Roman" w:hAnsi="Times New Roman" w:cs="Times New Roman"/>
          <w:bCs/>
          <w:sz w:val="20"/>
          <w:szCs w:val="20"/>
          <w:lang w:val="en-US"/>
        </w:rPr>
        <w:t xml:space="preserve">their </w:t>
      </w:r>
      <w:proofErr w:type="spellStart"/>
      <w:r w:rsidR="00083584">
        <w:rPr>
          <w:rFonts w:ascii="Times New Roman" w:hAnsi="Times New Roman" w:cs="Times New Roman"/>
          <w:bCs/>
          <w:sz w:val="20"/>
          <w:szCs w:val="20"/>
          <w:lang w:val="en-US"/>
        </w:rPr>
        <w:t>circumtropical</w:t>
      </w:r>
      <w:proofErr w:type="spellEnd"/>
      <w:r w:rsidR="00083584">
        <w:rPr>
          <w:rFonts w:ascii="Times New Roman" w:hAnsi="Times New Roman" w:cs="Times New Roman"/>
          <w:bCs/>
          <w:sz w:val="20"/>
          <w:szCs w:val="20"/>
          <w:lang w:val="en-US"/>
        </w:rPr>
        <w:t xml:space="preserve"> range, but the species is also</w:t>
      </w:r>
      <w:r w:rsidR="008C1DA6" w:rsidRPr="00B9301A">
        <w:rPr>
          <w:rFonts w:ascii="Times New Roman" w:hAnsi="Times New Roman" w:cs="Times New Roman"/>
          <w:bCs/>
          <w:sz w:val="20"/>
          <w:szCs w:val="20"/>
          <w:lang w:val="en-US"/>
        </w:rPr>
        <w:t xml:space="preserve"> known to</w:t>
      </w:r>
      <w:r w:rsidR="008C1DA6" w:rsidRPr="00B9301A">
        <w:rPr>
          <w:rFonts w:ascii="Times New Roman" w:hAnsi="Times New Roman" w:cs="Times New Roman"/>
          <w:bCs/>
          <w:i/>
          <w:sz w:val="20"/>
          <w:szCs w:val="20"/>
          <w:lang w:val="en-US"/>
        </w:rPr>
        <w:t xml:space="preserve"> </w:t>
      </w:r>
      <w:r w:rsidR="008C1DA6" w:rsidRPr="00B9301A">
        <w:rPr>
          <w:rFonts w:ascii="Times New Roman" w:hAnsi="Times New Roman" w:cs="Times New Roman"/>
          <w:bCs/>
          <w:sz w:val="20"/>
          <w:szCs w:val="20"/>
          <w:lang w:val="en-US"/>
        </w:rPr>
        <w:t xml:space="preserve">aggregate in specific coastal areas. These aggregations have become valuable </w:t>
      </w:r>
      <w:r w:rsidR="00083584">
        <w:rPr>
          <w:rFonts w:ascii="Times New Roman" w:hAnsi="Times New Roman" w:cs="Times New Roman"/>
          <w:bCs/>
          <w:sz w:val="20"/>
          <w:szCs w:val="20"/>
          <w:lang w:val="en-US"/>
        </w:rPr>
        <w:t>hubs for researc</w:t>
      </w:r>
      <w:r w:rsidR="00E86FC9">
        <w:rPr>
          <w:rFonts w:ascii="Times New Roman" w:hAnsi="Times New Roman" w:cs="Times New Roman"/>
          <w:bCs/>
          <w:sz w:val="20"/>
          <w:szCs w:val="20"/>
          <w:lang w:val="en-US"/>
        </w:rPr>
        <w:t>h</w:t>
      </w:r>
      <w:r w:rsidR="008C1DA6" w:rsidRPr="00B9301A">
        <w:rPr>
          <w:rFonts w:ascii="Times New Roman" w:hAnsi="Times New Roman" w:cs="Times New Roman"/>
          <w:bCs/>
          <w:sz w:val="20"/>
          <w:szCs w:val="20"/>
          <w:lang w:val="en-US"/>
        </w:rPr>
        <w:t xml:space="preserve">, but most site descriptions rely heavily on sightings data. In the present study, passive acoustic monitoring was used to track movements of </w:t>
      </w:r>
      <w:r w:rsidR="008C1DA6" w:rsidRPr="00B9301A">
        <w:rPr>
          <w:rFonts w:ascii="Times New Roman" w:hAnsi="Times New Roman" w:cs="Times New Roman"/>
          <w:bCs/>
          <w:i/>
          <w:sz w:val="20"/>
          <w:szCs w:val="20"/>
          <w:lang w:val="en-US"/>
        </w:rPr>
        <w:t xml:space="preserve">R. </w:t>
      </w:r>
      <w:proofErr w:type="spellStart"/>
      <w:r w:rsidR="008C1DA6" w:rsidRPr="00B9301A">
        <w:rPr>
          <w:rFonts w:ascii="Times New Roman" w:hAnsi="Times New Roman" w:cs="Times New Roman"/>
          <w:bCs/>
          <w:i/>
          <w:sz w:val="20"/>
          <w:szCs w:val="20"/>
          <w:lang w:val="en-US"/>
        </w:rPr>
        <w:t>typus</w:t>
      </w:r>
      <w:proofErr w:type="spellEnd"/>
      <w:r w:rsidR="008C1DA6" w:rsidRPr="00B9301A">
        <w:rPr>
          <w:rFonts w:ascii="Times New Roman" w:hAnsi="Times New Roman" w:cs="Times New Roman"/>
          <w:bCs/>
          <w:sz w:val="20"/>
          <w:szCs w:val="20"/>
          <w:lang w:val="en-US"/>
        </w:rPr>
        <w:t xml:space="preserve"> in the vicinity of </w:t>
      </w:r>
      <w:proofErr w:type="spellStart"/>
      <w:r w:rsidR="008C1DA6" w:rsidRPr="00B9301A">
        <w:rPr>
          <w:rFonts w:ascii="Times New Roman" w:hAnsi="Times New Roman" w:cs="Times New Roman"/>
          <w:bCs/>
          <w:sz w:val="20"/>
          <w:szCs w:val="20"/>
          <w:lang w:val="en-US"/>
        </w:rPr>
        <w:t>Shib</w:t>
      </w:r>
      <w:proofErr w:type="spellEnd"/>
      <w:r w:rsidR="008C1DA6" w:rsidRPr="00B9301A">
        <w:rPr>
          <w:rFonts w:ascii="Times New Roman" w:hAnsi="Times New Roman" w:cs="Times New Roman"/>
          <w:bCs/>
          <w:sz w:val="20"/>
          <w:szCs w:val="20"/>
          <w:lang w:val="en-US"/>
        </w:rPr>
        <w:t xml:space="preserve"> </w:t>
      </w:r>
      <w:proofErr w:type="spellStart"/>
      <w:r w:rsidR="008C1DA6" w:rsidRPr="00B9301A">
        <w:rPr>
          <w:rFonts w:ascii="Times New Roman" w:hAnsi="Times New Roman" w:cs="Times New Roman"/>
          <w:bCs/>
          <w:sz w:val="20"/>
          <w:szCs w:val="20"/>
          <w:lang w:val="en-US"/>
        </w:rPr>
        <w:t>Habil</w:t>
      </w:r>
      <w:proofErr w:type="spellEnd"/>
      <w:r w:rsidR="008C1DA6" w:rsidRPr="00B9301A">
        <w:rPr>
          <w:rFonts w:ascii="Times New Roman" w:hAnsi="Times New Roman" w:cs="Times New Roman"/>
          <w:bCs/>
          <w:sz w:val="20"/>
          <w:szCs w:val="20"/>
          <w:lang w:val="en-US"/>
        </w:rPr>
        <w:t xml:space="preserve">, a reef-associated aggregation site in the Red Sea. An array of 63 </w:t>
      </w:r>
      <w:proofErr w:type="gramStart"/>
      <w:r w:rsidR="008C1DA6" w:rsidRPr="00B9301A">
        <w:rPr>
          <w:rFonts w:ascii="Times New Roman" w:hAnsi="Times New Roman" w:cs="Times New Roman"/>
          <w:bCs/>
          <w:sz w:val="20"/>
          <w:szCs w:val="20"/>
          <w:lang w:val="en-US"/>
        </w:rPr>
        <w:t>receivers</w:t>
      </w:r>
      <w:proofErr w:type="gramEnd"/>
      <w:r w:rsidR="008C1DA6" w:rsidRPr="00B9301A">
        <w:rPr>
          <w:rFonts w:ascii="Times New Roman" w:hAnsi="Times New Roman" w:cs="Times New Roman"/>
          <w:bCs/>
          <w:sz w:val="20"/>
          <w:szCs w:val="20"/>
          <w:lang w:val="en-US"/>
        </w:rPr>
        <w:t xml:space="preserve"> stations were moored in the area and used to record the presence of 84 tagged sharks </w:t>
      </w:r>
      <w:r w:rsidR="00845A41">
        <w:rPr>
          <w:rFonts w:ascii="Times New Roman" w:hAnsi="Times New Roman" w:cs="Times New Roman"/>
          <w:sz w:val="20"/>
          <w:szCs w:val="20"/>
          <w:lang w:val="en-US"/>
        </w:rPr>
        <w:t>(35</w:t>
      </w:r>
      <w:r w:rsidR="008C1DA6" w:rsidRPr="00B9301A">
        <w:rPr>
          <w:rFonts w:ascii="Times New Roman" w:hAnsi="Times New Roman" w:cs="Times New Roman"/>
          <w:sz w:val="20"/>
          <w:szCs w:val="20"/>
          <w:lang w:val="en-US"/>
        </w:rPr>
        <w:t xml:space="preserve"> </w:t>
      </w:r>
      <w:r w:rsidR="00845A41">
        <w:rPr>
          <w:rFonts w:ascii="Times New Roman" w:hAnsi="Times New Roman" w:cs="Times New Roman"/>
          <w:sz w:val="20"/>
          <w:szCs w:val="20"/>
          <w:lang w:val="en-US"/>
        </w:rPr>
        <w:t xml:space="preserve">females, 35 </w:t>
      </w:r>
      <w:r w:rsidR="008C1DA6" w:rsidRPr="00B9301A">
        <w:rPr>
          <w:rFonts w:ascii="Times New Roman" w:hAnsi="Times New Roman" w:cs="Times New Roman"/>
          <w:sz w:val="20"/>
          <w:szCs w:val="20"/>
          <w:lang w:val="en-US"/>
        </w:rPr>
        <w:t xml:space="preserve">males, 13 undetermined) from April 2010 to May 2016. A total of 37,464 detections were analyzed to describe temporal and spatial patterns within the </w:t>
      </w:r>
      <w:r w:rsidR="008A4C12">
        <w:rPr>
          <w:rFonts w:ascii="Times New Roman" w:hAnsi="Times New Roman" w:cs="Times New Roman"/>
          <w:sz w:val="20"/>
          <w:szCs w:val="20"/>
          <w:lang w:val="en-US"/>
        </w:rPr>
        <w:t>aggregation. Acoustic records are compared to visual census and satellite telemetry data collected over the same period and targeting the same individual sharks. This combination of data largely confirms the seasonal residency, spatial distributions, and sexual integration previously reported for this site. R</w:t>
      </w:r>
      <w:r w:rsidR="008C1DA6">
        <w:rPr>
          <w:rFonts w:ascii="Times New Roman" w:hAnsi="Times New Roman" w:cs="Times New Roman"/>
          <w:sz w:val="20"/>
          <w:szCs w:val="20"/>
          <w:lang w:val="en-US"/>
        </w:rPr>
        <w:t>esults</w:t>
      </w:r>
      <w:r w:rsidR="008C1DA6" w:rsidRPr="00B9301A">
        <w:rPr>
          <w:rFonts w:ascii="Times New Roman" w:hAnsi="Times New Roman" w:cs="Times New Roman"/>
          <w:sz w:val="20"/>
          <w:szCs w:val="20"/>
          <w:lang w:val="en-US"/>
        </w:rPr>
        <w:t xml:space="preserve"> are compared to acoustic studies from other aggregations and used to demonstrate the varied ecologies found in these areas. Accurate s</w:t>
      </w:r>
      <w:r w:rsidR="00FC6644">
        <w:rPr>
          <w:rFonts w:ascii="Times New Roman" w:hAnsi="Times New Roman" w:cs="Times New Roman"/>
          <w:sz w:val="20"/>
          <w:szCs w:val="20"/>
          <w:lang w:val="en-US"/>
        </w:rPr>
        <w:t>ite descriptions are necessary for</w:t>
      </w:r>
      <w:r w:rsidR="008C1DA6" w:rsidRPr="00B9301A">
        <w:rPr>
          <w:rFonts w:ascii="Times New Roman" w:hAnsi="Times New Roman" w:cs="Times New Roman"/>
          <w:sz w:val="20"/>
          <w:szCs w:val="20"/>
          <w:lang w:val="en-US"/>
        </w:rPr>
        <w:t xml:space="preserve"> the conservation of </w:t>
      </w:r>
      <w:r w:rsidR="008C1DA6" w:rsidRPr="00B9301A">
        <w:rPr>
          <w:rFonts w:ascii="Times New Roman" w:hAnsi="Times New Roman" w:cs="Times New Roman"/>
          <w:i/>
          <w:sz w:val="20"/>
          <w:szCs w:val="20"/>
          <w:lang w:val="en-US"/>
        </w:rPr>
        <w:t xml:space="preserve">R. </w:t>
      </w:r>
      <w:proofErr w:type="spellStart"/>
      <w:r w:rsidR="008C1DA6" w:rsidRPr="00B9301A">
        <w:rPr>
          <w:rFonts w:ascii="Times New Roman" w:hAnsi="Times New Roman" w:cs="Times New Roman"/>
          <w:i/>
          <w:sz w:val="20"/>
          <w:szCs w:val="20"/>
          <w:lang w:val="en-US"/>
        </w:rPr>
        <w:t>typus</w:t>
      </w:r>
      <w:proofErr w:type="spellEnd"/>
      <w:r w:rsidR="008C1DA6">
        <w:rPr>
          <w:rFonts w:ascii="Times New Roman" w:hAnsi="Times New Roman" w:cs="Times New Roman"/>
          <w:sz w:val="20"/>
          <w:szCs w:val="20"/>
          <w:lang w:val="en-US"/>
        </w:rPr>
        <w:t>, an endangered species. S</w:t>
      </w:r>
      <w:r w:rsidR="008C1DA6" w:rsidRPr="00B9301A">
        <w:rPr>
          <w:rFonts w:ascii="Times New Roman" w:hAnsi="Times New Roman" w:cs="Times New Roman"/>
          <w:sz w:val="20"/>
          <w:szCs w:val="20"/>
          <w:lang w:val="en-US"/>
        </w:rPr>
        <w:t>ightings-independent data from acoustic telemetr</w:t>
      </w:r>
      <w:r w:rsidR="00FC6644">
        <w:rPr>
          <w:rFonts w:ascii="Times New Roman" w:hAnsi="Times New Roman" w:cs="Times New Roman"/>
          <w:sz w:val="20"/>
          <w:szCs w:val="20"/>
          <w:lang w:val="en-US"/>
        </w:rPr>
        <w:t>y and other sources are vital</w:t>
      </w:r>
      <w:r w:rsidR="00E86FC9">
        <w:rPr>
          <w:rFonts w:ascii="Times New Roman" w:hAnsi="Times New Roman" w:cs="Times New Roman"/>
          <w:sz w:val="20"/>
          <w:szCs w:val="20"/>
          <w:lang w:val="en-US"/>
        </w:rPr>
        <w:t xml:space="preserve"> for</w:t>
      </w:r>
      <w:r w:rsidR="00FC6644">
        <w:rPr>
          <w:rFonts w:ascii="Times New Roman" w:hAnsi="Times New Roman" w:cs="Times New Roman"/>
          <w:sz w:val="20"/>
          <w:szCs w:val="20"/>
          <w:lang w:val="en-US"/>
        </w:rPr>
        <w:t xml:space="preserve"> the validation</w:t>
      </w:r>
      <w:r w:rsidR="00E86FC9">
        <w:rPr>
          <w:rFonts w:ascii="Times New Roman" w:hAnsi="Times New Roman" w:cs="Times New Roman"/>
          <w:sz w:val="20"/>
          <w:szCs w:val="20"/>
          <w:lang w:val="en-US"/>
        </w:rPr>
        <w:t xml:space="preserve"> of more common</w:t>
      </w:r>
      <w:r w:rsidR="00FC6644">
        <w:rPr>
          <w:rFonts w:ascii="Times New Roman" w:hAnsi="Times New Roman" w:cs="Times New Roman"/>
          <w:sz w:val="20"/>
          <w:szCs w:val="20"/>
          <w:lang w:val="en-US"/>
        </w:rPr>
        <w:t xml:space="preserve"> </w:t>
      </w:r>
      <w:r w:rsidR="008C1DA6" w:rsidRPr="00B9301A">
        <w:rPr>
          <w:rFonts w:ascii="Times New Roman" w:hAnsi="Times New Roman" w:cs="Times New Roman"/>
          <w:sz w:val="20"/>
          <w:szCs w:val="20"/>
          <w:lang w:val="en-US"/>
        </w:rPr>
        <w:t>v</w:t>
      </w:r>
      <w:r w:rsidR="008A4C12">
        <w:rPr>
          <w:rFonts w:ascii="Times New Roman" w:hAnsi="Times New Roman" w:cs="Times New Roman"/>
          <w:sz w:val="20"/>
          <w:szCs w:val="20"/>
          <w:lang w:val="en-US"/>
        </w:rPr>
        <w:t>isual surveys</w:t>
      </w:r>
      <w:r w:rsidR="00FC6644">
        <w:rPr>
          <w:rFonts w:ascii="Times New Roman" w:hAnsi="Times New Roman" w:cs="Times New Roman"/>
          <w:sz w:val="20"/>
          <w:szCs w:val="20"/>
          <w:lang w:val="en-US"/>
        </w:rPr>
        <w:t>.</w:t>
      </w:r>
      <w:r w:rsidR="008A4C12">
        <w:rPr>
          <w:rFonts w:ascii="Times New Roman" w:hAnsi="Times New Roman" w:cs="Times New Roman"/>
          <w:sz w:val="20"/>
          <w:szCs w:val="20"/>
          <w:lang w:val="en-US"/>
        </w:rPr>
        <w:t xml:space="preserve"> </w:t>
      </w:r>
    </w:p>
    <w:p w14:paraId="03A5757E" w14:textId="77777777" w:rsidR="008C1DA6" w:rsidRPr="00B9301A" w:rsidRDefault="008C1DA6">
      <w:pPr>
        <w:rPr>
          <w:rFonts w:eastAsia="Calibri"/>
          <w:b/>
          <w:bCs/>
          <w:color w:val="000000"/>
          <w:sz w:val="20"/>
          <w:szCs w:val="20"/>
          <w:u w:color="000000"/>
        </w:rPr>
      </w:pPr>
      <w:r w:rsidRPr="00B9301A">
        <w:rPr>
          <w:b/>
          <w:bCs/>
          <w:sz w:val="20"/>
          <w:szCs w:val="20"/>
        </w:rPr>
        <w:br w:type="page"/>
      </w:r>
    </w:p>
    <w:p w14:paraId="7D991772" w14:textId="77777777" w:rsidR="008C1DA6" w:rsidRPr="00B9301A" w:rsidRDefault="008C1DA6">
      <w:pPr>
        <w:pStyle w:val="Body"/>
        <w:spacing w:line="480" w:lineRule="auto"/>
        <w:rPr>
          <w:rFonts w:ascii="Times New Roman" w:hAnsi="Times New Roman" w:cs="Times New Roman"/>
          <w:bCs/>
          <w:sz w:val="20"/>
          <w:szCs w:val="20"/>
          <w:lang w:val="en-US"/>
        </w:rPr>
      </w:pPr>
      <w:r w:rsidRPr="00B9301A">
        <w:rPr>
          <w:rFonts w:ascii="Times New Roman" w:hAnsi="Times New Roman" w:cs="Times New Roman"/>
          <w:b/>
          <w:bCs/>
          <w:sz w:val="20"/>
          <w:szCs w:val="20"/>
          <w:lang w:val="en-US"/>
        </w:rPr>
        <w:lastRenderedPageBreak/>
        <w:t>Introduction</w:t>
      </w:r>
    </w:p>
    <w:p w14:paraId="752564DA" w14:textId="77777777" w:rsidR="008C1DA6" w:rsidRPr="00B9301A" w:rsidRDefault="008C1DA6">
      <w:pPr>
        <w:pStyle w:val="Body"/>
        <w:spacing w:line="480" w:lineRule="auto"/>
        <w:rPr>
          <w:rFonts w:ascii="Times New Roman" w:eastAsia="Arial" w:hAnsi="Times New Roman" w:cs="Times New Roman"/>
          <w:b/>
          <w:bCs/>
          <w:sz w:val="20"/>
          <w:szCs w:val="20"/>
          <w:lang w:val="en-US"/>
        </w:rPr>
      </w:pPr>
    </w:p>
    <w:p w14:paraId="369AE386" w14:textId="222BA364" w:rsidR="008C1DA6" w:rsidRPr="00B9301A" w:rsidRDefault="008C1DA6">
      <w:pPr>
        <w:pStyle w:val="Body"/>
        <w:spacing w:line="480" w:lineRule="auto"/>
        <w:rPr>
          <w:rFonts w:ascii="Times New Roman" w:eastAsia="Arial" w:hAnsi="Times New Roman" w:cs="Times New Roman"/>
          <w:sz w:val="20"/>
          <w:szCs w:val="20"/>
          <w:lang w:val="en-US"/>
        </w:rPr>
      </w:pPr>
      <w:r w:rsidRPr="00B9301A">
        <w:rPr>
          <w:rFonts w:ascii="Times New Roman" w:hAnsi="Times New Roman" w:cs="Times New Roman"/>
          <w:sz w:val="20"/>
          <w:szCs w:val="20"/>
          <w:lang w:val="en-US"/>
        </w:rPr>
        <w:t xml:space="preserve">The whale shark </w:t>
      </w:r>
      <w:r w:rsidRPr="00B9301A">
        <w:rPr>
          <w:rFonts w:ascii="Times New Roman" w:hAnsi="Times New Roman" w:cs="Times New Roman"/>
          <w:i/>
          <w:iCs/>
          <w:sz w:val="20"/>
          <w:szCs w:val="20"/>
          <w:lang w:val="en-US"/>
        </w:rPr>
        <w:t xml:space="preserve">Rhincodon </w:t>
      </w:r>
      <w:proofErr w:type="spellStart"/>
      <w:r w:rsidRPr="00B9301A">
        <w:rPr>
          <w:rFonts w:ascii="Times New Roman" w:hAnsi="Times New Roman" w:cs="Times New Roman"/>
          <w:i/>
          <w:iCs/>
          <w:sz w:val="20"/>
          <w:szCs w:val="20"/>
          <w:lang w:val="en-US"/>
        </w:rPr>
        <w:t>typus</w:t>
      </w:r>
      <w:proofErr w:type="spellEnd"/>
      <w:r>
        <w:rPr>
          <w:rFonts w:ascii="Times New Roman" w:hAnsi="Times New Roman" w:cs="Times New Roman"/>
          <w:sz w:val="20"/>
          <w:szCs w:val="20"/>
          <w:lang w:val="en-US"/>
        </w:rPr>
        <w:t xml:space="preserve"> (Smith 1828</w:t>
      </w:r>
      <w:r w:rsidRPr="00B9301A">
        <w:rPr>
          <w:rFonts w:ascii="Times New Roman" w:hAnsi="Times New Roman" w:cs="Times New Roman"/>
          <w:sz w:val="20"/>
          <w:szCs w:val="20"/>
          <w:lang w:val="en-US"/>
        </w:rPr>
        <w:t>) is a large-bodied, epi</w:t>
      </w:r>
      <w:r>
        <w:rPr>
          <w:rFonts w:ascii="Times New Roman" w:hAnsi="Times New Roman" w:cs="Times New Roman"/>
          <w:sz w:val="20"/>
          <w:szCs w:val="20"/>
          <w:lang w:val="en-US"/>
        </w:rPr>
        <w:t xml:space="preserve">pelagic, filter feeder </w:t>
      </w:r>
      <w:r>
        <w:rPr>
          <w:rFonts w:ascii="Times New Roman" w:hAnsi="Times New Roman" w:cs="Times New Roman"/>
          <w:noProof/>
          <w:sz w:val="20"/>
          <w:szCs w:val="20"/>
          <w:lang w:val="en-US"/>
        </w:rPr>
        <w:t>[1]</w:t>
      </w:r>
      <w:r w:rsidRPr="00B9301A">
        <w:rPr>
          <w:rFonts w:ascii="Times New Roman" w:hAnsi="Times New Roman" w:cs="Times New Roman"/>
          <w:sz w:val="20"/>
          <w:szCs w:val="20"/>
          <w:lang w:val="en-US"/>
        </w:rPr>
        <w:t xml:space="preserve">. The species is cosmopolitan in tropical and warm temperate waters, though its diffuse distribution has historically hindered both scientific study and conservation efforts. While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is still frequently described as enigmatic, the discovery of areas where these sharks may be reliably encountered has sparked a rapid expansion in research on this species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[2-15]</w:t>
      </w:r>
      <w:r w:rsidRPr="00B9301A">
        <w:rPr>
          <w:rFonts w:ascii="Times New Roman" w:hAnsi="Times New Roman" w:cs="Times New Roman"/>
          <w:sz w:val="20"/>
          <w:szCs w:val="20"/>
          <w:lang w:val="en-US"/>
        </w:rPr>
        <w:t xml:space="preserve">. In addition to their value as study sites, these aggregations have </w:t>
      </w:r>
      <w:r w:rsidR="00CA594F">
        <w:rPr>
          <w:rFonts w:ascii="Times New Roman" w:hAnsi="Times New Roman" w:cs="Times New Roman"/>
          <w:sz w:val="20"/>
          <w:szCs w:val="20"/>
          <w:lang w:val="en-US"/>
        </w:rPr>
        <w:t xml:space="preserve">often </w:t>
      </w:r>
      <w:r w:rsidRPr="00B9301A">
        <w:rPr>
          <w:rFonts w:ascii="Times New Roman" w:hAnsi="Times New Roman" w:cs="Times New Roman"/>
          <w:sz w:val="20"/>
          <w:szCs w:val="20"/>
          <w:lang w:val="en-US"/>
        </w:rPr>
        <w:t>become an</w:t>
      </w:r>
      <w:r w:rsidR="00CA594F">
        <w:rPr>
          <w:rFonts w:ascii="Times New Roman" w:hAnsi="Times New Roman" w:cs="Times New Roman"/>
          <w:sz w:val="20"/>
          <w:szCs w:val="20"/>
          <w:lang w:val="en-US"/>
        </w:rPr>
        <w:t xml:space="preserve"> ecotourism attraction and an</w:t>
      </w:r>
      <w:r w:rsidRPr="00B9301A">
        <w:rPr>
          <w:rFonts w:ascii="Times New Roman" w:hAnsi="Times New Roman" w:cs="Times New Roman"/>
          <w:sz w:val="20"/>
          <w:szCs w:val="20"/>
          <w:lang w:val="en-US"/>
        </w:rPr>
        <w:t xml:space="preserve"> econo</w:t>
      </w:r>
      <w:r>
        <w:rPr>
          <w:rFonts w:ascii="Times New Roman" w:hAnsi="Times New Roman" w:cs="Times New Roman"/>
          <w:sz w:val="20"/>
          <w:szCs w:val="20"/>
          <w:lang w:val="en-US"/>
        </w:rPr>
        <w:t xml:space="preserve">mic boon to local communities </w:t>
      </w:r>
      <w:r>
        <w:rPr>
          <w:rFonts w:ascii="Times New Roman" w:hAnsi="Times New Roman" w:cs="Times New Roman"/>
          <w:noProof/>
          <w:sz w:val="20"/>
          <w:szCs w:val="20"/>
          <w:lang w:val="en-US"/>
        </w:rPr>
        <w:t>[16-18]</w:t>
      </w:r>
      <w:r w:rsidRPr="00B9301A">
        <w:rPr>
          <w:rFonts w:ascii="Times New Roman" w:hAnsi="Times New Roman" w:cs="Times New Roman"/>
          <w:sz w:val="20"/>
          <w:szCs w:val="20"/>
          <w:lang w:val="en-US"/>
        </w:rPr>
        <w:t xml:space="preserve">. </w:t>
      </w:r>
      <w:commentRangeStart w:id="2"/>
      <w:r w:rsidRPr="00B9301A">
        <w:rPr>
          <w:rFonts w:ascii="Times New Roman" w:hAnsi="Times New Roman" w:cs="Times New Roman"/>
          <w:sz w:val="20"/>
          <w:szCs w:val="20"/>
          <w:lang w:val="en-US"/>
        </w:rPr>
        <w:t>Understanding the characteristics of each site is vital to future research and to</w:t>
      </w:r>
      <w:commentRangeEnd w:id="2"/>
      <w:r w:rsidR="00EC7225">
        <w:rPr>
          <w:rStyle w:val="CommentReference"/>
          <w:rFonts w:ascii="Times New Roman" w:eastAsia="Arial Unicode MS" w:hAnsi="Times New Roman" w:cs="Times New Roman"/>
          <w:color w:val="auto"/>
          <w:lang w:val="en-US"/>
        </w:rPr>
        <w:commentReference w:id="2"/>
      </w:r>
      <w:r w:rsidRPr="00B9301A">
        <w:rPr>
          <w:rFonts w:ascii="Times New Roman" w:hAnsi="Times New Roman" w:cs="Times New Roman"/>
          <w:sz w:val="20"/>
          <w:szCs w:val="20"/>
          <w:lang w:val="en-US"/>
        </w:rPr>
        <w:t xml:space="preserve"> managing these valuable natural resources. </w:t>
      </w:r>
    </w:p>
    <w:p w14:paraId="6F176DE8" w14:textId="77777777" w:rsidR="008C1DA6" w:rsidRPr="00B9301A" w:rsidRDefault="008C1DA6">
      <w:pPr>
        <w:pStyle w:val="Body"/>
        <w:spacing w:line="480" w:lineRule="auto"/>
        <w:rPr>
          <w:rFonts w:ascii="Times New Roman" w:eastAsia="Arial" w:hAnsi="Times New Roman" w:cs="Times New Roman"/>
          <w:sz w:val="20"/>
          <w:szCs w:val="20"/>
          <w:lang w:val="en-US"/>
        </w:rPr>
      </w:pPr>
    </w:p>
    <w:p w14:paraId="70E06280" w14:textId="07675EF7" w:rsidR="008C1DA6" w:rsidRPr="00B9301A" w:rsidRDefault="008C1DA6" w:rsidP="007451E9">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Since their discovery, aggregations of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sz w:val="20"/>
          <w:szCs w:val="20"/>
          <w:lang w:val="en-US"/>
        </w:rPr>
        <w:t xml:space="preserve"> have usually been described using visual census and photo-</w:t>
      </w:r>
      <w:r>
        <w:rPr>
          <w:rFonts w:ascii="Times New Roman" w:hAnsi="Times New Roman" w:cs="Times New Roman"/>
          <w:sz w:val="20"/>
          <w:szCs w:val="20"/>
          <w:lang w:val="en-US"/>
        </w:rPr>
        <w:t xml:space="preserve">identification </w:t>
      </w:r>
      <w:r>
        <w:rPr>
          <w:rFonts w:ascii="Times New Roman" w:hAnsi="Times New Roman" w:cs="Times New Roman"/>
          <w:noProof/>
          <w:sz w:val="20"/>
          <w:szCs w:val="20"/>
          <w:lang w:val="en-US"/>
        </w:rPr>
        <w:t>[6, 9, 12, 19-24]</w:t>
      </w:r>
      <w:r w:rsidR="002647A9">
        <w:rPr>
          <w:rFonts w:ascii="Times New Roman" w:hAnsi="Times New Roman" w:cs="Times New Roman"/>
          <w:sz w:val="20"/>
          <w:szCs w:val="20"/>
          <w:lang w:val="en-US"/>
        </w:rPr>
        <w:t>. Cooperation among</w:t>
      </w:r>
      <w:r w:rsidRPr="00B9301A">
        <w:rPr>
          <w:rFonts w:ascii="Times New Roman" w:hAnsi="Times New Roman" w:cs="Times New Roman"/>
          <w:sz w:val="20"/>
          <w:szCs w:val="20"/>
          <w:lang w:val="en-US"/>
        </w:rPr>
        <w:t xml:space="preserve"> research groups, tour operators, and citizen scientists has produced an extensive record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encounters</w:t>
      </w:r>
      <w:r w:rsidR="00DB2A48">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w:t>
      </w:r>
      <w:r w:rsidR="00E41C6F">
        <w:rPr>
          <w:rFonts w:ascii="Times New Roman" w:hAnsi="Times New Roman" w:cs="Times New Roman"/>
          <w:sz w:val="20"/>
          <w:szCs w:val="20"/>
          <w:lang w:val="en-US"/>
        </w:rPr>
        <w:t>much</w:t>
      </w:r>
      <w:r w:rsidR="00E41C6F" w:rsidRPr="00B9301A">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of which has been collected in a single online</w:t>
      </w:r>
      <w:r>
        <w:rPr>
          <w:rFonts w:ascii="Times New Roman" w:hAnsi="Times New Roman" w:cs="Times New Roman"/>
          <w:sz w:val="20"/>
          <w:szCs w:val="20"/>
          <w:lang w:val="en-US"/>
        </w:rPr>
        <w:t xml:space="preserve"> database (</w:t>
      </w:r>
      <w:hyperlink r:id="rId10" w:history="1">
        <w:r w:rsidR="005D0A32" w:rsidRPr="00A75938">
          <w:rPr>
            <w:rStyle w:val="Hyperlink"/>
            <w:rFonts w:ascii="Times New Roman" w:hAnsi="Times New Roman" w:cs="Times New Roman"/>
            <w:sz w:val="20"/>
            <w:szCs w:val="20"/>
            <w:lang w:val="en-US"/>
          </w:rPr>
          <w:t>www.whaleshark.org</w:t>
        </w:r>
      </w:hyperlink>
      <w:r w:rsidRPr="00B9301A">
        <w:rPr>
          <w:rFonts w:ascii="Times New Roman" w:hAnsi="Times New Roman" w:cs="Times New Roman"/>
          <w:sz w:val="20"/>
          <w:szCs w:val="20"/>
          <w:lang w:val="en-US"/>
        </w:rPr>
        <w:t>).</w:t>
      </w:r>
      <w:r w:rsidR="005D0A32">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A 22</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year overview of this aggregate dataset encompassed nearly 30,000 documented encounters with 6000 individual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Pr>
          <w:rFonts w:ascii="Times New Roman" w:hAnsi="Times New Roman" w:cs="Times New Roman"/>
          <w:sz w:val="20"/>
          <w:szCs w:val="20"/>
          <w:lang w:val="en-US"/>
        </w:rPr>
        <w:t xml:space="preserve"> from 54 countries </w:t>
      </w:r>
      <w:r>
        <w:rPr>
          <w:rFonts w:ascii="Times New Roman" w:hAnsi="Times New Roman" w:cs="Times New Roman"/>
          <w:noProof/>
          <w:sz w:val="20"/>
          <w:szCs w:val="20"/>
          <w:lang w:val="en-US"/>
        </w:rPr>
        <w:t>[25]</w:t>
      </w:r>
      <w:r w:rsidR="005D0A32">
        <w:rPr>
          <w:rFonts w:ascii="Times New Roman" w:hAnsi="Times New Roman" w:cs="Times New Roman"/>
          <w:sz w:val="20"/>
          <w:szCs w:val="20"/>
          <w:lang w:val="en-US"/>
        </w:rPr>
        <w:t xml:space="preserve">. </w:t>
      </w:r>
      <w:r w:rsidR="005D0A32">
        <w:rPr>
          <w:rFonts w:ascii="Times New Roman" w:hAnsi="Times New Roman" w:cs="Times New Roman"/>
          <w:color w:val="auto"/>
          <w:sz w:val="20"/>
          <w:szCs w:val="20"/>
          <w:lang w:val="en-US"/>
        </w:rPr>
        <w:t>T</w:t>
      </w:r>
      <w:r w:rsidR="00417A71">
        <w:rPr>
          <w:rFonts w:ascii="Times New Roman" w:hAnsi="Times New Roman" w:cs="Times New Roman"/>
          <w:color w:val="auto"/>
          <w:sz w:val="20"/>
          <w:szCs w:val="20"/>
          <w:lang w:val="en-US"/>
        </w:rPr>
        <w:t xml:space="preserve">his global comparison has helped </w:t>
      </w:r>
      <w:r w:rsidR="00417A71" w:rsidRPr="00B9301A">
        <w:rPr>
          <w:rFonts w:ascii="Times New Roman" w:hAnsi="Times New Roman" w:cs="Times New Roman"/>
          <w:sz w:val="20"/>
          <w:szCs w:val="20"/>
          <w:lang w:val="en-US"/>
        </w:rPr>
        <w:t xml:space="preserve">define the </w:t>
      </w:r>
      <w:r w:rsidR="00417A71">
        <w:rPr>
          <w:rFonts w:ascii="Times New Roman" w:hAnsi="Times New Roman" w:cs="Times New Roman"/>
          <w:sz w:val="20"/>
          <w:szCs w:val="20"/>
          <w:lang w:val="en-US"/>
        </w:rPr>
        <w:t>typical</w:t>
      </w:r>
      <w:r w:rsidR="00417A71" w:rsidRPr="00B9301A">
        <w:rPr>
          <w:rFonts w:ascii="Times New Roman" w:hAnsi="Times New Roman" w:cs="Times New Roman"/>
          <w:sz w:val="20"/>
          <w:szCs w:val="20"/>
          <w:lang w:val="en-US"/>
        </w:rPr>
        <w:t xml:space="preserve"> aggregation as a collection of mostly juvenile males which gather seasonally to exploit ephemeral food sources</w:t>
      </w:r>
      <w:r w:rsidR="00417A71">
        <w:rPr>
          <w:rFonts w:ascii="Times New Roman" w:hAnsi="Times New Roman" w:cs="Times New Roman"/>
          <w:sz w:val="20"/>
          <w:szCs w:val="20"/>
          <w:lang w:val="en-US"/>
        </w:rPr>
        <w:t xml:space="preserve">. </w:t>
      </w:r>
      <w:r w:rsidR="00CE2C4D">
        <w:rPr>
          <w:rFonts w:ascii="Times New Roman" w:hAnsi="Times New Roman" w:cs="Times New Roman"/>
          <w:sz w:val="20"/>
          <w:szCs w:val="20"/>
          <w:lang w:val="en-US"/>
        </w:rPr>
        <w:t>Smaller, more localized studies</w:t>
      </w:r>
      <w:r w:rsidR="00CE2C4D">
        <w:rPr>
          <w:rFonts w:ascii="Times New Roman" w:hAnsi="Times New Roman" w:cs="Times New Roman"/>
          <w:color w:val="auto"/>
          <w:sz w:val="20"/>
          <w:szCs w:val="20"/>
          <w:lang w:val="en-US"/>
        </w:rPr>
        <w:t xml:space="preserve"> have</w:t>
      </w:r>
      <w:r w:rsidR="005D0A32">
        <w:rPr>
          <w:rFonts w:ascii="Times New Roman" w:hAnsi="Times New Roman" w:cs="Times New Roman"/>
          <w:color w:val="auto"/>
          <w:sz w:val="20"/>
          <w:szCs w:val="20"/>
          <w:lang w:val="en-US"/>
        </w:rPr>
        <w:t xml:space="preserve"> used</w:t>
      </w:r>
      <w:r w:rsidR="00CE2C4D">
        <w:rPr>
          <w:rFonts w:ascii="Times New Roman" w:hAnsi="Times New Roman" w:cs="Times New Roman"/>
          <w:color w:val="auto"/>
          <w:sz w:val="20"/>
          <w:szCs w:val="20"/>
          <w:lang w:val="en-US"/>
        </w:rPr>
        <w:t xml:space="preserve"> visual census</w:t>
      </w:r>
      <w:r w:rsidRPr="00B9301A">
        <w:rPr>
          <w:rFonts w:ascii="Times New Roman" w:hAnsi="Times New Roman" w:cs="Times New Roman"/>
          <w:color w:val="auto"/>
          <w:sz w:val="20"/>
          <w:szCs w:val="20"/>
          <w:lang w:val="en-US"/>
        </w:rPr>
        <w:t xml:space="preserve"> to track patterns of habitat use within aggregations </w:t>
      </w:r>
      <w:r>
        <w:rPr>
          <w:rFonts w:ascii="Times New Roman" w:hAnsi="Times New Roman" w:cs="Times New Roman"/>
          <w:noProof/>
          <w:color w:val="auto"/>
          <w:sz w:val="20"/>
          <w:szCs w:val="20"/>
          <w:lang w:val="en-US"/>
        </w:rPr>
        <w:t>[26, 27]</w:t>
      </w:r>
      <w:r w:rsidR="00417A71">
        <w:rPr>
          <w:rFonts w:ascii="Times New Roman" w:hAnsi="Times New Roman" w:cs="Times New Roman"/>
          <w:color w:val="auto"/>
          <w:sz w:val="20"/>
          <w:szCs w:val="20"/>
          <w:lang w:val="en-US"/>
        </w:rPr>
        <w:t>,</w:t>
      </w:r>
      <w:r w:rsidRPr="00B9301A">
        <w:rPr>
          <w:rFonts w:ascii="Times New Roman" w:hAnsi="Times New Roman" w:cs="Times New Roman"/>
          <w:color w:val="auto"/>
          <w:sz w:val="20"/>
          <w:szCs w:val="20"/>
          <w:lang w:val="en-US"/>
        </w:rPr>
        <w:t xml:space="preserve"> to measure connectivity </w:t>
      </w:r>
      <w:r>
        <w:rPr>
          <w:rFonts w:ascii="Times New Roman" w:hAnsi="Times New Roman" w:cs="Times New Roman"/>
          <w:color w:val="auto"/>
          <w:sz w:val="20"/>
          <w:szCs w:val="20"/>
          <w:lang w:val="en-US"/>
        </w:rPr>
        <w:t xml:space="preserve">between distant </w:t>
      </w:r>
      <w:r w:rsidR="005D0A32">
        <w:rPr>
          <w:rFonts w:ascii="Times New Roman" w:hAnsi="Times New Roman" w:cs="Times New Roman"/>
          <w:color w:val="auto"/>
          <w:sz w:val="20"/>
          <w:szCs w:val="20"/>
          <w:lang w:val="en-US"/>
        </w:rPr>
        <w:t>areas</w:t>
      </w:r>
      <w:r>
        <w:rPr>
          <w:rFonts w:ascii="Times New Roman" w:hAnsi="Times New Roman" w:cs="Times New Roman"/>
          <w:color w:val="auto"/>
          <w:sz w:val="20"/>
          <w:szCs w:val="20"/>
          <w:lang w:val="en-US"/>
        </w:rPr>
        <w:t xml:space="preserve"> </w:t>
      </w:r>
      <w:r>
        <w:rPr>
          <w:rFonts w:ascii="Times New Roman" w:hAnsi="Times New Roman" w:cs="Times New Roman"/>
          <w:noProof/>
          <w:color w:val="auto"/>
          <w:sz w:val="20"/>
          <w:szCs w:val="20"/>
          <w:lang w:val="en-US"/>
        </w:rPr>
        <w:t>[24]</w:t>
      </w:r>
      <w:r w:rsidR="00417A71">
        <w:rPr>
          <w:rFonts w:ascii="Times New Roman" w:hAnsi="Times New Roman" w:cs="Times New Roman"/>
          <w:color w:val="auto"/>
          <w:sz w:val="20"/>
          <w:szCs w:val="20"/>
          <w:lang w:val="en-US"/>
        </w:rPr>
        <w:t>, and to</w:t>
      </w:r>
      <w:r w:rsidRPr="00B9301A">
        <w:rPr>
          <w:rFonts w:ascii="Times New Roman" w:hAnsi="Times New Roman" w:cs="Times New Roman"/>
          <w:sz w:val="20"/>
          <w:szCs w:val="20"/>
          <w:lang w:val="en-US"/>
        </w:rPr>
        <w:t xml:space="preserve"> describe exceptional sites which either attract unusual demographics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[12, 28]</w:t>
      </w:r>
      <w:r>
        <w:rPr>
          <w:rFonts w:ascii="Times New Roman" w:hAnsi="Times New Roman" w:cs="Times New Roman"/>
          <w:sz w:val="20"/>
          <w:szCs w:val="20"/>
          <w:lang w:val="en-US"/>
        </w:rPr>
        <w:t xml:space="preserve"> or have</w:t>
      </w:r>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aseasonal</w:t>
      </w:r>
      <w:proofErr w:type="spellEnd"/>
      <w:r w:rsidRPr="00B9301A">
        <w:rPr>
          <w:rFonts w:ascii="Times New Roman" w:hAnsi="Times New Roman" w:cs="Times New Roman"/>
          <w:sz w:val="20"/>
          <w:szCs w:val="20"/>
          <w:lang w:val="en-US"/>
        </w:rPr>
        <w:t xml:space="preserve"> patterns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presence </w:t>
      </w:r>
      <w:r>
        <w:rPr>
          <w:rFonts w:ascii="Times New Roman" w:hAnsi="Times New Roman" w:cs="Times New Roman"/>
          <w:noProof/>
          <w:sz w:val="20"/>
          <w:szCs w:val="20"/>
          <w:lang w:val="en-US"/>
        </w:rPr>
        <w:t>[7, 21]</w:t>
      </w:r>
      <w:r w:rsidRPr="00B9301A">
        <w:rPr>
          <w:rFonts w:ascii="Times New Roman" w:hAnsi="Times New Roman" w:cs="Times New Roman"/>
          <w:sz w:val="20"/>
          <w:szCs w:val="20"/>
          <w:lang w:val="en-US"/>
        </w:rPr>
        <w:t xml:space="preserve">. </w:t>
      </w:r>
    </w:p>
    <w:p w14:paraId="6B2FC734" w14:textId="77777777" w:rsidR="008C1DA6" w:rsidRPr="00B9301A" w:rsidRDefault="008C1DA6" w:rsidP="007451E9">
      <w:pPr>
        <w:pStyle w:val="Body"/>
        <w:spacing w:line="480" w:lineRule="auto"/>
        <w:rPr>
          <w:rFonts w:ascii="Times New Roman" w:hAnsi="Times New Roman" w:cs="Times New Roman"/>
          <w:sz w:val="20"/>
          <w:szCs w:val="20"/>
          <w:lang w:val="en-US"/>
        </w:rPr>
      </w:pPr>
    </w:p>
    <w:p w14:paraId="22F9F5BA" w14:textId="3CF7EF16" w:rsidR="008C1DA6" w:rsidRPr="00B9301A" w:rsidRDefault="008C1DA6" w:rsidP="007451E9">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Collaborative efforts and the amount of available data </w:t>
      </w:r>
      <w:r>
        <w:rPr>
          <w:rFonts w:ascii="Times New Roman" w:hAnsi="Times New Roman" w:cs="Times New Roman"/>
          <w:sz w:val="20"/>
          <w:szCs w:val="20"/>
          <w:lang w:val="en-US"/>
        </w:rPr>
        <w:t xml:space="preserve">have </w:t>
      </w:r>
      <w:r w:rsidRPr="00B9301A">
        <w:rPr>
          <w:rFonts w:ascii="Times New Roman" w:hAnsi="Times New Roman" w:cs="Times New Roman"/>
          <w:sz w:val="20"/>
          <w:szCs w:val="20"/>
          <w:lang w:val="en-US"/>
        </w:rPr>
        <w:t xml:space="preserve">made visual census a powerful tool, but it has limitations. </w:t>
      </w:r>
      <w:ins w:id="3" w:author="Fernando Cagua" w:date="2019-02-28T07:13:00Z">
        <w:r w:rsidR="00EC7225">
          <w:rPr>
            <w:rFonts w:ascii="Times New Roman" w:hAnsi="Times New Roman" w:cs="Times New Roman"/>
            <w:sz w:val="20"/>
            <w:szCs w:val="20"/>
            <w:lang w:val="en-US"/>
          </w:rPr>
          <w:t>First, d</w:t>
        </w:r>
      </w:ins>
      <w:del w:id="4" w:author="Fernando Cagua" w:date="2019-02-28T07:13:00Z">
        <w:r w:rsidR="00414D53" w:rsidDel="00EC7225">
          <w:rPr>
            <w:rFonts w:ascii="Times New Roman" w:hAnsi="Times New Roman" w:cs="Times New Roman"/>
            <w:sz w:val="20"/>
            <w:szCs w:val="20"/>
            <w:lang w:val="en-US"/>
          </w:rPr>
          <w:delText>D</w:delText>
        </w:r>
      </w:del>
      <w:r w:rsidR="00414D53">
        <w:rPr>
          <w:rFonts w:ascii="Times New Roman" w:hAnsi="Times New Roman" w:cs="Times New Roman"/>
          <w:sz w:val="20"/>
          <w:szCs w:val="20"/>
          <w:lang w:val="en-US"/>
        </w:rPr>
        <w:t>e</w:t>
      </w:r>
      <w:r w:rsidR="00CE2C4D">
        <w:rPr>
          <w:rFonts w:ascii="Times New Roman" w:hAnsi="Times New Roman" w:cs="Times New Roman"/>
          <w:sz w:val="20"/>
          <w:szCs w:val="20"/>
          <w:lang w:val="en-US"/>
        </w:rPr>
        <w:t xml:space="preserve">dicated search efforts are </w:t>
      </w:r>
      <w:r w:rsidR="00414D53">
        <w:rPr>
          <w:rFonts w:ascii="Times New Roman" w:hAnsi="Times New Roman" w:cs="Times New Roman"/>
          <w:sz w:val="20"/>
          <w:szCs w:val="20"/>
          <w:lang w:val="en-US"/>
        </w:rPr>
        <w:t>confined</w:t>
      </w:r>
      <w:r w:rsidR="005A7036">
        <w:rPr>
          <w:rFonts w:ascii="Times New Roman" w:hAnsi="Times New Roman" w:cs="Times New Roman"/>
          <w:sz w:val="20"/>
          <w:szCs w:val="20"/>
          <w:lang w:val="en-US"/>
        </w:rPr>
        <w:t xml:space="preserve"> to known aggregations. Outside of these areas</w:t>
      </w:r>
      <w:r w:rsidR="001A7007">
        <w:rPr>
          <w:rFonts w:ascii="Times New Roman" w:hAnsi="Times New Roman" w:cs="Times New Roman"/>
          <w:sz w:val="20"/>
          <w:szCs w:val="20"/>
          <w:lang w:val="en-US"/>
        </w:rPr>
        <w:t>,</w:t>
      </w:r>
      <w:r w:rsidR="005A7036">
        <w:rPr>
          <w:rFonts w:ascii="Times New Roman" w:hAnsi="Times New Roman" w:cs="Times New Roman"/>
          <w:sz w:val="20"/>
          <w:szCs w:val="20"/>
          <w:lang w:val="en-US"/>
        </w:rPr>
        <w:t xml:space="preserve"> researchers have h</w:t>
      </w:r>
      <w:r w:rsidR="003677E1">
        <w:rPr>
          <w:rFonts w:ascii="Times New Roman" w:hAnsi="Times New Roman" w:cs="Times New Roman"/>
          <w:sz w:val="20"/>
          <w:szCs w:val="20"/>
          <w:lang w:val="en-US"/>
        </w:rPr>
        <w:t>ad to rely on encounter records</w:t>
      </w:r>
      <w:r w:rsidR="00293B31">
        <w:rPr>
          <w:rFonts w:ascii="Times New Roman" w:hAnsi="Times New Roman" w:cs="Times New Roman"/>
          <w:sz w:val="20"/>
          <w:szCs w:val="20"/>
          <w:lang w:val="en-US"/>
        </w:rPr>
        <w:t xml:space="preserve"> from pelagic fishermen </w:t>
      </w:r>
      <w:r w:rsidR="00293B31" w:rsidRPr="00293B31">
        <w:rPr>
          <w:rFonts w:ascii="Times New Roman" w:hAnsi="Times New Roman" w:cs="Times New Roman"/>
          <w:sz w:val="20"/>
          <w:szCs w:val="20"/>
          <w:lang w:val="en-US"/>
        </w:rPr>
        <w:t>[29]</w:t>
      </w:r>
      <w:r w:rsidR="005A7036">
        <w:rPr>
          <w:rFonts w:ascii="Times New Roman" w:hAnsi="Times New Roman" w:cs="Times New Roman"/>
          <w:sz w:val="20"/>
          <w:szCs w:val="20"/>
          <w:lang w:val="en-US"/>
        </w:rPr>
        <w:t xml:space="preserve"> or satellite tracking data from relatively s</w:t>
      </w:r>
      <w:r w:rsidR="00293B31">
        <w:rPr>
          <w:rFonts w:ascii="Times New Roman" w:hAnsi="Times New Roman" w:cs="Times New Roman"/>
          <w:sz w:val="20"/>
          <w:szCs w:val="20"/>
          <w:lang w:val="en-US"/>
        </w:rPr>
        <w:t xml:space="preserve">mall samples of tagged sharks </w:t>
      </w:r>
      <w:r w:rsidR="00293B31">
        <w:rPr>
          <w:rFonts w:ascii="Times New Roman" w:hAnsi="Times New Roman" w:cs="Times New Roman"/>
          <w:noProof/>
          <w:sz w:val="20"/>
          <w:szCs w:val="20"/>
          <w:lang w:val="en-US"/>
        </w:rPr>
        <w:t>[3, 13, 15, 23, 30-38]</w:t>
      </w:r>
      <w:r w:rsidR="00414D53">
        <w:rPr>
          <w:rFonts w:ascii="Times New Roman" w:hAnsi="Times New Roman" w:cs="Times New Roman"/>
          <w:sz w:val="20"/>
          <w:szCs w:val="20"/>
          <w:lang w:val="en-US"/>
        </w:rPr>
        <w:t xml:space="preserve">. </w:t>
      </w:r>
      <w:ins w:id="5" w:author="Fernando Cagua" w:date="2019-02-28T07:13:00Z">
        <w:r w:rsidR="00EC7225">
          <w:rPr>
            <w:rFonts w:ascii="Times New Roman" w:hAnsi="Times New Roman" w:cs="Times New Roman"/>
            <w:sz w:val="20"/>
            <w:szCs w:val="20"/>
            <w:lang w:val="en-US"/>
          </w:rPr>
          <w:t xml:space="preserve">Second, </w:t>
        </w:r>
      </w:ins>
      <w:ins w:id="6" w:author="Fernando Cagua" w:date="2019-02-28T07:16:00Z">
        <w:r w:rsidR="00EC7225">
          <w:rPr>
            <w:rFonts w:ascii="Times New Roman" w:hAnsi="Times New Roman" w:cs="Times New Roman"/>
            <w:sz w:val="20"/>
            <w:szCs w:val="20"/>
            <w:lang w:val="en-US"/>
          </w:rPr>
          <w:t>e</w:t>
        </w:r>
      </w:ins>
      <w:del w:id="7" w:author="Fernando Cagua" w:date="2019-02-28T07:13:00Z">
        <w:r w:rsidR="00414D53" w:rsidDel="00EC7225">
          <w:rPr>
            <w:rFonts w:ascii="Times New Roman" w:hAnsi="Times New Roman" w:cs="Times New Roman"/>
            <w:sz w:val="20"/>
            <w:szCs w:val="20"/>
            <w:lang w:val="en-US"/>
          </w:rPr>
          <w:delText>E</w:delText>
        </w:r>
      </w:del>
      <w:r w:rsidR="00414D53">
        <w:rPr>
          <w:rFonts w:ascii="Times New Roman" w:hAnsi="Times New Roman" w:cs="Times New Roman"/>
          <w:sz w:val="20"/>
          <w:szCs w:val="20"/>
          <w:lang w:val="en-US"/>
        </w:rPr>
        <w:t>ven within aggregations, b</w:t>
      </w:r>
      <w:r w:rsidRPr="00B9301A">
        <w:rPr>
          <w:rFonts w:ascii="Times New Roman" w:hAnsi="Times New Roman" w:cs="Times New Roman"/>
          <w:sz w:val="20"/>
          <w:szCs w:val="20"/>
          <w:lang w:val="en-US"/>
        </w:rPr>
        <w:t>oat-based surveys are often restricted to the surface and the ability to reliably find sharks may decrease significantly at night, in rough seas, or when the</w:t>
      </w:r>
      <w:r>
        <w:rPr>
          <w:rFonts w:ascii="Times New Roman" w:hAnsi="Times New Roman" w:cs="Times New Roman"/>
          <w:sz w:val="20"/>
          <w:szCs w:val="20"/>
          <w:lang w:val="en-US"/>
        </w:rPr>
        <w:t xml:space="preserve"> targeted</w:t>
      </w:r>
      <w:r w:rsidRPr="00B9301A">
        <w:rPr>
          <w:rFonts w:ascii="Times New Roman" w:hAnsi="Times New Roman" w:cs="Times New Roman"/>
          <w:sz w:val="20"/>
          <w:szCs w:val="20"/>
          <w:lang w:val="en-US"/>
        </w:rPr>
        <w:t xml:space="preserve"> animals are at depth. Search effort may also be restricted in areas where research or ecotourism </w:t>
      </w:r>
      <w:r w:rsidRPr="00B9301A">
        <w:rPr>
          <w:rFonts w:ascii="Times New Roman" w:hAnsi="Times New Roman" w:cs="Times New Roman"/>
          <w:sz w:val="20"/>
          <w:szCs w:val="20"/>
          <w:lang w:val="en-US"/>
        </w:rPr>
        <w:lastRenderedPageBreak/>
        <w:t>are confined to specific “field-seasons</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Because of these </w:t>
      </w:r>
      <w:r w:rsidR="009C36CB">
        <w:rPr>
          <w:rFonts w:ascii="Times New Roman" w:hAnsi="Times New Roman" w:cs="Times New Roman"/>
          <w:sz w:val="20"/>
          <w:szCs w:val="20"/>
          <w:lang w:val="en-US"/>
        </w:rPr>
        <w:t>limitations</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w:t>
      </w:r>
      <w:r w:rsidRPr="00B9301A">
        <w:rPr>
          <w:rFonts w:ascii="Times New Roman" w:hAnsi="Times New Roman" w:cs="Times New Roman"/>
          <w:sz w:val="20"/>
          <w:szCs w:val="20"/>
          <w:lang w:val="en-US"/>
        </w:rPr>
        <w:t xml:space="preserve">absence of encounter data may be a poor proxy for absence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To account for this, researchers have begun to incorporate sightings-independent data into their site descriptions, and this data has not always agreed with the results of visual surveys</w:t>
      </w:r>
      <w:r>
        <w:rPr>
          <w:rFonts w:ascii="Times New Roman" w:hAnsi="Times New Roman" w:cs="Times New Roman"/>
          <w:sz w:val="20"/>
          <w:szCs w:val="20"/>
          <w:lang w:val="en-US"/>
        </w:rPr>
        <w:t xml:space="preserve"> </w:t>
      </w:r>
      <w:r w:rsidR="00293B31">
        <w:rPr>
          <w:rFonts w:ascii="Times New Roman" w:hAnsi="Times New Roman" w:cs="Times New Roman"/>
          <w:noProof/>
          <w:sz w:val="20"/>
          <w:szCs w:val="20"/>
          <w:lang w:val="en-US"/>
        </w:rPr>
        <w:t>[14, 3</w:t>
      </w:r>
      <w:r>
        <w:rPr>
          <w:rFonts w:ascii="Times New Roman" w:hAnsi="Times New Roman" w:cs="Times New Roman"/>
          <w:noProof/>
          <w:sz w:val="20"/>
          <w:szCs w:val="20"/>
          <w:lang w:val="en-US"/>
        </w:rPr>
        <w:t>9]</w:t>
      </w:r>
      <w:r w:rsidRPr="00B9301A">
        <w:rPr>
          <w:rFonts w:ascii="Times New Roman" w:hAnsi="Times New Roman" w:cs="Times New Roman"/>
          <w:sz w:val="20"/>
          <w:szCs w:val="20"/>
          <w:lang w:val="en-US"/>
        </w:rPr>
        <w:t xml:space="preserve">. </w:t>
      </w:r>
    </w:p>
    <w:p w14:paraId="6A54A055" w14:textId="77777777" w:rsidR="008C1DA6" w:rsidRPr="00B9301A" w:rsidRDefault="008C1DA6" w:rsidP="007451E9">
      <w:pPr>
        <w:pStyle w:val="Body"/>
        <w:spacing w:line="480" w:lineRule="auto"/>
        <w:rPr>
          <w:rFonts w:ascii="Times New Roman" w:hAnsi="Times New Roman" w:cs="Times New Roman"/>
          <w:sz w:val="20"/>
          <w:szCs w:val="20"/>
          <w:lang w:val="en-US"/>
        </w:rPr>
      </w:pPr>
    </w:p>
    <w:p w14:paraId="4B97CCD2" w14:textId="5F4D6785" w:rsidR="008C1DA6" w:rsidRPr="00B9301A" w:rsidRDefault="00EC7225" w:rsidP="007451E9">
      <w:pPr>
        <w:pStyle w:val="Body"/>
        <w:spacing w:line="480" w:lineRule="auto"/>
        <w:rPr>
          <w:rFonts w:ascii="Times New Roman" w:hAnsi="Times New Roman" w:cs="Times New Roman"/>
          <w:sz w:val="20"/>
          <w:szCs w:val="20"/>
          <w:lang w:val="en-US"/>
        </w:rPr>
      </w:pPr>
      <w:ins w:id="8" w:author="Fernando Cagua" w:date="2019-02-28T07:16:00Z">
        <w:r>
          <w:rPr>
            <w:rFonts w:ascii="Times New Roman" w:hAnsi="Times New Roman" w:cs="Times New Roman"/>
            <w:sz w:val="20"/>
            <w:szCs w:val="20"/>
            <w:lang w:val="en-US"/>
          </w:rPr>
          <w:t>For instance, a</w:t>
        </w:r>
      </w:ins>
      <w:commentRangeStart w:id="9"/>
      <w:commentRangeStart w:id="10"/>
      <w:del w:id="11" w:author="Fernando Cagua" w:date="2019-02-28T07:16:00Z">
        <w:r w:rsidR="008C1DA6" w:rsidRPr="00B9301A" w:rsidDel="00EC7225">
          <w:rPr>
            <w:rFonts w:ascii="Times New Roman" w:hAnsi="Times New Roman" w:cs="Times New Roman"/>
            <w:sz w:val="20"/>
            <w:szCs w:val="20"/>
            <w:lang w:val="en-US"/>
          </w:rPr>
          <w:delText>A</w:delText>
        </w:r>
      </w:del>
      <w:r w:rsidR="0076767E">
        <w:rPr>
          <w:rFonts w:ascii="Times New Roman" w:hAnsi="Times New Roman" w:cs="Times New Roman"/>
          <w:sz w:val="20"/>
          <w:szCs w:val="20"/>
          <w:lang w:val="en-US"/>
        </w:rPr>
        <w:t xml:space="preserve">t Mafia Island, Tanzania and Ningaloo Reef, Australia </w:t>
      </w:r>
      <w:r w:rsidR="00414D53">
        <w:rPr>
          <w:rFonts w:ascii="Times New Roman" w:hAnsi="Times New Roman" w:cs="Times New Roman"/>
          <w:sz w:val="20"/>
          <w:szCs w:val="20"/>
          <w:lang w:val="en-US"/>
        </w:rPr>
        <w:t>sightings records have been</w:t>
      </w:r>
      <w:r w:rsidR="008C1DA6" w:rsidRPr="00B9301A">
        <w:rPr>
          <w:rFonts w:ascii="Times New Roman" w:hAnsi="Times New Roman" w:cs="Times New Roman"/>
          <w:sz w:val="20"/>
          <w:szCs w:val="20"/>
          <w:lang w:val="en-US"/>
        </w:rPr>
        <w:t xml:space="preserve"> compared to data from concurrent passive acoustic monitoring, a method which uses fixed listening stations to record the p</w:t>
      </w:r>
      <w:r w:rsidR="008C1DA6">
        <w:rPr>
          <w:rFonts w:ascii="Times New Roman" w:hAnsi="Times New Roman" w:cs="Times New Roman"/>
          <w:sz w:val="20"/>
          <w:szCs w:val="20"/>
          <w:lang w:val="en-US"/>
        </w:rPr>
        <w:t>resence of animals</w:t>
      </w:r>
      <w:r w:rsidR="00CA13C5">
        <w:rPr>
          <w:rFonts w:ascii="Times New Roman" w:hAnsi="Times New Roman" w:cs="Times New Roman"/>
          <w:sz w:val="20"/>
          <w:szCs w:val="20"/>
          <w:lang w:val="en-US"/>
        </w:rPr>
        <w:t xml:space="preserve"> tagged with acoustic transmitters</w:t>
      </w:r>
      <w:r w:rsidR="008C1DA6">
        <w:rPr>
          <w:rFonts w:ascii="Times New Roman" w:hAnsi="Times New Roman" w:cs="Times New Roman"/>
          <w:sz w:val="20"/>
          <w:szCs w:val="20"/>
          <w:lang w:val="en-US"/>
        </w:rPr>
        <w:t xml:space="preserve"> </w:t>
      </w:r>
      <w:r w:rsidR="008C1DA6">
        <w:rPr>
          <w:rFonts w:ascii="Times New Roman" w:hAnsi="Times New Roman" w:cs="Times New Roman"/>
          <w:noProof/>
          <w:sz w:val="20"/>
          <w:szCs w:val="20"/>
          <w:lang w:val="en-US"/>
        </w:rPr>
        <w:t>[14</w:t>
      </w:r>
      <w:r w:rsidR="0076767E">
        <w:rPr>
          <w:rFonts w:ascii="Times New Roman" w:hAnsi="Times New Roman" w:cs="Times New Roman"/>
          <w:noProof/>
          <w:sz w:val="20"/>
          <w:szCs w:val="20"/>
          <w:lang w:val="en-US"/>
        </w:rPr>
        <w:t xml:space="preserve">, </w:t>
      </w:r>
      <w:r w:rsidR="00293B31">
        <w:rPr>
          <w:rFonts w:ascii="Times New Roman" w:hAnsi="Times New Roman" w:cs="Times New Roman"/>
          <w:noProof/>
          <w:sz w:val="20"/>
          <w:szCs w:val="20"/>
          <w:lang w:val="en-US"/>
        </w:rPr>
        <w:t>39</w:t>
      </w:r>
      <w:r w:rsidR="008C1DA6">
        <w:rPr>
          <w:rFonts w:ascii="Times New Roman" w:hAnsi="Times New Roman" w:cs="Times New Roman"/>
          <w:noProof/>
          <w:sz w:val="20"/>
          <w:szCs w:val="20"/>
          <w:lang w:val="en-US"/>
        </w:rPr>
        <w:t>]</w:t>
      </w:r>
      <w:r w:rsidR="008C1DA6" w:rsidRPr="00B9301A">
        <w:rPr>
          <w:rFonts w:ascii="Times New Roman" w:hAnsi="Times New Roman" w:cs="Times New Roman"/>
          <w:sz w:val="20"/>
          <w:szCs w:val="20"/>
          <w:lang w:val="en-US"/>
        </w:rPr>
        <w:t>.</w:t>
      </w:r>
      <w:commentRangeEnd w:id="9"/>
      <w:r w:rsidR="009C36CB">
        <w:rPr>
          <w:rStyle w:val="CommentReference"/>
          <w:rFonts w:ascii="Times New Roman" w:eastAsia="Arial Unicode MS" w:hAnsi="Times New Roman" w:cs="Times New Roman"/>
          <w:color w:val="auto"/>
          <w:lang w:val="en-US"/>
        </w:rPr>
        <w:commentReference w:id="9"/>
      </w:r>
      <w:commentRangeEnd w:id="10"/>
      <w:r w:rsidR="00206225">
        <w:rPr>
          <w:rStyle w:val="CommentReference"/>
          <w:rFonts w:ascii="Times New Roman" w:eastAsia="Arial Unicode MS" w:hAnsi="Times New Roman" w:cs="Times New Roman"/>
          <w:color w:val="auto"/>
          <w:lang w:val="en-US"/>
        </w:rPr>
        <w:commentReference w:id="10"/>
      </w:r>
      <w:r w:rsidR="008C1DA6" w:rsidRPr="00B9301A">
        <w:rPr>
          <w:rFonts w:ascii="Times New Roman" w:hAnsi="Times New Roman" w:cs="Times New Roman"/>
          <w:sz w:val="20"/>
          <w:szCs w:val="20"/>
          <w:lang w:val="en-US"/>
        </w:rPr>
        <w:t xml:space="preserve"> </w:t>
      </w:r>
      <w:r w:rsidR="0076767E">
        <w:rPr>
          <w:rFonts w:ascii="Times New Roman" w:hAnsi="Times New Roman" w:cs="Times New Roman"/>
          <w:sz w:val="20"/>
          <w:szCs w:val="20"/>
          <w:lang w:val="en-US"/>
        </w:rPr>
        <w:t>In both cases, visual census</w:t>
      </w:r>
      <w:r w:rsidR="00DE51D7">
        <w:rPr>
          <w:rFonts w:ascii="Times New Roman" w:hAnsi="Times New Roman" w:cs="Times New Roman"/>
          <w:sz w:val="20"/>
          <w:szCs w:val="20"/>
          <w:lang w:val="en-US"/>
        </w:rPr>
        <w:t xml:space="preserve"> methods</w:t>
      </w:r>
      <w:r w:rsidR="0076767E">
        <w:rPr>
          <w:rFonts w:ascii="Times New Roman" w:hAnsi="Times New Roman" w:cs="Times New Roman"/>
          <w:sz w:val="20"/>
          <w:szCs w:val="20"/>
          <w:lang w:val="en-US"/>
        </w:rPr>
        <w:t xml:space="preserve"> showed strong seasonal patterns that were not </w:t>
      </w:r>
      <w:r w:rsidR="00DE51D7">
        <w:rPr>
          <w:rFonts w:ascii="Times New Roman" w:hAnsi="Times New Roman" w:cs="Times New Roman"/>
          <w:sz w:val="20"/>
          <w:szCs w:val="20"/>
          <w:lang w:val="en-US"/>
        </w:rPr>
        <w:t xml:space="preserve">observed </w:t>
      </w:r>
      <w:r w:rsidR="0076767E">
        <w:rPr>
          <w:rFonts w:ascii="Times New Roman" w:hAnsi="Times New Roman" w:cs="Times New Roman"/>
          <w:sz w:val="20"/>
          <w:szCs w:val="20"/>
          <w:lang w:val="en-US"/>
        </w:rPr>
        <w:t xml:space="preserve">in the </w:t>
      </w:r>
      <w:r w:rsidR="00753465">
        <w:rPr>
          <w:rFonts w:ascii="Times New Roman" w:hAnsi="Times New Roman" w:cs="Times New Roman"/>
          <w:sz w:val="20"/>
          <w:szCs w:val="20"/>
          <w:lang w:val="en-US"/>
        </w:rPr>
        <w:t xml:space="preserve">passive </w:t>
      </w:r>
      <w:commentRangeStart w:id="12"/>
      <w:commentRangeStart w:id="13"/>
      <w:r w:rsidR="0076767E">
        <w:rPr>
          <w:rFonts w:ascii="Times New Roman" w:hAnsi="Times New Roman" w:cs="Times New Roman"/>
          <w:sz w:val="20"/>
          <w:szCs w:val="20"/>
          <w:lang w:val="en-US"/>
        </w:rPr>
        <w:t>acoustic data</w:t>
      </w:r>
      <w:commentRangeEnd w:id="12"/>
      <w:r w:rsidR="00B714C8">
        <w:rPr>
          <w:rStyle w:val="CommentReference"/>
          <w:rFonts w:ascii="Times New Roman" w:eastAsia="Arial Unicode MS" w:hAnsi="Times New Roman" w:cs="Times New Roman"/>
          <w:color w:val="auto"/>
          <w:lang w:val="en-US"/>
        </w:rPr>
        <w:commentReference w:id="12"/>
      </w:r>
      <w:commentRangeEnd w:id="13"/>
      <w:r w:rsidR="00753465">
        <w:rPr>
          <w:rStyle w:val="CommentReference"/>
          <w:rFonts w:ascii="Times New Roman" w:eastAsia="Arial Unicode MS" w:hAnsi="Times New Roman" w:cs="Times New Roman"/>
          <w:color w:val="auto"/>
          <w:lang w:val="en-US"/>
        </w:rPr>
        <w:commentReference w:id="13"/>
      </w:r>
      <w:r w:rsidR="0076767E">
        <w:rPr>
          <w:rFonts w:ascii="Times New Roman" w:hAnsi="Times New Roman" w:cs="Times New Roman"/>
          <w:sz w:val="20"/>
          <w:szCs w:val="20"/>
          <w:lang w:val="en-US"/>
        </w:rPr>
        <w:t>. The authors conclude that seasonal</w:t>
      </w:r>
      <w:r w:rsidR="008C1DA6" w:rsidRPr="00B9301A">
        <w:rPr>
          <w:rFonts w:ascii="Times New Roman" w:hAnsi="Times New Roman" w:cs="Times New Roman"/>
          <w:sz w:val="20"/>
          <w:szCs w:val="20"/>
          <w:lang w:val="en-US"/>
        </w:rPr>
        <w:t xml:space="preserve"> lulls in sightings fr</w:t>
      </w:r>
      <w:r w:rsidR="0076767E">
        <w:rPr>
          <w:rFonts w:ascii="Times New Roman" w:hAnsi="Times New Roman" w:cs="Times New Roman"/>
          <w:sz w:val="20"/>
          <w:szCs w:val="20"/>
          <w:lang w:val="en-US"/>
        </w:rPr>
        <w:t>equency corresponded either to small-scale</w:t>
      </w:r>
      <w:r w:rsidR="008C1DA6" w:rsidRPr="00B9301A">
        <w:rPr>
          <w:rFonts w:ascii="Times New Roman" w:hAnsi="Times New Roman" w:cs="Times New Roman"/>
          <w:sz w:val="20"/>
          <w:szCs w:val="20"/>
          <w:lang w:val="en-US"/>
        </w:rPr>
        <w:t xml:space="preserve"> shifts in</w:t>
      </w:r>
      <w:r w:rsidR="0076767E">
        <w:rPr>
          <w:rFonts w:ascii="Times New Roman" w:hAnsi="Times New Roman" w:cs="Times New Roman"/>
          <w:sz w:val="20"/>
          <w:szCs w:val="20"/>
          <w:lang w:val="en-US"/>
        </w:rPr>
        <w:t xml:space="preserve"> the sharks’ habitat selection</w:t>
      </w:r>
      <w:r w:rsidR="008C1DA6">
        <w:rPr>
          <w:rFonts w:ascii="Times New Roman" w:hAnsi="Times New Roman" w:cs="Times New Roman"/>
          <w:sz w:val="20"/>
          <w:szCs w:val="20"/>
          <w:lang w:val="en-US"/>
        </w:rPr>
        <w:t xml:space="preserve"> </w:t>
      </w:r>
      <w:r w:rsidR="008C1DA6">
        <w:rPr>
          <w:rFonts w:ascii="Times New Roman" w:hAnsi="Times New Roman" w:cs="Times New Roman"/>
          <w:noProof/>
          <w:sz w:val="20"/>
          <w:szCs w:val="20"/>
          <w:lang w:val="en-US"/>
        </w:rPr>
        <w:t>[14]</w:t>
      </w:r>
      <w:r w:rsidR="0076767E">
        <w:rPr>
          <w:rFonts w:ascii="Times New Roman" w:hAnsi="Times New Roman" w:cs="Times New Roman"/>
          <w:noProof/>
          <w:sz w:val="20"/>
          <w:szCs w:val="20"/>
          <w:lang w:val="en-US"/>
        </w:rPr>
        <w:t xml:space="preserve"> or to reductions in search effort</w:t>
      </w:r>
      <w:r w:rsidR="008C1DA6">
        <w:rPr>
          <w:rFonts w:ascii="Times New Roman" w:hAnsi="Times New Roman" w:cs="Times New Roman"/>
          <w:sz w:val="20"/>
          <w:szCs w:val="20"/>
          <w:lang w:val="en-US"/>
        </w:rPr>
        <w:t xml:space="preserve"> </w:t>
      </w:r>
      <w:r w:rsidR="008C1DA6">
        <w:rPr>
          <w:rFonts w:ascii="Times New Roman" w:hAnsi="Times New Roman" w:cs="Times New Roman"/>
          <w:noProof/>
          <w:sz w:val="20"/>
          <w:szCs w:val="20"/>
          <w:lang w:val="en-US"/>
        </w:rPr>
        <w:t>[</w:t>
      </w:r>
      <w:r w:rsidR="00293B31">
        <w:rPr>
          <w:rFonts w:ascii="Times New Roman" w:hAnsi="Times New Roman" w:cs="Times New Roman"/>
          <w:noProof/>
          <w:sz w:val="20"/>
          <w:szCs w:val="20"/>
          <w:lang w:val="en-US"/>
        </w:rPr>
        <w:t>39</w:t>
      </w:r>
      <w:r w:rsidR="008C1DA6">
        <w:rPr>
          <w:rFonts w:ascii="Times New Roman" w:hAnsi="Times New Roman" w:cs="Times New Roman"/>
          <w:noProof/>
          <w:sz w:val="20"/>
          <w:szCs w:val="20"/>
          <w:lang w:val="en-US"/>
        </w:rPr>
        <w:t>]</w:t>
      </w:r>
      <w:r w:rsidR="0076767E">
        <w:rPr>
          <w:rFonts w:ascii="Times New Roman" w:hAnsi="Times New Roman" w:cs="Times New Roman"/>
          <w:noProof/>
          <w:sz w:val="20"/>
          <w:szCs w:val="20"/>
          <w:lang w:val="en-US"/>
        </w:rPr>
        <w:t xml:space="preserve"> rather than emigration</w:t>
      </w:r>
      <w:r w:rsidR="008C1DA6" w:rsidRPr="00B9301A">
        <w:rPr>
          <w:rFonts w:ascii="Times New Roman" w:hAnsi="Times New Roman" w:cs="Times New Roman"/>
          <w:sz w:val="20"/>
          <w:szCs w:val="20"/>
          <w:lang w:val="en-US"/>
        </w:rPr>
        <w:t xml:space="preserve">. Acoustic studies on </w:t>
      </w:r>
      <w:r w:rsidR="008C1DA6" w:rsidRPr="00B9301A">
        <w:rPr>
          <w:rFonts w:ascii="Times New Roman" w:hAnsi="Times New Roman" w:cs="Times New Roman"/>
          <w:i/>
          <w:sz w:val="20"/>
          <w:szCs w:val="20"/>
          <w:lang w:val="en-US"/>
        </w:rPr>
        <w:t xml:space="preserve">R. </w:t>
      </w:r>
      <w:proofErr w:type="spellStart"/>
      <w:r w:rsidR="008C1DA6" w:rsidRPr="00B9301A">
        <w:rPr>
          <w:rFonts w:ascii="Times New Roman" w:hAnsi="Times New Roman" w:cs="Times New Roman"/>
          <w:i/>
          <w:sz w:val="20"/>
          <w:szCs w:val="20"/>
          <w:lang w:val="en-US"/>
        </w:rPr>
        <w:t>typus</w:t>
      </w:r>
      <w:proofErr w:type="spellEnd"/>
      <w:r w:rsidR="008C1DA6" w:rsidRPr="00B9301A">
        <w:rPr>
          <w:rFonts w:ascii="Times New Roman" w:hAnsi="Times New Roman" w:cs="Times New Roman"/>
          <w:i/>
          <w:sz w:val="20"/>
          <w:szCs w:val="20"/>
          <w:lang w:val="en-US"/>
        </w:rPr>
        <w:t xml:space="preserve"> </w:t>
      </w:r>
      <w:r w:rsidR="008C1DA6" w:rsidRPr="00B9301A">
        <w:rPr>
          <w:rFonts w:ascii="Times New Roman" w:hAnsi="Times New Roman" w:cs="Times New Roman"/>
          <w:sz w:val="20"/>
          <w:szCs w:val="20"/>
          <w:lang w:val="en-US"/>
        </w:rPr>
        <w:t>are still uncommon, so the combination of visual surveys with comparable sightings-independent data is not yet available for most aggregations. Because of this, it is uncle</w:t>
      </w:r>
      <w:r w:rsidR="007451E9">
        <w:rPr>
          <w:rFonts w:ascii="Times New Roman" w:hAnsi="Times New Roman" w:cs="Times New Roman"/>
          <w:sz w:val="20"/>
          <w:szCs w:val="20"/>
          <w:lang w:val="en-US"/>
        </w:rPr>
        <w:t xml:space="preserve">ar whether the cryptic </w:t>
      </w:r>
      <w:r w:rsidR="008258C8">
        <w:rPr>
          <w:rFonts w:ascii="Times New Roman" w:hAnsi="Times New Roman" w:cs="Times New Roman"/>
          <w:sz w:val="20"/>
          <w:szCs w:val="20"/>
          <w:lang w:val="en-US"/>
        </w:rPr>
        <w:t xml:space="preserve">residency </w:t>
      </w:r>
      <w:r w:rsidR="007451E9">
        <w:rPr>
          <w:rFonts w:ascii="Times New Roman" w:hAnsi="Times New Roman" w:cs="Times New Roman"/>
          <w:sz w:val="20"/>
          <w:szCs w:val="20"/>
          <w:lang w:val="en-US"/>
        </w:rPr>
        <w:t xml:space="preserve">shown </w:t>
      </w:r>
      <w:r w:rsidR="008C1DA6" w:rsidRPr="00B9301A">
        <w:rPr>
          <w:rFonts w:ascii="Times New Roman" w:hAnsi="Times New Roman" w:cs="Times New Roman"/>
          <w:sz w:val="20"/>
          <w:szCs w:val="20"/>
          <w:lang w:val="en-US"/>
        </w:rPr>
        <w:t>at Mafia Island and Ningaloo Reef are prevalent elsewhere. In addition, both Mafia and Ningaloo host male</w:t>
      </w:r>
      <w:r w:rsidR="008258C8">
        <w:rPr>
          <w:rFonts w:ascii="Times New Roman" w:hAnsi="Times New Roman" w:cs="Times New Roman"/>
          <w:sz w:val="20"/>
          <w:szCs w:val="20"/>
          <w:lang w:val="en-US"/>
        </w:rPr>
        <w:t>-</w:t>
      </w:r>
      <w:r w:rsidR="008C1DA6" w:rsidRPr="00B9301A">
        <w:rPr>
          <w:rFonts w:ascii="Times New Roman" w:hAnsi="Times New Roman" w:cs="Times New Roman"/>
          <w:sz w:val="20"/>
          <w:szCs w:val="20"/>
          <w:lang w:val="en-US"/>
        </w:rPr>
        <w:t xml:space="preserve">dominated aggregations </w:t>
      </w:r>
      <w:r w:rsidR="00293B31">
        <w:rPr>
          <w:rFonts w:ascii="Times New Roman" w:hAnsi="Times New Roman" w:cs="Times New Roman"/>
          <w:noProof/>
          <w:sz w:val="20"/>
          <w:szCs w:val="20"/>
          <w:lang w:val="en-US"/>
        </w:rPr>
        <w:t>[40, 4</w:t>
      </w:r>
      <w:r w:rsidR="008C1DA6">
        <w:rPr>
          <w:rFonts w:ascii="Times New Roman" w:hAnsi="Times New Roman" w:cs="Times New Roman"/>
          <w:noProof/>
          <w:sz w:val="20"/>
          <w:szCs w:val="20"/>
          <w:lang w:val="en-US"/>
        </w:rPr>
        <w:t>1]</w:t>
      </w:r>
      <w:r w:rsidR="008C1DA6" w:rsidRPr="00B9301A">
        <w:rPr>
          <w:rFonts w:ascii="Times New Roman" w:hAnsi="Times New Roman" w:cs="Times New Roman"/>
          <w:sz w:val="20"/>
          <w:szCs w:val="20"/>
          <w:lang w:val="en-US"/>
        </w:rPr>
        <w:t xml:space="preserve">, </w:t>
      </w:r>
      <w:del w:id="14" w:author="Fernando Cagua" w:date="2019-02-28T07:18:00Z">
        <w:r w:rsidR="008C1DA6" w:rsidRPr="00B9301A" w:rsidDel="001A67A7">
          <w:rPr>
            <w:rFonts w:ascii="Times New Roman" w:hAnsi="Times New Roman" w:cs="Times New Roman"/>
            <w:sz w:val="20"/>
            <w:szCs w:val="20"/>
            <w:lang w:val="en-US"/>
          </w:rPr>
          <w:delText>so</w:delText>
        </w:r>
        <w:r w:rsidR="00AE3ADB" w:rsidDel="001A67A7">
          <w:rPr>
            <w:rFonts w:ascii="Times New Roman" w:hAnsi="Times New Roman" w:cs="Times New Roman"/>
            <w:sz w:val="20"/>
            <w:szCs w:val="20"/>
            <w:lang w:val="en-US"/>
          </w:rPr>
          <w:delText xml:space="preserve"> </w:delText>
        </w:r>
      </w:del>
      <w:ins w:id="15" w:author="Fernando Cagua" w:date="2019-02-28T07:18:00Z">
        <w:r w:rsidR="001A67A7">
          <w:rPr>
            <w:rFonts w:ascii="Times New Roman" w:hAnsi="Times New Roman" w:cs="Times New Roman"/>
            <w:sz w:val="20"/>
            <w:szCs w:val="20"/>
            <w:lang w:val="en-US"/>
          </w:rPr>
          <w:t xml:space="preserve">and therefore </w:t>
        </w:r>
      </w:ins>
      <w:r w:rsidR="00AE3ADB">
        <w:rPr>
          <w:rFonts w:ascii="Times New Roman" w:hAnsi="Times New Roman" w:cs="Times New Roman"/>
          <w:sz w:val="20"/>
          <w:szCs w:val="20"/>
          <w:lang w:val="en-US"/>
        </w:rPr>
        <w:t>passive</w:t>
      </w:r>
      <w:r w:rsidR="008C1DA6" w:rsidRPr="00B9301A">
        <w:rPr>
          <w:rFonts w:ascii="Times New Roman" w:hAnsi="Times New Roman" w:cs="Times New Roman"/>
          <w:sz w:val="20"/>
          <w:szCs w:val="20"/>
          <w:lang w:val="en-US"/>
        </w:rPr>
        <w:t xml:space="preserve"> acoustic</w:t>
      </w:r>
      <w:r w:rsidR="001C701C">
        <w:rPr>
          <w:rFonts w:ascii="Times New Roman" w:hAnsi="Times New Roman" w:cs="Times New Roman"/>
          <w:sz w:val="20"/>
          <w:szCs w:val="20"/>
          <w:lang w:val="en-US"/>
        </w:rPr>
        <w:t xml:space="preserve"> monitoring</w:t>
      </w:r>
      <w:r w:rsidR="008C1DA6" w:rsidRPr="00B9301A">
        <w:rPr>
          <w:rFonts w:ascii="Times New Roman" w:hAnsi="Times New Roman" w:cs="Times New Roman"/>
          <w:sz w:val="20"/>
          <w:szCs w:val="20"/>
          <w:lang w:val="en-US"/>
        </w:rPr>
        <w:t xml:space="preserve"> o</w:t>
      </w:r>
      <w:r w:rsidR="001C701C">
        <w:rPr>
          <w:rFonts w:ascii="Times New Roman" w:hAnsi="Times New Roman" w:cs="Times New Roman"/>
          <w:sz w:val="20"/>
          <w:szCs w:val="20"/>
          <w:lang w:val="en-US"/>
        </w:rPr>
        <w:t>f</w:t>
      </w:r>
      <w:r w:rsidR="008C1DA6" w:rsidRPr="00B9301A">
        <w:rPr>
          <w:rFonts w:ascii="Times New Roman" w:hAnsi="Times New Roman" w:cs="Times New Roman"/>
          <w:sz w:val="20"/>
          <w:szCs w:val="20"/>
          <w:lang w:val="en-US"/>
        </w:rPr>
        <w:t xml:space="preserve"> females is</w:t>
      </w:r>
      <w:r w:rsidR="008C1DA6">
        <w:rPr>
          <w:rFonts w:ascii="Times New Roman" w:hAnsi="Times New Roman" w:cs="Times New Roman"/>
          <w:sz w:val="20"/>
          <w:szCs w:val="20"/>
          <w:lang w:val="en-US"/>
        </w:rPr>
        <w:t xml:space="preserve"> particularly </w:t>
      </w:r>
      <w:r w:rsidR="008C1DA6" w:rsidRPr="00B9301A">
        <w:rPr>
          <w:rFonts w:ascii="Times New Roman" w:hAnsi="Times New Roman" w:cs="Times New Roman"/>
          <w:sz w:val="20"/>
          <w:szCs w:val="20"/>
          <w:lang w:val="en-US"/>
        </w:rPr>
        <w:t>lacking.</w:t>
      </w:r>
    </w:p>
    <w:p w14:paraId="19997C5E" w14:textId="77777777" w:rsidR="008C1DA6" w:rsidRPr="00B9301A" w:rsidRDefault="008C1DA6" w:rsidP="007451E9">
      <w:pPr>
        <w:pStyle w:val="Body"/>
        <w:spacing w:line="480" w:lineRule="auto"/>
        <w:rPr>
          <w:rFonts w:ascii="Times New Roman" w:hAnsi="Times New Roman" w:cs="Times New Roman"/>
          <w:sz w:val="20"/>
          <w:szCs w:val="20"/>
          <w:lang w:val="en-US"/>
        </w:rPr>
      </w:pPr>
    </w:p>
    <w:p w14:paraId="77A3ECEE" w14:textId="3E4F8037" w:rsidR="0076767E" w:rsidDel="00D358C3" w:rsidRDefault="008C1DA6" w:rsidP="00D358C3">
      <w:pPr>
        <w:pStyle w:val="Body"/>
        <w:spacing w:line="480" w:lineRule="auto"/>
        <w:rPr>
          <w:del w:id="16" w:author="Fernando Cagua" w:date="2019-02-28T07:43:00Z"/>
          <w:rFonts w:ascii="Times New Roman" w:hAnsi="Times New Roman" w:cs="Times New Roman"/>
          <w:sz w:val="20"/>
          <w:szCs w:val="20"/>
          <w:lang w:val="en-US"/>
        </w:rPr>
      </w:pPr>
      <w:commentRangeStart w:id="17"/>
      <w:del w:id="18" w:author="Fernando Cagua" w:date="2019-02-28T07:37:00Z">
        <w:r w:rsidRPr="00B9301A" w:rsidDel="00034B4B">
          <w:rPr>
            <w:rFonts w:ascii="Times New Roman" w:hAnsi="Times New Roman" w:cs="Times New Roman"/>
            <w:sz w:val="20"/>
            <w:szCs w:val="20"/>
            <w:lang w:val="en-US"/>
          </w:rPr>
          <w:delText>Shib Habil is a coastal reef in the Saudi Arabian Red Sea</w:delText>
        </w:r>
      </w:del>
      <w:ins w:id="19" w:author="Fernando Cagua" w:date="2019-02-28T07:29:00Z">
        <w:r w:rsidR="00034B4B">
          <w:rPr>
            <w:rFonts w:ascii="Times New Roman" w:hAnsi="Times New Roman" w:cs="Times New Roman"/>
            <w:sz w:val="20"/>
            <w:szCs w:val="20"/>
            <w:lang w:val="en-US"/>
          </w:rPr>
          <w:t>Visual census [28] and satellite telemetry [13] data have</w:t>
        </w:r>
      </w:ins>
      <w:ins w:id="20" w:author="Fernando Cagua" w:date="2019-02-28T07:32:00Z">
        <w:r w:rsidR="00034B4B">
          <w:rPr>
            <w:rFonts w:ascii="Times New Roman" w:hAnsi="Times New Roman" w:cs="Times New Roman"/>
            <w:sz w:val="20"/>
            <w:szCs w:val="20"/>
            <w:lang w:val="en-US"/>
          </w:rPr>
          <w:t xml:space="preserve"> </w:t>
        </w:r>
      </w:ins>
      <w:ins w:id="21" w:author="Fernando Cagua" w:date="2019-02-28T07:29:00Z">
        <w:r w:rsidR="00034B4B">
          <w:rPr>
            <w:rFonts w:ascii="Times New Roman" w:hAnsi="Times New Roman" w:cs="Times New Roman"/>
            <w:sz w:val="20"/>
            <w:szCs w:val="20"/>
            <w:lang w:val="en-US"/>
          </w:rPr>
          <w:t>revealed</w:t>
        </w:r>
      </w:ins>
      <w:ins w:id="22" w:author="Fernando Cagua" w:date="2019-02-28T07:37:00Z">
        <w:r w:rsidR="00034B4B">
          <w:rPr>
            <w:rFonts w:ascii="Times New Roman" w:hAnsi="Times New Roman" w:cs="Times New Roman"/>
            <w:sz w:val="20"/>
            <w:szCs w:val="20"/>
            <w:lang w:val="en-US"/>
          </w:rPr>
          <w:t xml:space="preserve"> a </w:t>
        </w:r>
      </w:ins>
      <w:ins w:id="23" w:author="Fernando Cagua" w:date="2019-02-28T07:38:00Z">
        <w:r w:rsidR="00D358C3" w:rsidRPr="00B9301A">
          <w:rPr>
            <w:rFonts w:ascii="Times New Roman" w:hAnsi="Times New Roman" w:cs="Times New Roman"/>
            <w:sz w:val="20"/>
            <w:szCs w:val="20"/>
            <w:lang w:val="en-US"/>
          </w:rPr>
          <w:t xml:space="preserve">juvenile </w:t>
        </w:r>
        <w:r w:rsidR="00D358C3" w:rsidRPr="00B9301A">
          <w:rPr>
            <w:rFonts w:ascii="Times New Roman" w:hAnsi="Times New Roman" w:cs="Times New Roman"/>
            <w:i/>
            <w:iCs/>
            <w:sz w:val="20"/>
            <w:szCs w:val="20"/>
            <w:lang w:val="en-US"/>
          </w:rPr>
          <w:t xml:space="preserve">R. </w:t>
        </w:r>
        <w:proofErr w:type="spellStart"/>
        <w:r w:rsidR="00D358C3" w:rsidRPr="00B9301A">
          <w:rPr>
            <w:rFonts w:ascii="Times New Roman" w:hAnsi="Times New Roman" w:cs="Times New Roman"/>
            <w:i/>
            <w:iCs/>
            <w:sz w:val="20"/>
            <w:szCs w:val="20"/>
            <w:lang w:val="en-US"/>
          </w:rPr>
          <w:t>typus</w:t>
        </w:r>
        <w:proofErr w:type="spellEnd"/>
        <w:r w:rsidR="00D358C3" w:rsidRPr="00B9301A">
          <w:rPr>
            <w:rFonts w:ascii="Times New Roman" w:hAnsi="Times New Roman" w:cs="Times New Roman"/>
            <w:i/>
            <w:iCs/>
            <w:sz w:val="20"/>
            <w:szCs w:val="20"/>
            <w:lang w:val="en-US"/>
          </w:rPr>
          <w:t xml:space="preserve"> </w:t>
        </w:r>
      </w:ins>
      <w:ins w:id="24" w:author="Fernando Cagua" w:date="2019-02-28T07:37:00Z">
        <w:r w:rsidR="00034B4B">
          <w:rPr>
            <w:rFonts w:ascii="Times New Roman" w:hAnsi="Times New Roman" w:cs="Times New Roman"/>
            <w:sz w:val="20"/>
            <w:szCs w:val="20"/>
            <w:lang w:val="en-US"/>
          </w:rPr>
          <w:t xml:space="preserve">aggregation in </w:t>
        </w:r>
        <w:proofErr w:type="spellStart"/>
        <w:r w:rsidR="00034B4B" w:rsidRPr="00B9301A">
          <w:rPr>
            <w:rFonts w:ascii="Times New Roman" w:hAnsi="Times New Roman" w:cs="Times New Roman"/>
            <w:sz w:val="20"/>
            <w:szCs w:val="20"/>
            <w:lang w:val="en-US"/>
          </w:rPr>
          <w:t>Shib</w:t>
        </w:r>
        <w:proofErr w:type="spellEnd"/>
        <w:r w:rsidR="00034B4B" w:rsidRPr="00B9301A">
          <w:rPr>
            <w:rFonts w:ascii="Times New Roman" w:hAnsi="Times New Roman" w:cs="Times New Roman"/>
            <w:sz w:val="20"/>
            <w:szCs w:val="20"/>
            <w:lang w:val="en-US"/>
          </w:rPr>
          <w:t xml:space="preserve"> </w:t>
        </w:r>
        <w:proofErr w:type="spellStart"/>
        <w:r w:rsidR="00034B4B" w:rsidRPr="00B9301A">
          <w:rPr>
            <w:rFonts w:ascii="Times New Roman" w:hAnsi="Times New Roman" w:cs="Times New Roman"/>
            <w:sz w:val="20"/>
            <w:szCs w:val="20"/>
            <w:lang w:val="en-US"/>
          </w:rPr>
          <w:t>Habil</w:t>
        </w:r>
      </w:ins>
      <w:proofErr w:type="spellEnd"/>
      <w:ins w:id="25" w:author="Fernando Cagua" w:date="2019-02-28T07:38:00Z">
        <w:r w:rsidR="00D358C3">
          <w:rPr>
            <w:rFonts w:ascii="Times New Roman" w:hAnsi="Times New Roman" w:cs="Times New Roman"/>
            <w:sz w:val="20"/>
            <w:szCs w:val="20"/>
            <w:lang w:val="en-US"/>
          </w:rPr>
          <w:t>—</w:t>
        </w:r>
      </w:ins>
      <w:ins w:id="26" w:author="Fernando Cagua" w:date="2019-02-28T07:37:00Z">
        <w:r w:rsidR="00034B4B" w:rsidRPr="00B9301A">
          <w:rPr>
            <w:rFonts w:ascii="Times New Roman" w:hAnsi="Times New Roman" w:cs="Times New Roman"/>
            <w:sz w:val="20"/>
            <w:szCs w:val="20"/>
            <w:lang w:val="en-US"/>
          </w:rPr>
          <w:t>a coastal reef in the Saudi Arabian Red Sea</w:t>
        </w:r>
      </w:ins>
      <w:commentRangeEnd w:id="17"/>
      <w:ins w:id="27" w:author="Fernando Cagua" w:date="2019-02-28T07:41:00Z">
        <w:r w:rsidR="00D358C3">
          <w:rPr>
            <w:rStyle w:val="CommentReference"/>
            <w:rFonts w:ascii="Times New Roman" w:eastAsia="Arial Unicode MS" w:hAnsi="Times New Roman" w:cs="Times New Roman"/>
            <w:color w:val="auto"/>
            <w:lang w:val="en-US"/>
          </w:rPr>
          <w:commentReference w:id="17"/>
        </w:r>
      </w:ins>
      <w:ins w:id="28" w:author="Fernando Cagua" w:date="2019-02-28T07:39:00Z">
        <w:r w:rsidR="00D358C3">
          <w:rPr>
            <w:rFonts w:ascii="Times New Roman" w:hAnsi="Times New Roman" w:cs="Times New Roman"/>
            <w:sz w:val="20"/>
            <w:szCs w:val="20"/>
            <w:lang w:val="en-US"/>
          </w:rPr>
          <w:t xml:space="preserve">. </w:t>
        </w:r>
      </w:ins>
      <w:ins w:id="29" w:author="Fernando Cagua" w:date="2019-02-28T07:40:00Z">
        <w:r w:rsidR="00D358C3">
          <w:rPr>
            <w:rFonts w:ascii="Times New Roman" w:hAnsi="Times New Roman" w:cs="Times New Roman"/>
            <w:sz w:val="20"/>
            <w:szCs w:val="20"/>
            <w:lang w:val="en-US"/>
          </w:rPr>
          <w:t>Data so far suggests that t</w:t>
        </w:r>
      </w:ins>
      <w:ins w:id="30" w:author="Fernando Cagua" w:date="2019-02-28T07:39:00Z">
        <w:r w:rsidR="00D358C3">
          <w:rPr>
            <w:rFonts w:ascii="Times New Roman" w:hAnsi="Times New Roman" w:cs="Times New Roman"/>
            <w:sz w:val="20"/>
            <w:szCs w:val="20"/>
            <w:lang w:val="en-US"/>
          </w:rPr>
          <w:t>his aggregation has a</w:t>
        </w:r>
      </w:ins>
      <w:ins w:id="31" w:author="Fernando Cagua" w:date="2019-02-28T07:38:00Z">
        <w:r w:rsidR="00D358C3">
          <w:rPr>
            <w:rFonts w:ascii="Times New Roman" w:hAnsi="Times New Roman" w:cs="Times New Roman"/>
            <w:sz w:val="20"/>
            <w:szCs w:val="20"/>
            <w:lang w:val="en-US"/>
          </w:rPr>
          <w:t>n apparent seasonal structure and unique sexual demographics</w:t>
        </w:r>
      </w:ins>
      <w:ins w:id="32" w:author="Fernando Cagua" w:date="2019-02-28T07:39:00Z">
        <w:r w:rsidR="00D358C3">
          <w:rPr>
            <w:rFonts w:ascii="Times New Roman" w:hAnsi="Times New Roman" w:cs="Times New Roman"/>
            <w:sz w:val="20"/>
            <w:szCs w:val="20"/>
            <w:lang w:val="en-US"/>
          </w:rPr>
          <w:t xml:space="preserve"> in which</w:t>
        </w:r>
      </w:ins>
      <w:ins w:id="33" w:author="Fernando Cagua" w:date="2019-02-28T07:38:00Z">
        <w:r w:rsidR="00D358C3">
          <w:rPr>
            <w:rFonts w:ascii="Times New Roman" w:hAnsi="Times New Roman" w:cs="Times New Roman"/>
            <w:sz w:val="20"/>
            <w:szCs w:val="20"/>
            <w:lang w:val="en-US"/>
          </w:rPr>
          <w:t xml:space="preserve"> </w:t>
        </w:r>
        <w:r w:rsidR="00D358C3" w:rsidRPr="00D358C3">
          <w:rPr>
            <w:rFonts w:ascii="Times New Roman" w:hAnsi="Times New Roman" w:cs="Times New Roman"/>
            <w:i/>
            <w:sz w:val="20"/>
            <w:szCs w:val="20"/>
            <w:lang w:val="en-US"/>
            <w:rPrChange w:id="34" w:author="Fernando Cagua" w:date="2019-02-28T07:38:00Z">
              <w:rPr>
                <w:rFonts w:ascii="Times New Roman" w:hAnsi="Times New Roman" w:cs="Times New Roman"/>
                <w:sz w:val="20"/>
                <w:szCs w:val="20"/>
                <w:lang w:val="en-US"/>
              </w:rPr>
            </w:rPrChange>
          </w:rPr>
          <w:t xml:space="preserve">R. </w:t>
        </w:r>
        <w:proofErr w:type="spellStart"/>
        <w:r w:rsidR="00D358C3" w:rsidRPr="00D358C3">
          <w:rPr>
            <w:rFonts w:ascii="Times New Roman" w:hAnsi="Times New Roman" w:cs="Times New Roman"/>
            <w:i/>
            <w:sz w:val="20"/>
            <w:szCs w:val="20"/>
            <w:lang w:val="en-US"/>
            <w:rPrChange w:id="35" w:author="Fernando Cagua" w:date="2019-02-28T07:38:00Z">
              <w:rPr>
                <w:rFonts w:ascii="Times New Roman" w:hAnsi="Times New Roman" w:cs="Times New Roman"/>
                <w:sz w:val="20"/>
                <w:szCs w:val="20"/>
                <w:lang w:val="en-US"/>
              </w:rPr>
            </w:rPrChange>
          </w:rPr>
          <w:t>typu</w:t>
        </w:r>
        <w:proofErr w:type="spellEnd"/>
        <w:r w:rsidR="00D358C3" w:rsidRPr="00D358C3">
          <w:rPr>
            <w:rFonts w:ascii="Times New Roman" w:hAnsi="Times New Roman" w:cs="Times New Roman"/>
            <w:i/>
            <w:sz w:val="20"/>
            <w:szCs w:val="20"/>
            <w:lang w:val="en-US"/>
            <w:rPrChange w:id="36" w:author="Fernando Cagua" w:date="2019-02-28T07:38:00Z">
              <w:rPr>
                <w:rFonts w:ascii="Times New Roman" w:hAnsi="Times New Roman" w:cs="Times New Roman"/>
                <w:sz w:val="20"/>
                <w:szCs w:val="20"/>
                <w:lang w:val="en-US"/>
              </w:rPr>
            </w:rPrChange>
          </w:rPr>
          <w:t>s</w:t>
        </w:r>
        <w:r w:rsidR="00D358C3">
          <w:rPr>
            <w:rFonts w:ascii="Times New Roman" w:hAnsi="Times New Roman" w:cs="Times New Roman"/>
            <w:sz w:val="20"/>
            <w:szCs w:val="20"/>
            <w:lang w:val="en-US"/>
          </w:rPr>
          <w:t xml:space="preserve"> </w:t>
        </w:r>
      </w:ins>
      <w:del w:id="37" w:author="Fernando Cagua" w:date="2019-02-28T07:38:00Z">
        <w:r w:rsidRPr="00B9301A" w:rsidDel="00D358C3">
          <w:rPr>
            <w:rFonts w:ascii="Times New Roman" w:hAnsi="Times New Roman" w:cs="Times New Roman"/>
            <w:sz w:val="20"/>
            <w:szCs w:val="20"/>
            <w:lang w:val="en-US"/>
          </w:rPr>
          <w:delText xml:space="preserve"> </w:delText>
        </w:r>
      </w:del>
      <w:del w:id="38" w:author="Fernando Cagua" w:date="2019-02-28T07:29:00Z">
        <w:r w:rsidRPr="00B9301A" w:rsidDel="00034B4B">
          <w:rPr>
            <w:rFonts w:ascii="Times New Roman" w:hAnsi="Times New Roman" w:cs="Times New Roman"/>
            <w:sz w:val="20"/>
            <w:szCs w:val="20"/>
            <w:lang w:val="en-US"/>
          </w:rPr>
          <w:delText xml:space="preserve">where </w:delText>
        </w:r>
      </w:del>
      <w:del w:id="39" w:author="Fernando Cagua" w:date="2019-02-28T07:38:00Z">
        <w:r w:rsidRPr="00B9301A" w:rsidDel="00D358C3">
          <w:rPr>
            <w:rFonts w:ascii="Times New Roman" w:hAnsi="Times New Roman" w:cs="Times New Roman"/>
            <w:sz w:val="20"/>
            <w:szCs w:val="20"/>
            <w:lang w:val="en-US"/>
          </w:rPr>
          <w:delText xml:space="preserve">juvenile </w:delText>
        </w:r>
        <w:r w:rsidRPr="00B9301A" w:rsidDel="00D358C3">
          <w:rPr>
            <w:rFonts w:ascii="Times New Roman" w:hAnsi="Times New Roman" w:cs="Times New Roman"/>
            <w:i/>
            <w:iCs/>
            <w:sz w:val="20"/>
            <w:szCs w:val="20"/>
            <w:lang w:val="en-US"/>
          </w:rPr>
          <w:delText xml:space="preserve">R. typus </w:delText>
        </w:r>
      </w:del>
      <w:r w:rsidRPr="00B9301A">
        <w:rPr>
          <w:rFonts w:ascii="Times New Roman" w:hAnsi="Times New Roman" w:cs="Times New Roman"/>
          <w:iCs/>
          <w:sz w:val="20"/>
          <w:szCs w:val="20"/>
          <w:lang w:val="en-US"/>
        </w:rPr>
        <w:t>of both sexes</w:t>
      </w:r>
      <w:r w:rsidRPr="00B9301A">
        <w:rPr>
          <w:rFonts w:ascii="Times New Roman" w:hAnsi="Times New Roman" w:cs="Times New Roman"/>
          <w:sz w:val="20"/>
          <w:szCs w:val="20"/>
          <w:lang w:val="en-US"/>
        </w:rPr>
        <w:t xml:space="preserve"> </w:t>
      </w:r>
      <w:del w:id="40" w:author="Fernando Cagua" w:date="2019-02-28T07:29:00Z">
        <w:r w:rsidRPr="00B9301A" w:rsidDel="00034B4B">
          <w:rPr>
            <w:rFonts w:ascii="Times New Roman" w:hAnsi="Times New Roman" w:cs="Times New Roman"/>
            <w:sz w:val="20"/>
            <w:szCs w:val="20"/>
            <w:lang w:val="en-US"/>
          </w:rPr>
          <w:delText xml:space="preserve">are known to </w:delText>
        </w:r>
      </w:del>
      <w:r w:rsidRPr="00B9301A">
        <w:rPr>
          <w:rFonts w:ascii="Times New Roman" w:hAnsi="Times New Roman" w:cs="Times New Roman"/>
          <w:sz w:val="20"/>
          <w:szCs w:val="20"/>
          <w:lang w:val="en-US"/>
        </w:rPr>
        <w:t>aggregate during the boreal spring months of March, April, and May</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[13, 28]</w:t>
      </w:r>
      <w:r w:rsidR="004F1F17">
        <w:rPr>
          <w:rFonts w:ascii="Times New Roman" w:hAnsi="Times New Roman" w:cs="Times New Roman"/>
          <w:sz w:val="20"/>
          <w:szCs w:val="20"/>
          <w:lang w:val="en-US"/>
        </w:rPr>
        <w:t xml:space="preserve">. </w:t>
      </w:r>
      <w:ins w:id="41" w:author="Fernando Cagua" w:date="2019-02-28T07:35:00Z">
        <w:r w:rsidR="00034B4B">
          <w:rPr>
            <w:rFonts w:ascii="Times New Roman" w:hAnsi="Times New Roman" w:cs="Times New Roman"/>
            <w:sz w:val="20"/>
            <w:szCs w:val="20"/>
            <w:lang w:val="en-US"/>
          </w:rPr>
          <w:t xml:space="preserve">However, </w:t>
        </w:r>
      </w:ins>
      <w:ins w:id="42" w:author="Fernando Cagua" w:date="2019-02-28T07:40:00Z">
        <w:r w:rsidR="00D358C3">
          <w:rPr>
            <w:rFonts w:ascii="Times New Roman" w:hAnsi="Times New Roman" w:cs="Times New Roman"/>
            <w:sz w:val="20"/>
            <w:szCs w:val="20"/>
            <w:lang w:val="en-US"/>
          </w:rPr>
          <w:t>the limitations of visual methods, and the relative scarcity of satellite data</w:t>
        </w:r>
      </w:ins>
      <w:del w:id="43" w:author="Fernando Cagua" w:date="2019-02-28T07:40:00Z">
        <w:r w:rsidR="00BF28DF" w:rsidDel="00D358C3">
          <w:rPr>
            <w:rFonts w:ascii="Times New Roman" w:hAnsi="Times New Roman" w:cs="Times New Roman"/>
            <w:sz w:val="20"/>
            <w:szCs w:val="20"/>
            <w:lang w:val="en-US"/>
          </w:rPr>
          <w:delText>The</w:delText>
        </w:r>
      </w:del>
      <w:r w:rsidR="00BF28DF">
        <w:rPr>
          <w:rFonts w:ascii="Times New Roman" w:hAnsi="Times New Roman" w:cs="Times New Roman"/>
          <w:sz w:val="20"/>
          <w:szCs w:val="20"/>
          <w:lang w:val="en-US"/>
        </w:rPr>
        <w:t xml:space="preserve"> </w:t>
      </w:r>
      <w:del w:id="44" w:author="Fernando Cagua" w:date="2019-02-28T07:38:00Z">
        <w:r w:rsidR="00BF28DF" w:rsidDel="00D358C3">
          <w:rPr>
            <w:rFonts w:ascii="Times New Roman" w:hAnsi="Times New Roman" w:cs="Times New Roman"/>
            <w:sz w:val="20"/>
            <w:szCs w:val="20"/>
            <w:lang w:val="en-US"/>
          </w:rPr>
          <w:delText xml:space="preserve">apparent seasonal structure and unique </w:delText>
        </w:r>
        <w:r w:rsidR="00DB5FC4" w:rsidDel="00D358C3">
          <w:rPr>
            <w:rFonts w:ascii="Times New Roman" w:hAnsi="Times New Roman" w:cs="Times New Roman"/>
            <w:sz w:val="20"/>
            <w:szCs w:val="20"/>
            <w:lang w:val="en-US"/>
          </w:rPr>
          <w:delText xml:space="preserve">sexual demographics </w:delText>
        </w:r>
      </w:del>
      <w:r w:rsidR="00DB5FC4">
        <w:rPr>
          <w:rFonts w:ascii="Times New Roman" w:hAnsi="Times New Roman" w:cs="Times New Roman"/>
          <w:sz w:val="20"/>
          <w:szCs w:val="20"/>
          <w:lang w:val="en-US"/>
        </w:rPr>
        <w:t xml:space="preserve">make </w:t>
      </w:r>
      <w:proofErr w:type="spellStart"/>
      <w:r w:rsidR="00DB5FC4">
        <w:rPr>
          <w:rFonts w:ascii="Times New Roman" w:hAnsi="Times New Roman" w:cs="Times New Roman"/>
          <w:sz w:val="20"/>
          <w:szCs w:val="20"/>
          <w:lang w:val="en-US"/>
        </w:rPr>
        <w:t>Shib</w:t>
      </w:r>
      <w:proofErr w:type="spellEnd"/>
      <w:r w:rsidR="00DB5FC4">
        <w:rPr>
          <w:rFonts w:ascii="Times New Roman" w:hAnsi="Times New Roman" w:cs="Times New Roman"/>
          <w:sz w:val="20"/>
          <w:szCs w:val="20"/>
          <w:lang w:val="en-US"/>
        </w:rPr>
        <w:t xml:space="preserve"> </w:t>
      </w:r>
      <w:proofErr w:type="spellStart"/>
      <w:r w:rsidR="00DB5FC4">
        <w:rPr>
          <w:rFonts w:ascii="Times New Roman" w:hAnsi="Times New Roman" w:cs="Times New Roman"/>
          <w:sz w:val="20"/>
          <w:szCs w:val="20"/>
          <w:lang w:val="en-US"/>
        </w:rPr>
        <w:t>Habil</w:t>
      </w:r>
      <w:proofErr w:type="spellEnd"/>
      <w:r w:rsidR="00BF28DF">
        <w:rPr>
          <w:rFonts w:ascii="Times New Roman" w:hAnsi="Times New Roman" w:cs="Times New Roman"/>
          <w:sz w:val="20"/>
          <w:szCs w:val="20"/>
          <w:lang w:val="en-US"/>
        </w:rPr>
        <w:t xml:space="preserve"> an ideal target for acoustic telemetry. I</w:t>
      </w:r>
      <w:r w:rsidR="00CD14BF" w:rsidRPr="00B9301A">
        <w:rPr>
          <w:rFonts w:ascii="Times New Roman" w:hAnsi="Times New Roman" w:cs="Times New Roman"/>
          <w:sz w:val="20"/>
          <w:szCs w:val="20"/>
          <w:lang w:val="en-US"/>
        </w:rPr>
        <w:t xml:space="preserve">n </w:t>
      </w:r>
      <w:r w:rsidRPr="00B9301A">
        <w:rPr>
          <w:rFonts w:ascii="Times New Roman" w:hAnsi="Times New Roman" w:cs="Times New Roman"/>
          <w:sz w:val="20"/>
          <w:szCs w:val="20"/>
          <w:lang w:val="en-US"/>
        </w:rPr>
        <w:t xml:space="preserve">the present study, six years of passive acoustic monitoring at this site are </w:t>
      </w:r>
      <w:del w:id="45" w:author="Fernando Cagua" w:date="2019-02-28T07:32:00Z">
        <w:r w:rsidRPr="00B9301A" w:rsidDel="00034B4B">
          <w:rPr>
            <w:rFonts w:ascii="Times New Roman" w:hAnsi="Times New Roman" w:cs="Times New Roman"/>
            <w:sz w:val="20"/>
            <w:szCs w:val="20"/>
            <w:lang w:val="en-US"/>
          </w:rPr>
          <w:delText xml:space="preserve">compared </w:delText>
        </w:r>
      </w:del>
      <w:ins w:id="46" w:author="Fernando Cagua" w:date="2019-02-28T07:32:00Z">
        <w:r w:rsidR="00034B4B">
          <w:rPr>
            <w:rFonts w:ascii="Times New Roman" w:hAnsi="Times New Roman" w:cs="Times New Roman"/>
            <w:sz w:val="20"/>
            <w:szCs w:val="20"/>
            <w:lang w:val="en-US"/>
          </w:rPr>
          <w:t>analyzed and compared</w:t>
        </w:r>
        <w:r w:rsidR="00034B4B" w:rsidRPr="00B9301A">
          <w:rPr>
            <w:rFonts w:ascii="Times New Roman" w:hAnsi="Times New Roman" w:cs="Times New Roman"/>
            <w:sz w:val="20"/>
            <w:szCs w:val="20"/>
            <w:lang w:val="en-US"/>
          </w:rPr>
          <w:t xml:space="preserve"> </w:t>
        </w:r>
      </w:ins>
      <w:r w:rsidRPr="00B9301A">
        <w:rPr>
          <w:rFonts w:ascii="Times New Roman" w:hAnsi="Times New Roman" w:cs="Times New Roman"/>
          <w:sz w:val="20"/>
          <w:szCs w:val="20"/>
          <w:lang w:val="en-US"/>
        </w:rPr>
        <w:t>to</w:t>
      </w:r>
      <w:r w:rsidR="00FA1B2C">
        <w:rPr>
          <w:rFonts w:ascii="Times New Roman" w:hAnsi="Times New Roman" w:cs="Times New Roman"/>
          <w:sz w:val="20"/>
          <w:szCs w:val="20"/>
          <w:lang w:val="en-US"/>
        </w:rPr>
        <w:t xml:space="preserve"> both</w:t>
      </w:r>
      <w:r w:rsidRPr="00B9301A">
        <w:rPr>
          <w:rFonts w:ascii="Times New Roman" w:hAnsi="Times New Roman" w:cs="Times New Roman"/>
          <w:sz w:val="20"/>
          <w:szCs w:val="20"/>
          <w:lang w:val="en-US"/>
        </w:rPr>
        <w:t xml:space="preserve"> visual </w:t>
      </w:r>
      <w:del w:id="47" w:author="Fernando Cagua" w:date="2019-02-28T07:35:00Z">
        <w:r w:rsidRPr="00B9301A" w:rsidDel="00034B4B">
          <w:rPr>
            <w:rFonts w:ascii="Times New Roman" w:hAnsi="Times New Roman" w:cs="Times New Roman"/>
            <w:sz w:val="20"/>
            <w:szCs w:val="20"/>
            <w:lang w:val="en-US"/>
          </w:rPr>
          <w:delText>census</w:delText>
        </w:r>
        <w:r w:rsidR="00FA1B2C" w:rsidDel="00034B4B">
          <w:rPr>
            <w:rFonts w:ascii="Times New Roman" w:hAnsi="Times New Roman" w:cs="Times New Roman"/>
            <w:sz w:val="20"/>
            <w:szCs w:val="20"/>
            <w:lang w:val="en-US"/>
          </w:rPr>
          <w:delText xml:space="preserve"> </w:delText>
        </w:r>
      </w:del>
      <w:r w:rsidR="00FA1B2C">
        <w:rPr>
          <w:rFonts w:ascii="Times New Roman" w:hAnsi="Times New Roman" w:cs="Times New Roman"/>
          <w:noProof/>
          <w:sz w:val="20"/>
          <w:szCs w:val="20"/>
          <w:lang w:val="en-US"/>
        </w:rPr>
        <w:t>[28]</w:t>
      </w:r>
      <w:r w:rsidR="00FA1B2C">
        <w:rPr>
          <w:rFonts w:ascii="Times New Roman" w:hAnsi="Times New Roman" w:cs="Times New Roman"/>
          <w:sz w:val="20"/>
          <w:szCs w:val="20"/>
          <w:lang w:val="en-US"/>
        </w:rPr>
        <w:t xml:space="preserve"> and satellite </w:t>
      </w:r>
      <w:del w:id="48" w:author="Fernando Cagua" w:date="2019-02-28T07:35:00Z">
        <w:r w:rsidR="00FA1B2C" w:rsidDel="00034B4B">
          <w:rPr>
            <w:rFonts w:ascii="Times New Roman" w:hAnsi="Times New Roman" w:cs="Times New Roman"/>
            <w:sz w:val="20"/>
            <w:szCs w:val="20"/>
            <w:lang w:val="en-US"/>
          </w:rPr>
          <w:delText xml:space="preserve">telemetry </w:delText>
        </w:r>
      </w:del>
      <w:r w:rsidR="00FA1B2C">
        <w:rPr>
          <w:rFonts w:ascii="Times New Roman" w:hAnsi="Times New Roman" w:cs="Times New Roman"/>
          <w:sz w:val="20"/>
          <w:szCs w:val="20"/>
          <w:lang w:val="en-US"/>
        </w:rPr>
        <w:t>[13]</w:t>
      </w:r>
      <w:r w:rsidRPr="00B9301A">
        <w:rPr>
          <w:rFonts w:ascii="Times New Roman" w:hAnsi="Times New Roman" w:cs="Times New Roman"/>
          <w:sz w:val="20"/>
          <w:szCs w:val="20"/>
          <w:lang w:val="en-US"/>
        </w:rPr>
        <w:t xml:space="preserve"> data collected over the same period.</w:t>
      </w:r>
      <w:commentRangeStart w:id="49"/>
      <w:r w:rsidR="009A072F">
        <w:rPr>
          <w:rFonts w:ascii="Times New Roman" w:hAnsi="Times New Roman" w:cs="Times New Roman"/>
          <w:sz w:val="20"/>
          <w:szCs w:val="20"/>
          <w:lang w:val="en-US"/>
        </w:rPr>
        <w:t xml:space="preserve"> </w:t>
      </w:r>
      <w:ins w:id="50" w:author="Fernando Cagua" w:date="2019-02-28T07:20:00Z">
        <w:r w:rsidR="001A67A7">
          <w:rPr>
            <w:rFonts w:ascii="Times New Roman" w:hAnsi="Times New Roman" w:cs="Times New Roman"/>
            <w:sz w:val="20"/>
            <w:szCs w:val="20"/>
            <w:lang w:val="en-US"/>
          </w:rPr>
          <w:t>To facilitate comparability? d</w:t>
        </w:r>
      </w:ins>
      <w:del w:id="51" w:author="Fernando Cagua" w:date="2019-02-28T07:20:00Z">
        <w:r w:rsidRPr="00B9301A" w:rsidDel="001A67A7">
          <w:rPr>
            <w:rFonts w:ascii="Times New Roman" w:hAnsi="Times New Roman" w:cs="Times New Roman"/>
            <w:sz w:val="20"/>
            <w:szCs w:val="20"/>
            <w:lang w:val="en-US"/>
          </w:rPr>
          <w:delText>D</w:delText>
        </w:r>
      </w:del>
      <w:r w:rsidRPr="00B9301A">
        <w:rPr>
          <w:rFonts w:ascii="Times New Roman" w:hAnsi="Times New Roman" w:cs="Times New Roman"/>
          <w:sz w:val="20"/>
          <w:szCs w:val="20"/>
          <w:lang w:val="en-US"/>
        </w:rPr>
        <w:t xml:space="preserve">ata is analyzed using the same methods as previous acoustic research on </w:t>
      </w:r>
      <w:r>
        <w:rPr>
          <w:rFonts w:ascii="Times New Roman" w:hAnsi="Times New Roman" w:cs="Times New Roman"/>
          <w:i/>
          <w:sz w:val="20"/>
          <w:szCs w:val="20"/>
          <w:lang w:val="en-US"/>
        </w:rPr>
        <w:t xml:space="preserve">R. </w:t>
      </w:r>
      <w:proofErr w:type="spellStart"/>
      <w:r>
        <w:rPr>
          <w:rFonts w:ascii="Times New Roman" w:hAnsi="Times New Roman" w:cs="Times New Roman"/>
          <w:i/>
          <w:sz w:val="20"/>
          <w:szCs w:val="20"/>
          <w:lang w:val="en-US"/>
        </w:rPr>
        <w:t>typus</w:t>
      </w:r>
      <w:proofErr w:type="spellEnd"/>
      <w:r>
        <w:rPr>
          <w:rFonts w:ascii="Times New Roman" w:hAnsi="Times New Roman" w:cs="Times New Roman"/>
          <w:i/>
          <w:sz w:val="20"/>
          <w:szCs w:val="20"/>
          <w:lang w:val="en-US"/>
        </w:rPr>
        <w:t xml:space="preserve"> </w:t>
      </w:r>
      <w:r>
        <w:rPr>
          <w:rFonts w:ascii="Times New Roman" w:hAnsi="Times New Roman" w:cs="Times New Roman"/>
          <w:noProof/>
          <w:sz w:val="20"/>
          <w:szCs w:val="20"/>
          <w:lang w:val="en-US"/>
        </w:rPr>
        <w:t xml:space="preserve">[14, </w:t>
      </w:r>
      <w:r w:rsidR="00293B31">
        <w:rPr>
          <w:rFonts w:ascii="Times New Roman" w:hAnsi="Times New Roman" w:cs="Times New Roman"/>
          <w:noProof/>
          <w:sz w:val="20"/>
          <w:szCs w:val="20"/>
          <w:lang w:val="en-US"/>
        </w:rPr>
        <w:t>39</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xml:space="preserve">. </w:t>
      </w:r>
      <w:commentRangeEnd w:id="49"/>
      <w:r w:rsidR="001A67A7">
        <w:rPr>
          <w:rStyle w:val="CommentReference"/>
          <w:rFonts w:ascii="Times New Roman" w:eastAsia="Arial Unicode MS" w:hAnsi="Times New Roman" w:cs="Times New Roman"/>
          <w:color w:val="auto"/>
          <w:lang w:val="en-US"/>
        </w:rPr>
        <w:commentReference w:id="49"/>
      </w:r>
      <w:r w:rsidRPr="00B9301A">
        <w:rPr>
          <w:rFonts w:ascii="Times New Roman" w:hAnsi="Times New Roman" w:cs="Times New Roman"/>
          <w:sz w:val="20"/>
          <w:szCs w:val="20"/>
          <w:lang w:val="en-US"/>
        </w:rPr>
        <w:t>Results are used to describe the residency behavior</w:t>
      </w:r>
      <w:r w:rsidR="00FA1B2C">
        <w:rPr>
          <w:rFonts w:ascii="Times New Roman" w:hAnsi="Times New Roman" w:cs="Times New Roman"/>
          <w:sz w:val="20"/>
          <w:szCs w:val="20"/>
          <w:lang w:val="en-US"/>
        </w:rPr>
        <w:t xml:space="preserve">, </w:t>
      </w:r>
      <w:r w:rsidR="00B61D79">
        <w:rPr>
          <w:rFonts w:ascii="Times New Roman" w:hAnsi="Times New Roman" w:cs="Times New Roman"/>
          <w:sz w:val="20"/>
          <w:szCs w:val="20"/>
          <w:lang w:val="en-US"/>
        </w:rPr>
        <w:t xml:space="preserve">seasonal </w:t>
      </w:r>
      <w:proofErr w:type="spellStart"/>
      <w:r w:rsidR="00B61D79">
        <w:rPr>
          <w:rFonts w:ascii="Times New Roman" w:hAnsi="Times New Roman" w:cs="Times New Roman"/>
          <w:sz w:val="20"/>
          <w:szCs w:val="20"/>
          <w:lang w:val="en-US"/>
        </w:rPr>
        <w:t>phylopatry</w:t>
      </w:r>
      <w:proofErr w:type="spellEnd"/>
      <w:r w:rsidR="00FA1B2C">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and spatial distribution of aggregating sharks, as well as to investigate the apparent sexual integration</w:t>
      </w:r>
      <w:r w:rsidR="00B61D79">
        <w:rPr>
          <w:rFonts w:ascii="Times New Roman" w:hAnsi="Times New Roman" w:cs="Times New Roman"/>
          <w:sz w:val="20"/>
          <w:szCs w:val="20"/>
          <w:lang w:val="en-US"/>
        </w:rPr>
        <w:t xml:space="preserve"> found</w:t>
      </w:r>
      <w:r w:rsidRPr="00B9301A">
        <w:rPr>
          <w:rFonts w:ascii="Times New Roman" w:hAnsi="Times New Roman" w:cs="Times New Roman"/>
          <w:sz w:val="20"/>
          <w:szCs w:val="20"/>
          <w:lang w:val="en-US"/>
        </w:rPr>
        <w:t xml:space="preserve"> at this site. Similarities and differences between the acoustic and visual datasets are discussed, as are the comparative ecologies of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Mafia Island, Ningaloo reef, and other aggregations.</w:t>
      </w:r>
      <w:r w:rsidR="00DB5FC4">
        <w:rPr>
          <w:rFonts w:ascii="Times New Roman" w:hAnsi="Times New Roman" w:cs="Times New Roman"/>
          <w:sz w:val="20"/>
          <w:szCs w:val="20"/>
          <w:lang w:val="en-US"/>
        </w:rPr>
        <w:t xml:space="preserve"> </w:t>
      </w:r>
      <w:r w:rsidR="00FA1B2C">
        <w:rPr>
          <w:rFonts w:ascii="Times New Roman" w:hAnsi="Times New Roman" w:cs="Times New Roman"/>
          <w:sz w:val="20"/>
          <w:szCs w:val="20"/>
          <w:lang w:val="en-US"/>
        </w:rPr>
        <w:t>Finally,</w:t>
      </w:r>
      <w:r w:rsidR="00B61D79">
        <w:rPr>
          <w:rFonts w:ascii="Times New Roman" w:hAnsi="Times New Roman" w:cs="Times New Roman"/>
          <w:sz w:val="20"/>
          <w:szCs w:val="20"/>
          <w:lang w:val="en-US"/>
        </w:rPr>
        <w:t xml:space="preserve"> previously published</w:t>
      </w:r>
      <w:r w:rsidR="00FA1B2C">
        <w:rPr>
          <w:rFonts w:ascii="Times New Roman" w:hAnsi="Times New Roman" w:cs="Times New Roman"/>
          <w:sz w:val="20"/>
          <w:szCs w:val="20"/>
          <w:lang w:val="en-US"/>
        </w:rPr>
        <w:t xml:space="preserve"> satellite tracks</w:t>
      </w:r>
      <w:r w:rsidR="00B61D79">
        <w:rPr>
          <w:rFonts w:ascii="Times New Roman" w:hAnsi="Times New Roman" w:cs="Times New Roman"/>
          <w:sz w:val="20"/>
          <w:szCs w:val="20"/>
          <w:lang w:val="en-US"/>
        </w:rPr>
        <w:t xml:space="preserve"> [13] are examined in the context of corresponding acous</w:t>
      </w:r>
      <w:r w:rsidR="001C7F25">
        <w:rPr>
          <w:rFonts w:ascii="Times New Roman" w:hAnsi="Times New Roman" w:cs="Times New Roman"/>
          <w:sz w:val="20"/>
          <w:szCs w:val="20"/>
          <w:lang w:val="en-US"/>
        </w:rPr>
        <w:t>tic records from the same individual sharks</w:t>
      </w:r>
      <w:r w:rsidR="00B61D79">
        <w:rPr>
          <w:rFonts w:ascii="Times New Roman" w:hAnsi="Times New Roman" w:cs="Times New Roman"/>
          <w:sz w:val="20"/>
          <w:szCs w:val="20"/>
          <w:lang w:val="en-US"/>
        </w:rPr>
        <w:t>.</w:t>
      </w:r>
      <w:r w:rsidR="009E02FE">
        <w:rPr>
          <w:rFonts w:ascii="Times New Roman" w:hAnsi="Times New Roman" w:cs="Times New Roman"/>
          <w:sz w:val="20"/>
          <w:szCs w:val="20"/>
          <w:lang w:val="en-US"/>
        </w:rPr>
        <w:t xml:space="preserve"> </w:t>
      </w:r>
    </w:p>
    <w:p w14:paraId="0AF697F9" w14:textId="77777777" w:rsidR="00D358C3" w:rsidRPr="00414D53" w:rsidRDefault="00D358C3" w:rsidP="00414D53">
      <w:pPr>
        <w:pStyle w:val="Body"/>
        <w:spacing w:line="480" w:lineRule="auto"/>
        <w:rPr>
          <w:ins w:id="52" w:author="Fernando Cagua" w:date="2019-02-28T07:44:00Z"/>
          <w:rFonts w:ascii="Times New Roman" w:hAnsi="Times New Roman" w:cs="Times New Roman"/>
          <w:b/>
          <w:bCs/>
          <w:sz w:val="20"/>
          <w:szCs w:val="20"/>
        </w:rPr>
      </w:pPr>
    </w:p>
    <w:p w14:paraId="718CB22B" w14:textId="77777777" w:rsidR="00417A71" w:rsidRPr="00FD3ABF" w:rsidRDefault="00417A71" w:rsidP="00D358C3">
      <w:pPr>
        <w:pStyle w:val="Body"/>
        <w:spacing w:line="480" w:lineRule="auto"/>
        <w:pPrChange w:id="53" w:author="Fernando Cagua" w:date="2019-02-28T07:43:00Z">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PrChange>
      </w:pPr>
      <w:del w:id="54" w:author="Fernando Cagua" w:date="2019-02-28T07:43:00Z">
        <w:r w:rsidDel="00D358C3">
          <w:lastRenderedPageBreak/>
          <w:br w:type="page"/>
        </w:r>
      </w:del>
    </w:p>
    <w:p w14:paraId="780CB0C4" w14:textId="0EDDE451" w:rsidR="008C1DA6" w:rsidRPr="00B9301A" w:rsidRDefault="008C1DA6" w:rsidP="007451E9">
      <w:pPr>
        <w:pStyle w:val="Body"/>
        <w:spacing w:line="480" w:lineRule="auto"/>
        <w:rPr>
          <w:rFonts w:ascii="Times New Roman" w:hAnsi="Times New Roman" w:cs="Times New Roman"/>
          <w:sz w:val="20"/>
          <w:szCs w:val="20"/>
          <w:lang w:val="en-US"/>
        </w:rPr>
      </w:pPr>
      <w:r w:rsidRPr="00FD3ABF">
        <w:rPr>
          <w:rFonts w:ascii="Times New Roman" w:hAnsi="Times New Roman" w:cs="Times New Roman"/>
          <w:b/>
          <w:bCs/>
          <w:sz w:val="20"/>
          <w:szCs w:val="20"/>
          <w:lang w:val="en-US"/>
        </w:rPr>
        <w:t>Methods</w:t>
      </w:r>
    </w:p>
    <w:p w14:paraId="19E656C0" w14:textId="77777777" w:rsidR="008C1DA6" w:rsidRPr="00A50675" w:rsidRDefault="008C1DA6" w:rsidP="007451E9">
      <w:pPr>
        <w:pStyle w:val="BodyA"/>
        <w:spacing w:line="480" w:lineRule="auto"/>
        <w:rPr>
          <w:rFonts w:ascii="Times New Roman" w:eastAsia="Arial" w:hAnsi="Times New Roman" w:cs="Times New Roman"/>
          <w:b/>
          <w:i/>
          <w:sz w:val="20"/>
          <w:szCs w:val="20"/>
        </w:rPr>
      </w:pPr>
      <w:r w:rsidRPr="00A50675">
        <w:rPr>
          <w:rFonts w:ascii="Times New Roman" w:eastAsia="Arial" w:hAnsi="Times New Roman" w:cs="Times New Roman"/>
          <w:b/>
          <w:i/>
          <w:sz w:val="20"/>
          <w:szCs w:val="20"/>
        </w:rPr>
        <w:t>Field work</w:t>
      </w:r>
    </w:p>
    <w:p w14:paraId="349ACDDB" w14:textId="0B6EC082" w:rsidR="008C1DA6" w:rsidRPr="00B9301A" w:rsidRDefault="008C1DA6" w:rsidP="007451E9">
      <w:pPr>
        <w:pStyle w:val="BodyA"/>
        <w:spacing w:line="480" w:lineRule="auto"/>
        <w:rPr>
          <w:rFonts w:ascii="Times New Roman" w:hAnsi="Times New Roman" w:cs="Times New Roman"/>
          <w:sz w:val="20"/>
          <w:szCs w:val="20"/>
        </w:rPr>
      </w:pPr>
      <w:r w:rsidRPr="00B9301A">
        <w:rPr>
          <w:rFonts w:ascii="Times New Roman" w:eastAsia="Arial" w:hAnsi="Times New Roman" w:cs="Times New Roman"/>
          <w:sz w:val="20"/>
          <w:szCs w:val="20"/>
        </w:rPr>
        <w:t>B</w:t>
      </w:r>
      <w:r w:rsidRPr="00B9301A">
        <w:rPr>
          <w:rFonts w:ascii="Times New Roman" w:hAnsi="Times New Roman" w:cs="Times New Roman"/>
          <w:sz w:val="20"/>
          <w:szCs w:val="20"/>
        </w:rPr>
        <w:t xml:space="preserve">eginning in March 2010, 63 mooring stations were deployed in the Al </w:t>
      </w:r>
      <w:proofErr w:type="spellStart"/>
      <w:r w:rsidRPr="00B9301A">
        <w:rPr>
          <w:rFonts w:ascii="Times New Roman" w:hAnsi="Times New Roman" w:cs="Times New Roman"/>
          <w:sz w:val="20"/>
          <w:szCs w:val="20"/>
        </w:rPr>
        <w:t>Lith</w:t>
      </w:r>
      <w:proofErr w:type="spellEnd"/>
      <w:r w:rsidRPr="00B9301A">
        <w:rPr>
          <w:rFonts w:ascii="Times New Roman" w:hAnsi="Times New Roman" w:cs="Times New Roman"/>
          <w:sz w:val="20"/>
          <w:szCs w:val="20"/>
        </w:rPr>
        <w:t xml:space="preserve"> area (Figure 1). </w:t>
      </w:r>
      <w:r w:rsidRPr="00B9301A">
        <w:rPr>
          <w:rFonts w:ascii="Times New Roman" w:hAnsi="Times New Roman" w:cs="Times New Roman"/>
          <w:noProof/>
          <w:sz w:val="20"/>
          <w:szCs w:val="20"/>
        </w:rPr>
        <w:t>These stations were grouped into seven geographic regions: t</w:t>
      </w:r>
      <w:r w:rsidR="0015093A">
        <w:rPr>
          <w:rFonts w:ascii="Times New Roman" w:hAnsi="Times New Roman" w:cs="Times New Roman"/>
          <w:noProof/>
          <w:sz w:val="20"/>
          <w:szCs w:val="20"/>
        </w:rPr>
        <w:t>he exposed side of Shib Habil (5</w:t>
      </w:r>
      <w:r w:rsidRPr="00B9301A">
        <w:rPr>
          <w:rFonts w:ascii="Times New Roman" w:hAnsi="Times New Roman" w:cs="Times New Roman"/>
          <w:noProof/>
          <w:sz w:val="20"/>
          <w:szCs w:val="20"/>
        </w:rPr>
        <w:t xml:space="preserve"> stations), the sheltered side of Shib Habil (6 stations), inshore of Shib Habil (3 stations), the northern continental shelf (4 stations), the southern shelf (7 stations), the outer-shelf island of Abu Latt (3 stations), and the offshore reefs (34 stations). </w:t>
      </w:r>
      <w:r w:rsidRPr="00B9301A">
        <w:rPr>
          <w:rFonts w:ascii="Times New Roman" w:hAnsi="Times New Roman" w:cs="Times New Roman"/>
          <w:sz w:val="20"/>
          <w:szCs w:val="20"/>
        </w:rPr>
        <w:t xml:space="preserve">All stations were fitted with an acoustic receiver (Model VR2W, </w:t>
      </w:r>
      <w:proofErr w:type="spellStart"/>
      <w:r w:rsidRPr="00B9301A">
        <w:rPr>
          <w:rFonts w:ascii="Times New Roman" w:hAnsi="Times New Roman" w:cs="Times New Roman"/>
          <w:sz w:val="20"/>
          <w:szCs w:val="20"/>
        </w:rPr>
        <w:t>Vemco</w:t>
      </w:r>
      <w:proofErr w:type="spellEnd"/>
      <w:r w:rsidRPr="00B9301A">
        <w:rPr>
          <w:rFonts w:ascii="Times New Roman" w:hAnsi="Times New Roman" w:cs="Times New Roman"/>
          <w:sz w:val="20"/>
          <w:szCs w:val="20"/>
        </w:rPr>
        <w:t xml:space="preserve"> LTD., Halifax, Canada), and independent range tests were performed at </w:t>
      </w:r>
      <w:proofErr w:type="spellStart"/>
      <w:r w:rsidRPr="00B9301A">
        <w:rPr>
          <w:rFonts w:ascii="Times New Roman" w:hAnsi="Times New Roman" w:cs="Times New Roman"/>
          <w:sz w:val="20"/>
          <w:szCs w:val="20"/>
        </w:rPr>
        <w:t>Shib</w:t>
      </w:r>
      <w:proofErr w:type="spellEnd"/>
      <w:r w:rsidRPr="00B9301A">
        <w:rPr>
          <w:rFonts w:ascii="Times New Roman" w:hAnsi="Times New Roman" w:cs="Times New Roman"/>
          <w:sz w:val="20"/>
          <w:szCs w:val="20"/>
        </w:rPr>
        <w:t xml:space="preserve"> </w:t>
      </w:r>
      <w:proofErr w:type="spellStart"/>
      <w:r w:rsidRPr="00B9301A">
        <w:rPr>
          <w:rFonts w:ascii="Times New Roman" w:hAnsi="Times New Roman" w:cs="Times New Roman"/>
          <w:sz w:val="20"/>
          <w:szCs w:val="20"/>
        </w:rPr>
        <w:t>Habil</w:t>
      </w:r>
      <w:proofErr w:type="spellEnd"/>
      <w:r w:rsidRPr="00B9301A">
        <w:rPr>
          <w:rFonts w:ascii="Times New Roman" w:hAnsi="Times New Roman" w:cs="Times New Roman"/>
          <w:sz w:val="20"/>
          <w:szCs w:val="20"/>
        </w:rPr>
        <w:t xml:space="preserve"> (nominal 50% detection range of 540 m) and at offshore receivers (230 m)</w:t>
      </w:r>
      <w:r>
        <w:rPr>
          <w:rFonts w:ascii="Times New Roman" w:hAnsi="Times New Roman" w:cs="Times New Roman"/>
          <w:sz w:val="20"/>
          <w:szCs w:val="20"/>
        </w:rPr>
        <w:t xml:space="preserve"> </w:t>
      </w:r>
      <w:r w:rsidR="00293B31">
        <w:rPr>
          <w:rFonts w:ascii="Times New Roman" w:hAnsi="Times New Roman" w:cs="Times New Roman"/>
          <w:noProof/>
          <w:sz w:val="20"/>
          <w:szCs w:val="20"/>
        </w:rPr>
        <w:t>[4</w:t>
      </w:r>
      <w:r>
        <w:rPr>
          <w:rFonts w:ascii="Times New Roman" w:hAnsi="Times New Roman" w:cs="Times New Roman"/>
          <w:noProof/>
          <w:sz w:val="20"/>
          <w:szCs w:val="20"/>
        </w:rPr>
        <w:t>2]</w:t>
      </w:r>
      <w:r w:rsidRPr="00B9301A">
        <w:rPr>
          <w:rFonts w:ascii="Times New Roman" w:hAnsi="Times New Roman" w:cs="Times New Roman"/>
          <w:sz w:val="20"/>
          <w:szCs w:val="20"/>
        </w:rPr>
        <w:t>. The stations were downloaded and maintained 3-5 times per year, depending on the availability of boats and personnel.</w:t>
      </w:r>
    </w:p>
    <w:p w14:paraId="31D816B0" w14:textId="77777777" w:rsidR="008C1DA6" w:rsidRPr="00B9301A" w:rsidRDefault="008C1DA6" w:rsidP="007451E9">
      <w:pPr>
        <w:pStyle w:val="BodyA"/>
        <w:spacing w:line="480" w:lineRule="auto"/>
        <w:rPr>
          <w:rFonts w:ascii="Times New Roman" w:hAnsi="Times New Roman" w:cs="Times New Roman"/>
          <w:sz w:val="20"/>
          <w:szCs w:val="20"/>
        </w:rPr>
      </w:pPr>
    </w:p>
    <w:p w14:paraId="49EB2665" w14:textId="343238F2" w:rsidR="008C1DA6" w:rsidRPr="00B9301A" w:rsidRDefault="008C1DA6" w:rsidP="007451E9">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Externally-cased, individually-coded acoustic transmitters (Models V16/V16P 6H, 69 kHz, random delay 60-180 s, </w:t>
      </w:r>
      <w:proofErr w:type="spellStart"/>
      <w:r w:rsidRPr="00B9301A">
        <w:rPr>
          <w:rFonts w:ascii="Times New Roman" w:hAnsi="Times New Roman" w:cs="Times New Roman"/>
          <w:sz w:val="20"/>
          <w:szCs w:val="20"/>
          <w:lang w:val="en-US"/>
        </w:rPr>
        <w:t>Vemco</w:t>
      </w:r>
      <w:proofErr w:type="spellEnd"/>
      <w:r w:rsidRPr="00B9301A">
        <w:rPr>
          <w:rFonts w:ascii="Times New Roman" w:hAnsi="Times New Roman" w:cs="Times New Roman"/>
          <w:sz w:val="20"/>
          <w:szCs w:val="20"/>
          <w:lang w:val="en-US"/>
        </w:rPr>
        <w:t xml:space="preserve"> LTD., Halifax, Canada) were tethered to an intramuscular titanium anchor (Wildlife Computers, Inc., Seattle, USA) using stainless steel wire and crimps. Both crimps and the wire were covered in heat-shrink wrap to keep the metal from abrading the shark’s skin. Free swimming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were approached by snorkelers who used sling-spears to insert the intramuscular anchors into the base of the shark’s first dorsal fin. While approaching the animals, snorkelers visually estimated total length and determined sex by observing the presence or absence of claspers between each shark’s pelvic fins. From March 2010 through April 2016, 106 acoustic tags were deployed on 97 individuals (39 females, 43 males, and 15 </w:t>
      </w:r>
      <w:r w:rsidR="00E30180">
        <w:rPr>
          <w:rFonts w:ascii="Times New Roman" w:hAnsi="Times New Roman" w:cs="Times New Roman"/>
          <w:sz w:val="20"/>
          <w:szCs w:val="20"/>
          <w:lang w:val="en-US"/>
        </w:rPr>
        <w:t>sharks of undetermined sex). Nine sharks (</w:t>
      </w:r>
      <w:r w:rsidR="00F638FB">
        <w:rPr>
          <w:rFonts w:ascii="Times New Roman" w:hAnsi="Times New Roman" w:cs="Times New Roman"/>
          <w:sz w:val="20"/>
          <w:szCs w:val="20"/>
          <w:lang w:val="en-US"/>
        </w:rPr>
        <w:t>six</w:t>
      </w:r>
      <w:r w:rsidRPr="00B9301A">
        <w:rPr>
          <w:rFonts w:ascii="Times New Roman" w:hAnsi="Times New Roman" w:cs="Times New Roman"/>
          <w:sz w:val="20"/>
          <w:szCs w:val="20"/>
          <w:lang w:val="en-US"/>
        </w:rPr>
        <w:t xml:space="preserve"> females,</w:t>
      </w:r>
      <w:r w:rsidR="00E30180">
        <w:rPr>
          <w:rFonts w:ascii="Times New Roman" w:hAnsi="Times New Roman" w:cs="Times New Roman"/>
          <w:sz w:val="20"/>
          <w:szCs w:val="20"/>
          <w:lang w:val="en-US"/>
        </w:rPr>
        <w:t xml:space="preserve"> </w:t>
      </w:r>
      <w:r w:rsidR="00F638FB">
        <w:rPr>
          <w:rFonts w:ascii="Times New Roman" w:hAnsi="Times New Roman" w:cs="Times New Roman"/>
          <w:sz w:val="20"/>
          <w:szCs w:val="20"/>
          <w:lang w:val="en-US"/>
        </w:rPr>
        <w:t>three</w:t>
      </w:r>
      <w:r w:rsidRPr="00B9301A">
        <w:rPr>
          <w:rFonts w:ascii="Times New Roman" w:hAnsi="Times New Roman" w:cs="Times New Roman"/>
          <w:sz w:val="20"/>
          <w:szCs w:val="20"/>
          <w:lang w:val="en-US"/>
        </w:rPr>
        <w:t xml:space="preserve"> males) shed their initial transmitters and were eventually retagged. One tag was recovered from a dead specimen (bycaught in a gill net by a local fisherman) and later redeployed. Tagging success was not evenly distributed among years and depended on the frequency of untagged shark encounters as well as the number of available tags. In total, 37 transmitters were deployed in 2010, </w:t>
      </w:r>
      <w:r w:rsidR="00293B31">
        <w:rPr>
          <w:rFonts w:ascii="Times New Roman" w:hAnsi="Times New Roman" w:cs="Times New Roman"/>
          <w:sz w:val="20"/>
          <w:szCs w:val="20"/>
          <w:lang w:val="en-US"/>
        </w:rPr>
        <w:t>39</w:t>
      </w:r>
      <w:r w:rsidRPr="00B9301A">
        <w:rPr>
          <w:rFonts w:ascii="Times New Roman" w:hAnsi="Times New Roman" w:cs="Times New Roman"/>
          <w:sz w:val="20"/>
          <w:szCs w:val="20"/>
          <w:lang w:val="en-US"/>
        </w:rPr>
        <w:t xml:space="preserve"> were deployed in 2011, 15 in 2012, zero in 2013, five in 2014, ten in 2015, and eleven in 2016.</w:t>
      </w:r>
      <w:r w:rsidR="009E02FE">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All tagging was opportunistic and occurred</w:t>
      </w:r>
      <w:r w:rsidR="00E30180">
        <w:rPr>
          <w:rFonts w:ascii="Times New Roman" w:hAnsi="Times New Roman" w:cs="Times New Roman"/>
          <w:sz w:val="20"/>
          <w:szCs w:val="20"/>
          <w:lang w:val="en-US"/>
        </w:rPr>
        <w:t xml:space="preserve"> during the purported high-season</w:t>
      </w:r>
      <w:r w:rsidRPr="00B9301A">
        <w:rPr>
          <w:rFonts w:ascii="Times New Roman" w:hAnsi="Times New Roman" w:cs="Times New Roman"/>
          <w:sz w:val="20"/>
          <w:szCs w:val="20"/>
          <w:lang w:val="en-US"/>
        </w:rPr>
        <w:t xml:space="preserve"> between the beginning of March and the end of May of each year</w:t>
      </w:r>
      <w:r w:rsidR="004F1F17">
        <w:rPr>
          <w:rFonts w:ascii="Times New Roman" w:hAnsi="Times New Roman" w:cs="Times New Roman"/>
          <w:sz w:val="20"/>
          <w:szCs w:val="20"/>
          <w:lang w:val="en-US"/>
        </w:rPr>
        <w:t>.</w:t>
      </w:r>
    </w:p>
    <w:p w14:paraId="5D2CBCF8" w14:textId="77777777" w:rsidR="008C1DA6" w:rsidRPr="00B9301A" w:rsidRDefault="008C1DA6" w:rsidP="007451E9">
      <w:pPr>
        <w:pStyle w:val="Body"/>
        <w:spacing w:line="480" w:lineRule="auto"/>
        <w:rPr>
          <w:rFonts w:ascii="Times New Roman" w:hAnsi="Times New Roman" w:cs="Times New Roman"/>
          <w:sz w:val="20"/>
          <w:szCs w:val="20"/>
          <w:lang w:val="en-US"/>
        </w:rPr>
      </w:pPr>
    </w:p>
    <w:p w14:paraId="359D132B" w14:textId="33252016" w:rsidR="00056E1D" w:rsidRDefault="007B321B">
      <w:pPr>
        <w:pStyle w:val="Body"/>
        <w:spacing w:line="480" w:lineRule="auto"/>
        <w:rPr>
          <w:rFonts w:ascii="Times New Roman" w:eastAsia="Arial" w:hAnsi="Times New Roman" w:cs="Times New Roman"/>
          <w:sz w:val="20"/>
          <w:szCs w:val="20"/>
          <w:lang w:val="en-US"/>
        </w:rPr>
      </w:pPr>
      <w:r>
        <w:rPr>
          <w:rFonts w:ascii="Times New Roman" w:eastAsia="Arial" w:hAnsi="Times New Roman" w:cs="Times New Roman"/>
          <w:sz w:val="20"/>
          <w:szCs w:val="20"/>
          <w:lang w:val="en-US"/>
        </w:rPr>
        <w:lastRenderedPageBreak/>
        <w:t>In 2010 and 2011, a total of 38 acoustic</w:t>
      </w:r>
      <w:r w:rsidR="00056E1D">
        <w:rPr>
          <w:rFonts w:ascii="Times New Roman" w:eastAsia="Arial" w:hAnsi="Times New Roman" w:cs="Times New Roman"/>
          <w:sz w:val="20"/>
          <w:szCs w:val="20"/>
          <w:lang w:val="en-US"/>
        </w:rPr>
        <w:t xml:space="preserve">ally tagged sharks were also fitted with </w:t>
      </w:r>
      <w:r w:rsidR="00E71F02">
        <w:rPr>
          <w:rFonts w:ascii="Times New Roman" w:eastAsia="Arial" w:hAnsi="Times New Roman" w:cs="Times New Roman"/>
          <w:sz w:val="20"/>
          <w:szCs w:val="20"/>
          <w:lang w:val="en-US"/>
        </w:rPr>
        <w:t>some form of satellite telemetry technology</w:t>
      </w:r>
      <w:r w:rsidR="00056E1D">
        <w:rPr>
          <w:rFonts w:ascii="Times New Roman" w:eastAsia="Arial" w:hAnsi="Times New Roman" w:cs="Times New Roman"/>
          <w:sz w:val="20"/>
          <w:szCs w:val="20"/>
          <w:lang w:val="en-US"/>
        </w:rPr>
        <w:t>.</w:t>
      </w:r>
      <w:r w:rsidR="00E71F02">
        <w:rPr>
          <w:rFonts w:ascii="Times New Roman" w:eastAsia="Arial" w:hAnsi="Times New Roman" w:cs="Times New Roman"/>
          <w:sz w:val="20"/>
          <w:szCs w:val="20"/>
          <w:lang w:val="en-US"/>
        </w:rPr>
        <w:t xml:space="preserve"> Non-archival Argos transmitters </w:t>
      </w:r>
      <w:r w:rsidR="00E71F02" w:rsidRPr="00E71F02">
        <w:rPr>
          <w:rFonts w:ascii="Times New Roman" w:eastAsia="Arial" w:hAnsi="Times New Roman" w:cs="Times New Roman"/>
          <w:sz w:val="20"/>
          <w:szCs w:val="20"/>
          <w:lang w:val="en-US"/>
        </w:rPr>
        <w:t>(Model SPOT5, Wildlife Computers, Inc., WA, USA)</w:t>
      </w:r>
      <w:r w:rsidR="00CE7963">
        <w:rPr>
          <w:rFonts w:ascii="Times New Roman" w:eastAsia="Arial" w:hAnsi="Times New Roman" w:cs="Times New Roman"/>
          <w:sz w:val="20"/>
          <w:szCs w:val="20"/>
          <w:lang w:val="en-US"/>
        </w:rPr>
        <w:t xml:space="preserve"> were deployed on eight sharks while the remaining thirty</w:t>
      </w:r>
      <w:r w:rsidR="00E71F02">
        <w:rPr>
          <w:rFonts w:ascii="Times New Roman" w:eastAsia="Arial" w:hAnsi="Times New Roman" w:cs="Times New Roman"/>
          <w:sz w:val="20"/>
          <w:szCs w:val="20"/>
          <w:lang w:val="en-US"/>
        </w:rPr>
        <w:t xml:space="preserve"> were fitted with Pop-up Satellite Archival Transmitting (PSAT) tags </w:t>
      </w:r>
      <w:r w:rsidR="00E71F02" w:rsidRPr="00E71F02">
        <w:rPr>
          <w:rFonts w:ascii="Times New Roman" w:eastAsia="Arial" w:hAnsi="Times New Roman" w:cs="Times New Roman"/>
          <w:sz w:val="20"/>
          <w:szCs w:val="20"/>
          <w:lang w:val="en-US"/>
        </w:rPr>
        <w:t>(Models Mk10-PAT and Mk10-AF; Wildlife Computers, Inc., WA, USA)</w:t>
      </w:r>
      <w:r w:rsidR="004D6EE6">
        <w:rPr>
          <w:rFonts w:ascii="Times New Roman" w:eastAsia="Arial" w:hAnsi="Times New Roman" w:cs="Times New Roman"/>
          <w:sz w:val="20"/>
          <w:szCs w:val="20"/>
          <w:lang w:val="en-US"/>
        </w:rPr>
        <w:t>. Wh</w:t>
      </w:r>
      <w:r w:rsidR="00E212DF">
        <w:rPr>
          <w:rFonts w:ascii="Times New Roman" w:eastAsia="Arial" w:hAnsi="Times New Roman" w:cs="Times New Roman"/>
          <w:sz w:val="20"/>
          <w:szCs w:val="20"/>
          <w:lang w:val="en-US"/>
        </w:rPr>
        <w:t>ile at the surface, both tag types</w:t>
      </w:r>
      <w:r w:rsidR="004D6EE6">
        <w:rPr>
          <w:rFonts w:ascii="Times New Roman" w:eastAsia="Arial" w:hAnsi="Times New Roman" w:cs="Times New Roman"/>
          <w:sz w:val="20"/>
          <w:szCs w:val="20"/>
          <w:lang w:val="en-US"/>
        </w:rPr>
        <w:t xml:space="preserve"> a</w:t>
      </w:r>
      <w:r w:rsidR="00E71F02">
        <w:rPr>
          <w:rFonts w:ascii="Times New Roman" w:eastAsia="Arial" w:hAnsi="Times New Roman" w:cs="Times New Roman"/>
          <w:sz w:val="20"/>
          <w:szCs w:val="20"/>
          <w:lang w:val="en-US"/>
        </w:rPr>
        <w:t xml:space="preserve">re capable of acquiring </w:t>
      </w:r>
      <w:r w:rsidR="004D6EE6">
        <w:rPr>
          <w:rFonts w:ascii="Times New Roman" w:eastAsia="Arial" w:hAnsi="Times New Roman" w:cs="Times New Roman"/>
          <w:sz w:val="20"/>
          <w:szCs w:val="20"/>
          <w:lang w:val="en-US"/>
        </w:rPr>
        <w:t>Doppler-based position</w:t>
      </w:r>
      <w:r w:rsidR="006E10F5">
        <w:rPr>
          <w:rFonts w:ascii="Times New Roman" w:eastAsia="Arial" w:hAnsi="Times New Roman" w:cs="Times New Roman"/>
          <w:sz w:val="20"/>
          <w:szCs w:val="20"/>
          <w:lang w:val="en-US"/>
        </w:rPr>
        <w:t xml:space="preserve"> estimates</w:t>
      </w:r>
      <w:r w:rsidR="004D6EE6">
        <w:rPr>
          <w:rFonts w:ascii="Times New Roman" w:eastAsia="Arial" w:hAnsi="Times New Roman" w:cs="Times New Roman"/>
          <w:sz w:val="20"/>
          <w:szCs w:val="20"/>
          <w:lang w:val="en-US"/>
        </w:rPr>
        <w:t xml:space="preserve"> through communication with Argos satellites. In addition,</w:t>
      </w:r>
      <w:r w:rsidR="00E71F02">
        <w:rPr>
          <w:rFonts w:ascii="Times New Roman" w:eastAsia="Arial" w:hAnsi="Times New Roman" w:cs="Times New Roman"/>
          <w:sz w:val="20"/>
          <w:szCs w:val="20"/>
          <w:lang w:val="en-US"/>
        </w:rPr>
        <w:t xml:space="preserve"> the PSAT tags</w:t>
      </w:r>
      <w:r w:rsidR="004D6EE6">
        <w:rPr>
          <w:rFonts w:ascii="Times New Roman" w:eastAsia="Arial" w:hAnsi="Times New Roman" w:cs="Times New Roman"/>
          <w:sz w:val="20"/>
          <w:szCs w:val="20"/>
          <w:lang w:val="en-US"/>
        </w:rPr>
        <w:t xml:space="preserve"> also log temperature, depth, and light-level data which can be used</w:t>
      </w:r>
      <w:r w:rsidR="006E10F5">
        <w:rPr>
          <w:rFonts w:ascii="Times New Roman" w:eastAsia="Arial" w:hAnsi="Times New Roman" w:cs="Times New Roman"/>
          <w:sz w:val="20"/>
          <w:szCs w:val="20"/>
          <w:lang w:val="en-US"/>
        </w:rPr>
        <w:t xml:space="preserve"> to</w:t>
      </w:r>
      <w:r w:rsidR="00212533">
        <w:rPr>
          <w:rFonts w:ascii="Times New Roman" w:eastAsia="Arial" w:hAnsi="Times New Roman" w:cs="Times New Roman"/>
          <w:sz w:val="20"/>
          <w:szCs w:val="20"/>
          <w:lang w:val="en-US"/>
        </w:rPr>
        <w:t xml:space="preserve"> calculate daily geolocation</w:t>
      </w:r>
      <w:r w:rsidR="006E10F5">
        <w:rPr>
          <w:rFonts w:ascii="Times New Roman" w:eastAsia="Arial" w:hAnsi="Times New Roman" w:cs="Times New Roman"/>
          <w:sz w:val="20"/>
          <w:szCs w:val="20"/>
          <w:lang w:val="en-US"/>
        </w:rPr>
        <w:t xml:space="preserve"> estimate</w:t>
      </w:r>
      <w:r w:rsidR="00212533">
        <w:rPr>
          <w:rFonts w:ascii="Times New Roman" w:eastAsia="Arial" w:hAnsi="Times New Roman" w:cs="Times New Roman"/>
          <w:sz w:val="20"/>
          <w:szCs w:val="20"/>
          <w:lang w:val="en-US"/>
        </w:rPr>
        <w:t>s</w:t>
      </w:r>
      <w:r w:rsidR="006E10F5">
        <w:rPr>
          <w:rFonts w:ascii="Times New Roman" w:eastAsia="Arial" w:hAnsi="Times New Roman" w:cs="Times New Roman"/>
          <w:sz w:val="20"/>
          <w:szCs w:val="20"/>
          <w:lang w:val="en-US"/>
        </w:rPr>
        <w:t xml:space="preserve"> even when</w:t>
      </w:r>
      <w:r w:rsidR="00212533">
        <w:rPr>
          <w:rFonts w:ascii="Times New Roman" w:eastAsia="Arial" w:hAnsi="Times New Roman" w:cs="Times New Roman"/>
          <w:sz w:val="20"/>
          <w:szCs w:val="20"/>
          <w:lang w:val="en-US"/>
        </w:rPr>
        <w:t xml:space="preserve"> the tagged animals are</w:t>
      </w:r>
      <w:r w:rsidR="006E10F5">
        <w:rPr>
          <w:rFonts w:ascii="Times New Roman" w:eastAsia="Arial" w:hAnsi="Times New Roman" w:cs="Times New Roman"/>
          <w:sz w:val="20"/>
          <w:szCs w:val="20"/>
          <w:lang w:val="en-US"/>
        </w:rPr>
        <w:t xml:space="preserve"> submerged. The satellite tracking data </w:t>
      </w:r>
      <w:r w:rsidR="00733BF1">
        <w:rPr>
          <w:rFonts w:ascii="Times New Roman" w:eastAsia="Arial" w:hAnsi="Times New Roman" w:cs="Times New Roman"/>
          <w:sz w:val="20"/>
          <w:szCs w:val="20"/>
          <w:lang w:val="en-US"/>
        </w:rPr>
        <w:t>presented here has been public</w:t>
      </w:r>
      <w:r w:rsidR="006E10F5">
        <w:rPr>
          <w:rFonts w:ascii="Times New Roman" w:eastAsia="Arial" w:hAnsi="Times New Roman" w:cs="Times New Roman"/>
          <w:sz w:val="20"/>
          <w:szCs w:val="20"/>
          <w:lang w:val="en-US"/>
        </w:rPr>
        <w:t>ly available since 2014, additional inform</w:t>
      </w:r>
      <w:r w:rsidR="00E212DF">
        <w:rPr>
          <w:rFonts w:ascii="Times New Roman" w:eastAsia="Arial" w:hAnsi="Times New Roman" w:cs="Times New Roman"/>
          <w:sz w:val="20"/>
          <w:szCs w:val="20"/>
          <w:lang w:val="en-US"/>
        </w:rPr>
        <w:t>ation on the different technologies, tag configurations,</w:t>
      </w:r>
      <w:r w:rsidR="006E10F5">
        <w:rPr>
          <w:rFonts w:ascii="Times New Roman" w:eastAsia="Arial" w:hAnsi="Times New Roman" w:cs="Times New Roman"/>
          <w:sz w:val="20"/>
          <w:szCs w:val="20"/>
          <w:lang w:val="en-US"/>
        </w:rPr>
        <w:t xml:space="preserve"> and associated fiel</w:t>
      </w:r>
      <w:r w:rsidR="00B23EBD">
        <w:rPr>
          <w:rFonts w:ascii="Times New Roman" w:eastAsia="Arial" w:hAnsi="Times New Roman" w:cs="Times New Roman"/>
          <w:sz w:val="20"/>
          <w:szCs w:val="20"/>
          <w:lang w:val="en-US"/>
        </w:rPr>
        <w:t>d methods can be found</w:t>
      </w:r>
      <w:r w:rsidR="006E10F5">
        <w:rPr>
          <w:rFonts w:ascii="Times New Roman" w:eastAsia="Arial" w:hAnsi="Times New Roman" w:cs="Times New Roman"/>
          <w:sz w:val="20"/>
          <w:szCs w:val="20"/>
          <w:lang w:val="en-US"/>
        </w:rPr>
        <w:t xml:space="preserve"> in the original publication [13].</w:t>
      </w:r>
      <w:r w:rsidR="009E02FE">
        <w:rPr>
          <w:rFonts w:ascii="Times New Roman" w:eastAsia="Arial" w:hAnsi="Times New Roman" w:cs="Times New Roman"/>
          <w:sz w:val="20"/>
          <w:szCs w:val="20"/>
          <w:lang w:val="en-US"/>
        </w:rPr>
        <w:t xml:space="preserve"> </w:t>
      </w:r>
    </w:p>
    <w:p w14:paraId="4EC36B80" w14:textId="77777777" w:rsidR="006E10F5" w:rsidRDefault="00421278">
      <w:pPr>
        <w:pStyle w:val="Body"/>
        <w:spacing w:line="480" w:lineRule="auto"/>
        <w:rPr>
          <w:rFonts w:ascii="Times New Roman" w:eastAsia="Arial" w:hAnsi="Times New Roman" w:cs="Times New Roman"/>
          <w:sz w:val="20"/>
          <w:szCs w:val="20"/>
          <w:lang w:val="en-US"/>
        </w:rPr>
      </w:pPr>
      <w:r>
        <w:rPr>
          <w:rFonts w:ascii="Times New Roman" w:eastAsia="Arial" w:hAnsi="Times New Roman" w:cs="Times New Roman"/>
          <w:sz w:val="20"/>
          <w:szCs w:val="20"/>
          <w:lang w:val="en-US"/>
        </w:rPr>
        <w:t xml:space="preserve"> </w:t>
      </w:r>
    </w:p>
    <w:p w14:paraId="185A4C7D" w14:textId="464D4A59" w:rsidR="008C1DA6" w:rsidRPr="001C7F25" w:rsidRDefault="001C7F25">
      <w:pPr>
        <w:pStyle w:val="Body"/>
        <w:spacing w:line="480" w:lineRule="auto"/>
        <w:rPr>
          <w:rFonts w:ascii="Times New Roman" w:eastAsia="Arial" w:hAnsi="Times New Roman" w:cs="Times New Roman"/>
          <w:sz w:val="20"/>
          <w:szCs w:val="20"/>
          <w:lang w:val="en-US"/>
        </w:rPr>
      </w:pPr>
      <w:r>
        <w:rPr>
          <w:rFonts w:ascii="Times New Roman" w:eastAsia="Arial" w:hAnsi="Times New Roman" w:cs="Times New Roman"/>
          <w:sz w:val="20"/>
          <w:szCs w:val="20"/>
          <w:lang w:val="en-US"/>
        </w:rPr>
        <w:t>Similarly,</w:t>
      </w:r>
      <w:r w:rsidR="008C1DA6" w:rsidRPr="00B9301A">
        <w:rPr>
          <w:rFonts w:ascii="Times New Roman" w:eastAsia="Arial" w:hAnsi="Times New Roman" w:cs="Times New Roman"/>
          <w:sz w:val="20"/>
          <w:szCs w:val="20"/>
          <w:lang w:val="en-US"/>
        </w:rPr>
        <w:t xml:space="preserve"> most of the visual census data (2010-2015) was</w:t>
      </w:r>
      <w:r w:rsidR="00DD4740">
        <w:rPr>
          <w:rFonts w:ascii="Times New Roman" w:eastAsia="Arial" w:hAnsi="Times New Roman" w:cs="Times New Roman"/>
          <w:sz w:val="20"/>
          <w:szCs w:val="20"/>
          <w:lang w:val="en-US"/>
        </w:rPr>
        <w:t xml:space="preserve"> also</w:t>
      </w:r>
      <w:r w:rsidR="008C1DA6" w:rsidRPr="00B9301A">
        <w:rPr>
          <w:rFonts w:ascii="Times New Roman" w:eastAsia="Arial" w:hAnsi="Times New Roman" w:cs="Times New Roman"/>
          <w:sz w:val="20"/>
          <w:szCs w:val="20"/>
          <w:lang w:val="en-US"/>
        </w:rPr>
        <w:t xml:space="preserve"> drawn </w:t>
      </w:r>
      <w:r w:rsidR="00A83D52">
        <w:rPr>
          <w:rFonts w:ascii="Times New Roman" w:eastAsia="Arial" w:hAnsi="Times New Roman" w:cs="Times New Roman"/>
          <w:sz w:val="20"/>
          <w:szCs w:val="20"/>
          <w:lang w:val="en-US"/>
        </w:rPr>
        <w:t xml:space="preserve">from previous work </w:t>
      </w:r>
      <w:r w:rsidR="008C1DA6">
        <w:rPr>
          <w:rFonts w:ascii="Times New Roman" w:eastAsia="Arial" w:hAnsi="Times New Roman" w:cs="Times New Roman"/>
          <w:noProof/>
          <w:sz w:val="20"/>
          <w:szCs w:val="20"/>
          <w:lang w:val="en-US"/>
        </w:rPr>
        <w:t>[28]</w:t>
      </w:r>
      <w:r>
        <w:rPr>
          <w:rFonts w:ascii="Times New Roman" w:eastAsia="Arial" w:hAnsi="Times New Roman" w:cs="Times New Roman"/>
          <w:sz w:val="20"/>
          <w:szCs w:val="20"/>
          <w:lang w:val="en-US"/>
        </w:rPr>
        <w:t>. E</w:t>
      </w:r>
      <w:r w:rsidR="008C1DA6" w:rsidRPr="00B9301A">
        <w:rPr>
          <w:rFonts w:ascii="Times New Roman" w:eastAsia="Arial" w:hAnsi="Times New Roman" w:cs="Times New Roman"/>
          <w:sz w:val="20"/>
          <w:szCs w:val="20"/>
          <w:lang w:val="en-US"/>
        </w:rPr>
        <w:t>ncounter records from th</w:t>
      </w:r>
      <w:r w:rsidR="00CE7963">
        <w:rPr>
          <w:rFonts w:ascii="Times New Roman" w:eastAsia="Arial" w:hAnsi="Times New Roman" w:cs="Times New Roman"/>
          <w:sz w:val="20"/>
          <w:szCs w:val="20"/>
          <w:lang w:val="en-US"/>
        </w:rPr>
        <w:t>e 2016 season were added</w:t>
      </w:r>
      <w:r w:rsidR="008C1DA6" w:rsidRPr="00B9301A">
        <w:rPr>
          <w:rFonts w:ascii="Times New Roman" w:eastAsia="Arial" w:hAnsi="Times New Roman" w:cs="Times New Roman"/>
          <w:sz w:val="20"/>
          <w:szCs w:val="20"/>
          <w:lang w:val="en-US"/>
        </w:rPr>
        <w:t xml:space="preserve"> so that the visual and acoustic datasets would cover the same time period. The additional data consisted of</w:t>
      </w:r>
      <w:r w:rsidR="008C1DA6">
        <w:rPr>
          <w:rFonts w:ascii="Times New Roman" w:eastAsia="Arial" w:hAnsi="Times New Roman" w:cs="Times New Roman"/>
          <w:sz w:val="20"/>
          <w:szCs w:val="20"/>
          <w:lang w:val="en-US"/>
        </w:rPr>
        <w:t xml:space="preserve"> 53</w:t>
      </w:r>
      <w:r w:rsidR="008C1DA6" w:rsidRPr="00B9301A">
        <w:rPr>
          <w:rFonts w:ascii="Times New Roman" w:eastAsia="Arial" w:hAnsi="Times New Roman" w:cs="Times New Roman"/>
          <w:sz w:val="20"/>
          <w:szCs w:val="20"/>
          <w:lang w:val="en-US"/>
        </w:rPr>
        <w:t xml:space="preserve"> encounters with 20 sharks (10 males, 8 females, 2 undetermined)</w:t>
      </w:r>
      <w:r w:rsidR="008C1DA6">
        <w:rPr>
          <w:rFonts w:ascii="Times New Roman" w:eastAsia="Arial" w:hAnsi="Times New Roman" w:cs="Times New Roman"/>
          <w:sz w:val="20"/>
          <w:szCs w:val="20"/>
          <w:lang w:val="en-US"/>
        </w:rPr>
        <w:t>, including 10</w:t>
      </w:r>
      <w:r w:rsidR="008C1DA6" w:rsidRPr="00B9301A">
        <w:rPr>
          <w:rFonts w:ascii="Times New Roman" w:eastAsia="Arial" w:hAnsi="Times New Roman" w:cs="Times New Roman"/>
          <w:sz w:val="20"/>
          <w:szCs w:val="20"/>
          <w:lang w:val="en-US"/>
        </w:rPr>
        <w:t xml:space="preserve"> sharks which had been enco</w:t>
      </w:r>
      <w:r w:rsidR="008C1DA6">
        <w:rPr>
          <w:rFonts w:ascii="Times New Roman" w:eastAsia="Arial" w:hAnsi="Times New Roman" w:cs="Times New Roman"/>
          <w:sz w:val="20"/>
          <w:szCs w:val="20"/>
          <w:lang w:val="en-US"/>
        </w:rPr>
        <w:t>untered in previous years and 10</w:t>
      </w:r>
      <w:r w:rsidR="008C1DA6" w:rsidRPr="00B9301A">
        <w:rPr>
          <w:rFonts w:ascii="Times New Roman" w:eastAsia="Arial" w:hAnsi="Times New Roman" w:cs="Times New Roman"/>
          <w:sz w:val="20"/>
          <w:szCs w:val="20"/>
          <w:lang w:val="en-US"/>
        </w:rPr>
        <w:t xml:space="preserve"> which were new to the da</w:t>
      </w:r>
      <w:r w:rsidR="008C1DA6">
        <w:rPr>
          <w:rFonts w:ascii="Times New Roman" w:eastAsia="Arial" w:hAnsi="Times New Roman" w:cs="Times New Roman"/>
          <w:sz w:val="20"/>
          <w:szCs w:val="20"/>
          <w:lang w:val="en-US"/>
        </w:rPr>
        <w:t>taset.</w:t>
      </w:r>
      <w:r w:rsidR="009E02FE">
        <w:rPr>
          <w:rFonts w:ascii="Times New Roman" w:eastAsia="Arial" w:hAnsi="Times New Roman" w:cs="Times New Roman"/>
          <w:sz w:val="20"/>
          <w:szCs w:val="20"/>
          <w:lang w:val="en-US"/>
        </w:rPr>
        <w:t xml:space="preserve"> </w:t>
      </w:r>
      <w:r w:rsidR="008C1DA6">
        <w:rPr>
          <w:rFonts w:ascii="Times New Roman" w:eastAsia="Arial" w:hAnsi="Times New Roman" w:cs="Times New Roman"/>
          <w:sz w:val="20"/>
          <w:szCs w:val="20"/>
          <w:lang w:val="en-US"/>
        </w:rPr>
        <w:t>As described for earlier seasons</w:t>
      </w:r>
      <w:r w:rsidR="00B265B9">
        <w:rPr>
          <w:rFonts w:ascii="Times New Roman" w:eastAsia="Arial" w:hAnsi="Times New Roman" w:cs="Times New Roman"/>
          <w:sz w:val="20"/>
          <w:szCs w:val="20"/>
          <w:lang w:val="en-US"/>
        </w:rPr>
        <w:t xml:space="preserve"> </w:t>
      </w:r>
      <w:r w:rsidR="00B265B9">
        <w:rPr>
          <w:rFonts w:ascii="Times New Roman" w:eastAsia="Arial" w:hAnsi="Times New Roman" w:cs="Times New Roman"/>
          <w:noProof/>
          <w:sz w:val="20"/>
          <w:szCs w:val="20"/>
          <w:lang w:val="en-US"/>
        </w:rPr>
        <w:t>[28]</w:t>
      </w:r>
      <w:r w:rsidR="008C1DA6" w:rsidRPr="00B9301A">
        <w:rPr>
          <w:rFonts w:ascii="Times New Roman" w:eastAsia="Arial" w:hAnsi="Times New Roman" w:cs="Times New Roman"/>
          <w:i/>
          <w:sz w:val="20"/>
          <w:szCs w:val="20"/>
          <w:lang w:val="en-US"/>
        </w:rPr>
        <w:t xml:space="preserve">, </w:t>
      </w:r>
      <w:r w:rsidR="008C1DA6" w:rsidRPr="00B9301A">
        <w:rPr>
          <w:rFonts w:ascii="Times New Roman" w:eastAsia="Arial" w:hAnsi="Times New Roman" w:cs="Times New Roman"/>
          <w:sz w:val="20"/>
          <w:szCs w:val="20"/>
          <w:lang w:val="en-US"/>
        </w:rPr>
        <w:t>photos were coll</w:t>
      </w:r>
      <w:r w:rsidR="008C1DA6">
        <w:rPr>
          <w:rFonts w:ascii="Times New Roman" w:eastAsia="Arial" w:hAnsi="Times New Roman" w:cs="Times New Roman"/>
          <w:sz w:val="20"/>
          <w:szCs w:val="20"/>
          <w:lang w:val="en-US"/>
        </w:rPr>
        <w:t xml:space="preserve">ected by snorkelers and individual sharks were identified </w:t>
      </w:r>
      <w:r w:rsidR="008C1DA6" w:rsidRPr="00B9301A">
        <w:rPr>
          <w:rFonts w:ascii="Times New Roman" w:eastAsia="Arial" w:hAnsi="Times New Roman" w:cs="Times New Roman"/>
          <w:sz w:val="20"/>
          <w:szCs w:val="20"/>
          <w:lang w:val="en-US"/>
        </w:rPr>
        <w:t xml:space="preserve">using both the </w:t>
      </w:r>
      <w:proofErr w:type="spellStart"/>
      <w:r w:rsidR="008C1DA6" w:rsidRPr="00B9301A">
        <w:rPr>
          <w:rFonts w:ascii="Times New Roman" w:eastAsia="Arial" w:hAnsi="Times New Roman" w:cs="Times New Roman"/>
          <w:sz w:val="20"/>
          <w:szCs w:val="20"/>
          <w:lang w:val="en-US"/>
        </w:rPr>
        <w:t>Groth</w:t>
      </w:r>
      <w:proofErr w:type="spellEnd"/>
      <w:r w:rsidR="008C1DA6" w:rsidRPr="00B9301A">
        <w:rPr>
          <w:rFonts w:ascii="Times New Roman" w:eastAsia="Arial" w:hAnsi="Times New Roman" w:cs="Times New Roman"/>
          <w:sz w:val="20"/>
          <w:szCs w:val="20"/>
          <w:lang w:val="en-US"/>
        </w:rPr>
        <w:t xml:space="preserve"> and I3S al</w:t>
      </w:r>
      <w:r w:rsidR="00F72990">
        <w:rPr>
          <w:rFonts w:ascii="Times New Roman" w:eastAsia="Arial" w:hAnsi="Times New Roman" w:cs="Times New Roman"/>
          <w:sz w:val="20"/>
          <w:szCs w:val="20"/>
          <w:lang w:val="en-US"/>
        </w:rPr>
        <w:t xml:space="preserve">gorithms. All visual records from 2010 through </w:t>
      </w:r>
      <w:r w:rsidR="008C1DA6" w:rsidRPr="00B9301A">
        <w:rPr>
          <w:rFonts w:ascii="Times New Roman" w:eastAsia="Arial" w:hAnsi="Times New Roman" w:cs="Times New Roman"/>
          <w:sz w:val="20"/>
          <w:szCs w:val="20"/>
          <w:lang w:val="en-US"/>
        </w:rPr>
        <w:t>2016 have been submitted to the “</w:t>
      </w:r>
      <w:proofErr w:type="spellStart"/>
      <w:r w:rsidR="008C1DA6" w:rsidRPr="00B9301A">
        <w:rPr>
          <w:rFonts w:ascii="Times New Roman" w:eastAsia="Arial" w:hAnsi="Times New Roman" w:cs="Times New Roman"/>
          <w:sz w:val="20"/>
          <w:szCs w:val="20"/>
          <w:lang w:val="en-US"/>
        </w:rPr>
        <w:t>Wildbook</w:t>
      </w:r>
      <w:proofErr w:type="spellEnd"/>
      <w:r w:rsidR="008C1DA6" w:rsidRPr="00B9301A">
        <w:rPr>
          <w:rFonts w:ascii="Times New Roman" w:eastAsia="Arial" w:hAnsi="Times New Roman" w:cs="Times New Roman"/>
          <w:sz w:val="20"/>
          <w:szCs w:val="20"/>
          <w:lang w:val="en-US"/>
        </w:rPr>
        <w:t xml:space="preserve"> for Whale Sharks” online database (</w:t>
      </w:r>
      <w:r w:rsidR="008C1DA6">
        <w:rPr>
          <w:rFonts w:ascii="Times New Roman" w:eastAsia="Arial" w:hAnsi="Times New Roman" w:cs="Times New Roman"/>
          <w:sz w:val="20"/>
          <w:szCs w:val="20"/>
          <w:lang w:val="en-US"/>
        </w:rPr>
        <w:t>www.whaleshark.org</w:t>
      </w:r>
      <w:r w:rsidR="00E30180">
        <w:rPr>
          <w:rFonts w:ascii="Times New Roman" w:eastAsia="Arial" w:hAnsi="Times New Roman" w:cs="Times New Roman"/>
          <w:sz w:val="20"/>
          <w:szCs w:val="20"/>
          <w:lang w:val="en-US"/>
        </w:rPr>
        <w:t xml:space="preserve">). </w:t>
      </w:r>
    </w:p>
    <w:p w14:paraId="5B351B72" w14:textId="77777777" w:rsidR="008C1DA6" w:rsidRPr="00B9301A" w:rsidRDefault="008C1DA6">
      <w:pPr>
        <w:pStyle w:val="Body"/>
        <w:spacing w:line="480" w:lineRule="auto"/>
        <w:rPr>
          <w:rFonts w:ascii="Times New Roman" w:hAnsi="Times New Roman" w:cs="Times New Roman"/>
          <w:sz w:val="20"/>
          <w:szCs w:val="20"/>
          <w:lang w:val="en-US"/>
        </w:rPr>
      </w:pPr>
    </w:p>
    <w:p w14:paraId="1F6ABB8F" w14:textId="77777777" w:rsidR="008C1DA6" w:rsidRPr="005834CE" w:rsidRDefault="008C1DA6">
      <w:pPr>
        <w:pStyle w:val="Body"/>
        <w:spacing w:line="480" w:lineRule="auto"/>
        <w:rPr>
          <w:rFonts w:ascii="Times New Roman" w:eastAsia="Arial" w:hAnsi="Times New Roman" w:cs="Times New Roman"/>
          <w:b/>
          <w:i/>
          <w:sz w:val="20"/>
          <w:szCs w:val="20"/>
          <w:lang w:val="en-US"/>
        </w:rPr>
      </w:pPr>
      <w:r w:rsidRPr="005834CE">
        <w:rPr>
          <w:rFonts w:ascii="Times New Roman" w:eastAsia="Arial" w:hAnsi="Times New Roman" w:cs="Times New Roman"/>
          <w:b/>
          <w:i/>
          <w:sz w:val="20"/>
          <w:szCs w:val="20"/>
          <w:lang w:val="en-US"/>
        </w:rPr>
        <w:t>Data Preparation</w:t>
      </w:r>
    </w:p>
    <w:p w14:paraId="59865B7B" w14:textId="4A9D5FB6" w:rsidR="006E10F5" w:rsidRDefault="008C1DA6">
      <w:pPr>
        <w:pStyle w:val="Body"/>
        <w:spacing w:line="480" w:lineRule="auto"/>
        <w:rPr>
          <w:i/>
          <w:sz w:val="20"/>
          <w:szCs w:val="20"/>
        </w:rPr>
      </w:pPr>
      <w:r w:rsidRPr="00B9301A">
        <w:rPr>
          <w:rFonts w:ascii="Times New Roman" w:hAnsi="Times New Roman" w:cs="Times New Roman"/>
          <w:sz w:val="20"/>
          <w:szCs w:val="20"/>
          <w:lang w:val="en-US"/>
        </w:rPr>
        <w:t xml:space="preserve">Raw detection data was processed using the </w:t>
      </w:r>
      <w:r>
        <w:rPr>
          <w:rFonts w:ascii="Times New Roman" w:hAnsi="Times New Roman" w:cs="Times New Roman"/>
          <w:sz w:val="20"/>
          <w:szCs w:val="20"/>
          <w:lang w:val="en-US"/>
        </w:rPr>
        <w:t xml:space="preserve">same methods described in other </w:t>
      </w:r>
      <w:r w:rsidRPr="003742D3">
        <w:rPr>
          <w:rFonts w:ascii="Times New Roman" w:hAnsi="Times New Roman" w:cs="Times New Roman"/>
          <w:i/>
          <w:sz w:val="20"/>
          <w:szCs w:val="20"/>
          <w:lang w:val="en-US"/>
        </w:rPr>
        <w:t xml:space="preserve">R. </w:t>
      </w:r>
      <w:proofErr w:type="spellStart"/>
      <w:r w:rsidRPr="003742D3">
        <w:rPr>
          <w:rFonts w:ascii="Times New Roman" w:hAnsi="Times New Roman" w:cs="Times New Roman"/>
          <w:i/>
          <w:sz w:val="20"/>
          <w:szCs w:val="20"/>
          <w:lang w:val="en-US"/>
        </w:rPr>
        <w:t>typus</w:t>
      </w:r>
      <w:proofErr w:type="spellEnd"/>
      <w:r>
        <w:rPr>
          <w:rFonts w:ascii="Times New Roman" w:hAnsi="Times New Roman" w:cs="Times New Roman"/>
          <w:sz w:val="20"/>
          <w:szCs w:val="20"/>
          <w:lang w:val="en-US"/>
        </w:rPr>
        <w:t xml:space="preserve"> acoustic studies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Vemco</w:t>
      </w:r>
      <w:proofErr w:type="spellEnd"/>
      <w:r w:rsidRPr="00B9301A">
        <w:rPr>
          <w:rFonts w:ascii="Times New Roman" w:hAnsi="Times New Roman" w:cs="Times New Roman"/>
          <w:sz w:val="20"/>
          <w:szCs w:val="20"/>
          <w:lang w:val="en-US"/>
        </w:rPr>
        <w:t xml:space="preserve"> VR2W receivers are prone to internal clock drift, so known initialization and download times were used to correct for possible temporal discrepancies. Over the course of the study, several receiver stations were lost and either replaced or abandoned. The resulting fluctuations in monitoring effort were tracked and accounted for during data analysis. Similarly, several sharks were eventually </w:t>
      </w:r>
      <w:proofErr w:type="spellStart"/>
      <w:r w:rsidRPr="00B9301A">
        <w:rPr>
          <w:rFonts w:ascii="Times New Roman" w:hAnsi="Times New Roman" w:cs="Times New Roman"/>
          <w:sz w:val="20"/>
          <w:szCs w:val="20"/>
          <w:lang w:val="en-US"/>
        </w:rPr>
        <w:t>resighted</w:t>
      </w:r>
      <w:proofErr w:type="spellEnd"/>
      <w:r w:rsidRPr="00B9301A">
        <w:rPr>
          <w:rFonts w:ascii="Times New Roman" w:hAnsi="Times New Roman" w:cs="Times New Roman"/>
          <w:sz w:val="20"/>
          <w:szCs w:val="20"/>
          <w:lang w:val="en-US"/>
        </w:rPr>
        <w:t xml:space="preserve"> after having lost their transmitters</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and one shark is known to have died. </w:t>
      </w:r>
      <w:r w:rsidRPr="00B9301A">
        <w:rPr>
          <w:rFonts w:ascii="Times New Roman" w:eastAsia="Arial" w:hAnsi="Times New Roman" w:cs="Times New Roman"/>
          <w:sz w:val="20"/>
          <w:szCs w:val="20"/>
          <w:lang w:val="en-US"/>
        </w:rPr>
        <w:t xml:space="preserve">These tag losses, along with the seasonal addition of new tags, were recorded and were also accounted for in all analyses. </w:t>
      </w:r>
      <w:r w:rsidRPr="00B9301A">
        <w:rPr>
          <w:rFonts w:ascii="Times New Roman" w:hAnsi="Times New Roman" w:cs="Times New Roman"/>
          <w:sz w:val="20"/>
          <w:szCs w:val="20"/>
          <w:lang w:val="en-US"/>
        </w:rPr>
        <w:t xml:space="preserve">The effects of tagging stress also needed to be considered. As described in the field </w:t>
      </w:r>
      <w:r w:rsidRPr="00B9301A">
        <w:rPr>
          <w:rFonts w:ascii="Times New Roman" w:hAnsi="Times New Roman" w:cs="Times New Roman"/>
          <w:sz w:val="20"/>
          <w:szCs w:val="20"/>
          <w:lang w:val="en-US"/>
        </w:rPr>
        <w:lastRenderedPageBreak/>
        <w:t xml:space="preserve">methods, the tagging process is a subdermal injection using a sling-spear. Though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possesses the thickest skin in the animal kingdom and the tagging-needle is relatively small, this procedure may still be stressful for the animal and could temporarily alter its behavior. To avoid analyzing </w:t>
      </w:r>
      <w:r w:rsidR="00DE3964">
        <w:rPr>
          <w:rFonts w:ascii="Times New Roman" w:hAnsi="Times New Roman" w:cs="Times New Roman"/>
          <w:sz w:val="20"/>
          <w:szCs w:val="20"/>
          <w:lang w:val="en-US"/>
        </w:rPr>
        <w:t xml:space="preserve">potentially </w:t>
      </w:r>
      <w:r w:rsidRPr="00B9301A">
        <w:rPr>
          <w:rFonts w:ascii="Times New Roman" w:hAnsi="Times New Roman" w:cs="Times New Roman"/>
          <w:sz w:val="20"/>
          <w:szCs w:val="20"/>
          <w:lang w:val="en-US"/>
        </w:rPr>
        <w:t xml:space="preserve">unnatural movement patterns, all acoustic detections of an individual </w:t>
      </w:r>
      <w:r>
        <w:rPr>
          <w:rFonts w:ascii="Times New Roman" w:hAnsi="Times New Roman" w:cs="Times New Roman"/>
          <w:sz w:val="20"/>
          <w:szCs w:val="20"/>
          <w:lang w:val="en-US"/>
        </w:rPr>
        <w:t xml:space="preserve">collected </w:t>
      </w:r>
      <w:r w:rsidRPr="00B9301A">
        <w:rPr>
          <w:rFonts w:ascii="Times New Roman" w:hAnsi="Times New Roman" w:cs="Times New Roman"/>
          <w:sz w:val="20"/>
          <w:szCs w:val="20"/>
          <w:lang w:val="en-US"/>
        </w:rPr>
        <w:t>within 24 hours of tag application were not included in the analysis.</w:t>
      </w:r>
      <w:r w:rsidR="00602AB7">
        <w:rPr>
          <w:rFonts w:ascii="Times New Roman" w:hAnsi="Times New Roman" w:cs="Times New Roman"/>
          <w:sz w:val="20"/>
          <w:szCs w:val="20"/>
          <w:lang w:val="en-US"/>
        </w:rPr>
        <w:t xml:space="preserve"> </w:t>
      </w:r>
      <w:commentRangeStart w:id="55"/>
      <w:r w:rsidR="00602AB7">
        <w:rPr>
          <w:rFonts w:ascii="Times New Roman" w:hAnsi="Times New Roman" w:cs="Times New Roman"/>
          <w:sz w:val="20"/>
          <w:szCs w:val="20"/>
          <w:lang w:val="en-US"/>
        </w:rPr>
        <w:t>This process removed 13 individuals from the analyzed dataset, leaving 84 sharks</w:t>
      </w:r>
      <w:r w:rsidR="00741C42">
        <w:rPr>
          <w:rFonts w:ascii="Times New Roman" w:hAnsi="Times New Roman" w:cs="Times New Roman"/>
          <w:sz w:val="20"/>
          <w:szCs w:val="20"/>
          <w:lang w:val="en-US"/>
        </w:rPr>
        <w:t xml:space="preserve"> (37 males, 35 females, 12</w:t>
      </w:r>
      <w:r w:rsidR="00602AB7" w:rsidRPr="00B9301A">
        <w:rPr>
          <w:rFonts w:ascii="Times New Roman" w:hAnsi="Times New Roman" w:cs="Times New Roman"/>
          <w:sz w:val="20"/>
          <w:szCs w:val="20"/>
          <w:lang w:val="en-US"/>
        </w:rPr>
        <w:t xml:space="preserve"> undetermined)</w:t>
      </w:r>
      <w:r w:rsidR="00602AB7">
        <w:rPr>
          <w:rFonts w:ascii="Times New Roman" w:hAnsi="Times New Roman" w:cs="Times New Roman"/>
          <w:sz w:val="20"/>
          <w:szCs w:val="20"/>
          <w:lang w:val="en-US"/>
        </w:rPr>
        <w:t>.</w:t>
      </w:r>
      <w:commentRangeEnd w:id="55"/>
      <w:r w:rsidR="00746454">
        <w:rPr>
          <w:rStyle w:val="CommentReference"/>
          <w:rFonts w:ascii="Times New Roman" w:eastAsia="Arial Unicode MS" w:hAnsi="Times New Roman" w:cs="Times New Roman"/>
          <w:color w:val="auto"/>
          <w:lang w:val="en-US"/>
        </w:rPr>
        <w:commentReference w:id="55"/>
      </w:r>
      <w:r w:rsidRPr="00B9301A">
        <w:rPr>
          <w:rFonts w:ascii="Times New Roman" w:eastAsia="Arial" w:hAnsi="Times New Roman" w:cs="Times New Roman"/>
          <w:sz w:val="20"/>
          <w:szCs w:val="20"/>
          <w:lang w:val="en-US"/>
        </w:rPr>
        <w:t xml:space="preserve"> </w:t>
      </w:r>
    </w:p>
    <w:p w14:paraId="731C15C7" w14:textId="77777777" w:rsidR="006E10F5" w:rsidRDefault="006E10F5">
      <w:pPr>
        <w:pStyle w:val="Body"/>
        <w:spacing w:line="480" w:lineRule="auto"/>
        <w:rPr>
          <w:i/>
          <w:sz w:val="20"/>
          <w:szCs w:val="20"/>
        </w:rPr>
      </w:pPr>
    </w:p>
    <w:p w14:paraId="04B206D9" w14:textId="12705295" w:rsidR="008C1DA6" w:rsidRPr="006E10F5" w:rsidRDefault="008C1DA6">
      <w:pPr>
        <w:pStyle w:val="Body"/>
        <w:spacing w:line="480" w:lineRule="auto"/>
        <w:rPr>
          <w:rFonts w:ascii="Times New Roman" w:eastAsia="Arial" w:hAnsi="Times New Roman" w:cs="Times New Roman"/>
          <w:sz w:val="20"/>
          <w:szCs w:val="20"/>
          <w:lang w:val="en-US"/>
        </w:rPr>
      </w:pPr>
      <w:r w:rsidRPr="005834CE">
        <w:rPr>
          <w:rFonts w:ascii="Times New Roman" w:hAnsi="Times New Roman" w:cs="Times New Roman"/>
          <w:b/>
          <w:i/>
          <w:sz w:val="20"/>
          <w:szCs w:val="20"/>
          <w:lang w:val="en-US"/>
        </w:rPr>
        <w:t>Data Analysis</w:t>
      </w:r>
    </w:p>
    <w:p w14:paraId="4CAE6708" w14:textId="4B8965DB" w:rsidR="008C1DA6" w:rsidRDefault="008C1DA6">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t>Many</w:t>
      </w:r>
      <w:r w:rsidRPr="00B9301A">
        <w:rPr>
          <w:rFonts w:ascii="Times New Roman" w:hAnsi="Times New Roman" w:cs="Times New Roman"/>
          <w:i/>
          <w:sz w:val="20"/>
          <w:szCs w:val="20"/>
        </w:rPr>
        <w:t xml:space="preserve"> </w:t>
      </w:r>
      <w:r w:rsidRPr="00B9301A">
        <w:rPr>
          <w:rFonts w:ascii="Times New Roman" w:hAnsi="Times New Roman" w:cs="Times New Roman"/>
          <w:sz w:val="20"/>
          <w:szCs w:val="20"/>
        </w:rPr>
        <w:t xml:space="preserve">passive acoustic studies, including those targeting </w:t>
      </w:r>
      <w:r w:rsidRPr="00B9301A">
        <w:rPr>
          <w:rFonts w:ascii="Times New Roman" w:hAnsi="Times New Roman" w:cs="Times New Roman"/>
          <w:i/>
          <w:sz w:val="20"/>
          <w:szCs w:val="20"/>
        </w:rPr>
        <w:t xml:space="preserve">R. </w:t>
      </w:r>
      <w:proofErr w:type="spellStart"/>
      <w:r w:rsidRPr="00B9301A">
        <w:rPr>
          <w:rFonts w:ascii="Times New Roman" w:hAnsi="Times New Roman" w:cs="Times New Roman"/>
          <w:i/>
          <w:sz w:val="20"/>
          <w:szCs w:val="20"/>
        </w:rPr>
        <w:t>typus</w:t>
      </w:r>
      <w:proofErr w:type="spellEnd"/>
      <w:r w:rsidRPr="00B9301A">
        <w:rPr>
          <w:rFonts w:ascii="Times New Roman" w:hAnsi="Times New Roman" w:cs="Times New Roman"/>
          <w:sz w:val="20"/>
          <w:szCs w:val="20"/>
        </w:rPr>
        <w:t>, have used detection data to produce some form of residence index</w:t>
      </w:r>
      <w:r>
        <w:rPr>
          <w:rFonts w:ascii="Times New Roman" w:hAnsi="Times New Roman" w:cs="Times New Roman"/>
          <w:sz w:val="20"/>
          <w:szCs w:val="20"/>
        </w:rPr>
        <w:t xml:space="preserve"> </w:t>
      </w:r>
      <w:r>
        <w:rPr>
          <w:rFonts w:ascii="Times New Roman" w:hAnsi="Times New Roman" w:cs="Times New Roman"/>
          <w:noProof/>
          <w:sz w:val="20"/>
          <w:szCs w:val="20"/>
        </w:rPr>
        <w:t xml:space="preserve">[14, </w:t>
      </w:r>
      <w:r w:rsidR="00293B31">
        <w:rPr>
          <w:rFonts w:ascii="Times New Roman" w:hAnsi="Times New Roman" w:cs="Times New Roman"/>
          <w:noProof/>
          <w:sz w:val="20"/>
          <w:szCs w:val="20"/>
        </w:rPr>
        <w:t>39, 43-4</w:t>
      </w:r>
      <w:r>
        <w:rPr>
          <w:rFonts w:ascii="Times New Roman" w:hAnsi="Times New Roman" w:cs="Times New Roman"/>
          <w:noProof/>
          <w:sz w:val="20"/>
          <w:szCs w:val="20"/>
        </w:rPr>
        <w:t>9]</w:t>
      </w:r>
      <w:r w:rsidRPr="00B9301A">
        <w:rPr>
          <w:rFonts w:ascii="Times New Roman" w:hAnsi="Times New Roman" w:cs="Times New Roman"/>
          <w:sz w:val="20"/>
          <w:szCs w:val="20"/>
        </w:rPr>
        <w:t>. This is usually calculated as the number of days an animal was detected divided by the number of days it was monitored</w:t>
      </w:r>
      <w:r>
        <w:rPr>
          <w:rFonts w:ascii="Times New Roman" w:hAnsi="Times New Roman" w:cs="Times New Roman"/>
          <w:sz w:val="20"/>
          <w:szCs w:val="20"/>
        </w:rPr>
        <w:t xml:space="preserve">, </w:t>
      </w:r>
      <w:r w:rsidRPr="00B9301A">
        <w:rPr>
          <w:rFonts w:ascii="Times New Roman" w:hAnsi="Times New Roman" w:cs="Times New Roman"/>
          <w:sz w:val="20"/>
          <w:szCs w:val="20"/>
        </w:rPr>
        <w:t xml:space="preserve">though the exact definition of days-monitored has varied. Focusing on </w:t>
      </w:r>
      <w:r w:rsidR="00E72040">
        <w:rPr>
          <w:rFonts w:ascii="Times New Roman" w:hAnsi="Times New Roman" w:cs="Times New Roman"/>
          <w:sz w:val="20"/>
          <w:szCs w:val="20"/>
        </w:rPr>
        <w:t xml:space="preserve">the two </w:t>
      </w:r>
      <w:r w:rsidRPr="00B9301A">
        <w:rPr>
          <w:rFonts w:ascii="Times New Roman" w:hAnsi="Times New Roman" w:cs="Times New Roman"/>
          <w:i/>
          <w:sz w:val="20"/>
          <w:szCs w:val="20"/>
        </w:rPr>
        <w:t xml:space="preserve">R. </w:t>
      </w:r>
      <w:proofErr w:type="spellStart"/>
      <w:r w:rsidRPr="00B9301A">
        <w:rPr>
          <w:rFonts w:ascii="Times New Roman" w:hAnsi="Times New Roman" w:cs="Times New Roman"/>
          <w:i/>
          <w:sz w:val="20"/>
          <w:szCs w:val="20"/>
        </w:rPr>
        <w:t>typus</w:t>
      </w:r>
      <w:proofErr w:type="spellEnd"/>
      <w:r w:rsidRPr="00B9301A">
        <w:rPr>
          <w:rFonts w:ascii="Times New Roman" w:hAnsi="Times New Roman" w:cs="Times New Roman"/>
          <w:sz w:val="20"/>
          <w:szCs w:val="20"/>
        </w:rPr>
        <w:t xml:space="preserve"> studies, </w:t>
      </w:r>
      <w:r w:rsidR="00E72040">
        <w:rPr>
          <w:rFonts w:ascii="Times New Roman" w:hAnsi="Times New Roman" w:cs="Times New Roman"/>
          <w:sz w:val="20"/>
          <w:szCs w:val="20"/>
        </w:rPr>
        <w:t>one</w:t>
      </w:r>
      <w:r w:rsidRPr="00B9301A">
        <w:rPr>
          <w:rFonts w:ascii="Times New Roman" w:hAnsi="Times New Roman" w:cs="Times New Roman"/>
          <w:sz w:val="20"/>
          <w:szCs w:val="20"/>
        </w:rPr>
        <w:t xml:space="preserve"> used a conservative index that calculates days-monitored as the period between tagging</w:t>
      </w:r>
      <w:r>
        <w:rPr>
          <w:rFonts w:ascii="Times New Roman" w:hAnsi="Times New Roman" w:cs="Times New Roman"/>
          <w:sz w:val="20"/>
          <w:szCs w:val="20"/>
        </w:rPr>
        <w:t xml:space="preserve"> and the end of the study </w:t>
      </w:r>
      <w:r>
        <w:rPr>
          <w:rFonts w:ascii="Times New Roman" w:hAnsi="Times New Roman" w:cs="Times New Roman"/>
          <w:noProof/>
          <w:sz w:val="20"/>
          <w:szCs w:val="20"/>
        </w:rPr>
        <w:t>[14]</w:t>
      </w:r>
      <w:r w:rsidRPr="00B9301A">
        <w:rPr>
          <w:rFonts w:ascii="Times New Roman" w:hAnsi="Times New Roman" w:cs="Times New Roman"/>
          <w:sz w:val="20"/>
          <w:szCs w:val="20"/>
        </w:rPr>
        <w:t>. This definition assumes that once deployed, tags will remain functional and at</w:t>
      </w:r>
      <w:r>
        <w:rPr>
          <w:rFonts w:ascii="Times New Roman" w:hAnsi="Times New Roman" w:cs="Times New Roman"/>
          <w:sz w:val="20"/>
          <w:szCs w:val="20"/>
        </w:rPr>
        <w:t>tached indefinitely</w:t>
      </w:r>
      <w:r w:rsidRPr="00B9301A">
        <w:rPr>
          <w:rFonts w:ascii="Times New Roman" w:hAnsi="Times New Roman" w:cs="Times New Roman"/>
          <w:sz w:val="20"/>
          <w:szCs w:val="20"/>
        </w:rPr>
        <w:t>, creating a maximum monitoring period and a minimum residence index (</w:t>
      </w:r>
      <w:proofErr w:type="spellStart"/>
      <w:r w:rsidRPr="00B9301A">
        <w:rPr>
          <w:rFonts w:ascii="Times New Roman" w:hAnsi="Times New Roman" w:cs="Times New Roman"/>
          <w:sz w:val="20"/>
          <w:szCs w:val="20"/>
        </w:rPr>
        <w:t>R</w:t>
      </w:r>
      <w:r w:rsidRPr="00B9301A">
        <w:rPr>
          <w:rFonts w:ascii="Times New Roman" w:hAnsi="Times New Roman" w:cs="Times New Roman"/>
          <w:sz w:val="20"/>
          <w:szCs w:val="20"/>
          <w:vertAlign w:val="subscript"/>
        </w:rPr>
        <w:t>min</w:t>
      </w:r>
      <w:proofErr w:type="spellEnd"/>
      <w:r w:rsidRPr="00B9301A">
        <w:rPr>
          <w:rFonts w:ascii="Times New Roman" w:hAnsi="Times New Roman" w:cs="Times New Roman"/>
          <w:sz w:val="20"/>
          <w:szCs w:val="20"/>
        </w:rPr>
        <w:t>). Conve</w:t>
      </w:r>
      <w:r w:rsidR="00E72040">
        <w:rPr>
          <w:rFonts w:ascii="Times New Roman" w:hAnsi="Times New Roman" w:cs="Times New Roman"/>
          <w:sz w:val="20"/>
          <w:szCs w:val="20"/>
        </w:rPr>
        <w:t>rsely, the other study</w:t>
      </w:r>
      <w:r w:rsidRPr="00B9301A">
        <w:rPr>
          <w:rFonts w:ascii="Times New Roman" w:hAnsi="Times New Roman" w:cs="Times New Roman"/>
          <w:sz w:val="20"/>
          <w:szCs w:val="20"/>
        </w:rPr>
        <w:t xml:space="preserve"> </w:t>
      </w:r>
      <w:r w:rsidR="00E72040">
        <w:rPr>
          <w:rFonts w:ascii="Times New Roman" w:hAnsi="Times New Roman" w:cs="Times New Roman"/>
          <w:sz w:val="20"/>
          <w:szCs w:val="20"/>
        </w:rPr>
        <w:t>accounted</w:t>
      </w:r>
      <w:r w:rsidRPr="00B9301A">
        <w:rPr>
          <w:rFonts w:ascii="Times New Roman" w:hAnsi="Times New Roman" w:cs="Times New Roman"/>
          <w:sz w:val="20"/>
          <w:szCs w:val="20"/>
        </w:rPr>
        <w:t xml:space="preserve"> for tag-losses by defining days-monitored as the period between t</w:t>
      </w:r>
      <w:r>
        <w:rPr>
          <w:rFonts w:ascii="Times New Roman" w:hAnsi="Times New Roman" w:cs="Times New Roman"/>
          <w:sz w:val="20"/>
          <w:szCs w:val="20"/>
        </w:rPr>
        <w:t xml:space="preserve">agging and final detection </w:t>
      </w:r>
      <w:r>
        <w:rPr>
          <w:rFonts w:ascii="Times New Roman" w:hAnsi="Times New Roman" w:cs="Times New Roman"/>
          <w:noProof/>
          <w:sz w:val="20"/>
          <w:szCs w:val="20"/>
        </w:rPr>
        <w:t>[</w:t>
      </w:r>
      <w:r w:rsidR="00293B31">
        <w:rPr>
          <w:rFonts w:ascii="Times New Roman" w:hAnsi="Times New Roman" w:cs="Times New Roman"/>
          <w:noProof/>
          <w:sz w:val="20"/>
          <w:szCs w:val="20"/>
        </w:rPr>
        <w:t>39</w:t>
      </w:r>
      <w:r>
        <w:rPr>
          <w:rFonts w:ascii="Times New Roman" w:hAnsi="Times New Roman" w:cs="Times New Roman"/>
          <w:noProof/>
          <w:sz w:val="20"/>
          <w:szCs w:val="20"/>
        </w:rPr>
        <w:t>]</w:t>
      </w:r>
      <w:r w:rsidRPr="00B9301A">
        <w:rPr>
          <w:rFonts w:ascii="Times New Roman" w:hAnsi="Times New Roman" w:cs="Times New Roman"/>
          <w:sz w:val="20"/>
          <w:szCs w:val="20"/>
        </w:rPr>
        <w:t>. This definition creates a minimum monitoring period and a maximum residence index (</w:t>
      </w:r>
      <w:proofErr w:type="spellStart"/>
      <w:r w:rsidRPr="00B9301A">
        <w:rPr>
          <w:rFonts w:ascii="Times New Roman" w:hAnsi="Times New Roman" w:cs="Times New Roman"/>
          <w:sz w:val="20"/>
          <w:szCs w:val="20"/>
        </w:rPr>
        <w:t>R</w:t>
      </w:r>
      <w:r w:rsidRPr="00B9301A">
        <w:rPr>
          <w:rFonts w:ascii="Times New Roman" w:hAnsi="Times New Roman" w:cs="Times New Roman"/>
          <w:sz w:val="20"/>
          <w:szCs w:val="20"/>
          <w:vertAlign w:val="subscript"/>
        </w:rPr>
        <w:t>max</w:t>
      </w:r>
      <w:proofErr w:type="spellEnd"/>
      <w:r w:rsidRPr="00B9301A">
        <w:rPr>
          <w:rFonts w:ascii="Times New Roman" w:hAnsi="Times New Roman" w:cs="Times New Roman"/>
          <w:sz w:val="20"/>
          <w:szCs w:val="20"/>
        </w:rPr>
        <w:t xml:space="preserve">). The </w:t>
      </w:r>
      <w:proofErr w:type="spellStart"/>
      <w:r w:rsidRPr="00B9301A">
        <w:rPr>
          <w:rFonts w:ascii="Times New Roman" w:hAnsi="Times New Roman" w:cs="Times New Roman"/>
          <w:sz w:val="20"/>
          <w:szCs w:val="20"/>
        </w:rPr>
        <w:t>R</w:t>
      </w:r>
      <w:r w:rsidRPr="00B9301A">
        <w:rPr>
          <w:rFonts w:ascii="Times New Roman" w:hAnsi="Times New Roman" w:cs="Times New Roman"/>
          <w:sz w:val="20"/>
          <w:szCs w:val="20"/>
          <w:vertAlign w:val="subscript"/>
        </w:rPr>
        <w:t>min</w:t>
      </w:r>
      <w:proofErr w:type="spellEnd"/>
      <w:r w:rsidRPr="00B9301A">
        <w:rPr>
          <w:rFonts w:ascii="Times New Roman" w:hAnsi="Times New Roman" w:cs="Times New Roman"/>
          <w:sz w:val="20"/>
          <w:szCs w:val="20"/>
        </w:rPr>
        <w:t xml:space="preserve"> and </w:t>
      </w:r>
      <w:proofErr w:type="spellStart"/>
      <w:r w:rsidRPr="00B9301A">
        <w:rPr>
          <w:rFonts w:ascii="Times New Roman" w:hAnsi="Times New Roman" w:cs="Times New Roman"/>
          <w:sz w:val="20"/>
          <w:szCs w:val="20"/>
        </w:rPr>
        <w:t>R</w:t>
      </w:r>
      <w:r w:rsidRPr="00B9301A">
        <w:rPr>
          <w:rFonts w:ascii="Times New Roman" w:hAnsi="Times New Roman" w:cs="Times New Roman"/>
          <w:sz w:val="20"/>
          <w:szCs w:val="20"/>
          <w:vertAlign w:val="subscript"/>
        </w:rPr>
        <w:t>max</w:t>
      </w:r>
      <w:proofErr w:type="spellEnd"/>
      <w:r w:rsidRPr="00B9301A">
        <w:rPr>
          <w:rFonts w:ascii="Times New Roman" w:hAnsi="Times New Roman" w:cs="Times New Roman"/>
          <w:sz w:val="20"/>
          <w:szCs w:val="20"/>
        </w:rPr>
        <w:t xml:space="preserve"> indices were generated for each tagged shark and used as a metrics of individual variation.</w:t>
      </w:r>
      <w:r w:rsidR="00733BF1">
        <w:rPr>
          <w:rFonts w:ascii="Times New Roman" w:hAnsi="Times New Roman" w:cs="Times New Roman"/>
          <w:sz w:val="20"/>
          <w:szCs w:val="20"/>
        </w:rPr>
        <w:t xml:space="preserve"> Both </w:t>
      </w:r>
      <w:r w:rsidR="003451A8" w:rsidRPr="00B9301A">
        <w:rPr>
          <w:rFonts w:ascii="Times New Roman" w:hAnsi="Times New Roman" w:cs="Times New Roman"/>
          <w:sz w:val="20"/>
          <w:szCs w:val="20"/>
        </w:rPr>
        <w:t xml:space="preserve">residence indices are directly affected by study duration which can bias values upward for animals which were tagged later (in the case of </w:t>
      </w:r>
      <w:proofErr w:type="spellStart"/>
      <w:r w:rsidR="003451A8" w:rsidRPr="00B9301A">
        <w:rPr>
          <w:rFonts w:ascii="Times New Roman" w:hAnsi="Times New Roman" w:cs="Times New Roman"/>
          <w:sz w:val="20"/>
          <w:szCs w:val="20"/>
        </w:rPr>
        <w:t>R</w:t>
      </w:r>
      <w:r w:rsidR="003451A8" w:rsidRPr="00B9301A">
        <w:rPr>
          <w:rFonts w:ascii="Times New Roman" w:hAnsi="Times New Roman" w:cs="Times New Roman"/>
          <w:sz w:val="20"/>
          <w:szCs w:val="20"/>
          <w:vertAlign w:val="subscript"/>
        </w:rPr>
        <w:t>min</w:t>
      </w:r>
      <w:proofErr w:type="spellEnd"/>
      <w:r w:rsidR="003451A8" w:rsidRPr="00B9301A">
        <w:rPr>
          <w:rFonts w:ascii="Times New Roman" w:hAnsi="Times New Roman" w:cs="Times New Roman"/>
          <w:sz w:val="20"/>
          <w:szCs w:val="20"/>
        </w:rPr>
        <w:t xml:space="preserve">) or detected over shorter periods of time (in the case of </w:t>
      </w:r>
      <w:proofErr w:type="spellStart"/>
      <w:r w:rsidR="003451A8" w:rsidRPr="00B9301A">
        <w:rPr>
          <w:rFonts w:ascii="Times New Roman" w:hAnsi="Times New Roman" w:cs="Times New Roman"/>
          <w:sz w:val="20"/>
          <w:szCs w:val="20"/>
        </w:rPr>
        <w:t>R</w:t>
      </w:r>
      <w:r w:rsidR="003451A8" w:rsidRPr="00B9301A">
        <w:rPr>
          <w:rFonts w:ascii="Times New Roman" w:hAnsi="Times New Roman" w:cs="Times New Roman"/>
          <w:sz w:val="20"/>
          <w:szCs w:val="20"/>
          <w:vertAlign w:val="subscript"/>
        </w:rPr>
        <w:t>max</w:t>
      </w:r>
      <w:proofErr w:type="spellEnd"/>
      <w:r w:rsidR="003451A8" w:rsidRPr="00B9301A">
        <w:rPr>
          <w:rFonts w:ascii="Times New Roman" w:hAnsi="Times New Roman" w:cs="Times New Roman"/>
          <w:sz w:val="20"/>
          <w:szCs w:val="20"/>
        </w:rPr>
        <w:t>).</w:t>
      </w:r>
      <w:r w:rsidR="003451A8">
        <w:rPr>
          <w:rFonts w:ascii="Times New Roman" w:hAnsi="Times New Roman" w:cs="Times New Roman"/>
          <w:sz w:val="20"/>
          <w:szCs w:val="20"/>
        </w:rPr>
        <w:t xml:space="preserve"> Still, c</w:t>
      </w:r>
      <w:r w:rsidRPr="00B9301A">
        <w:rPr>
          <w:rFonts w:ascii="Times New Roman" w:hAnsi="Times New Roman" w:cs="Times New Roman"/>
          <w:sz w:val="20"/>
          <w:szCs w:val="20"/>
        </w:rPr>
        <w:t xml:space="preserve">alculating both </w:t>
      </w:r>
      <w:r w:rsidR="003451A8">
        <w:rPr>
          <w:rFonts w:ascii="Times New Roman" w:hAnsi="Times New Roman" w:cs="Times New Roman"/>
          <w:sz w:val="20"/>
          <w:szCs w:val="20"/>
        </w:rPr>
        <w:t xml:space="preserve">indices </w:t>
      </w:r>
      <w:r w:rsidRPr="00B9301A">
        <w:rPr>
          <w:rFonts w:ascii="Times New Roman" w:hAnsi="Times New Roman" w:cs="Times New Roman"/>
          <w:sz w:val="20"/>
          <w:szCs w:val="20"/>
        </w:rPr>
        <w:t>facilitates comparisons to previous studies while providing upper and lower bounds for each animal’s true residency behavior.</w:t>
      </w:r>
      <w:r w:rsidR="009E02FE">
        <w:rPr>
          <w:rFonts w:ascii="Times New Roman" w:hAnsi="Times New Roman" w:cs="Times New Roman"/>
          <w:sz w:val="20"/>
          <w:szCs w:val="20"/>
        </w:rPr>
        <w:t xml:space="preserve"> </w:t>
      </w:r>
    </w:p>
    <w:p w14:paraId="36941CB3" w14:textId="77777777" w:rsidR="00391881" w:rsidRPr="00B9301A" w:rsidRDefault="00391881">
      <w:pPr>
        <w:pStyle w:val="BodyA"/>
        <w:spacing w:line="480" w:lineRule="auto"/>
        <w:rPr>
          <w:rFonts w:ascii="Times New Roman" w:hAnsi="Times New Roman" w:cs="Times New Roman"/>
          <w:sz w:val="20"/>
          <w:szCs w:val="20"/>
        </w:rPr>
      </w:pPr>
    </w:p>
    <w:p w14:paraId="59B38694" w14:textId="462A00B4" w:rsidR="008C1DA6" w:rsidRDefault="008C1DA6">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t>In addition to calcu</w:t>
      </w:r>
      <w:r w:rsidR="00083584">
        <w:rPr>
          <w:rFonts w:ascii="Times New Roman" w:hAnsi="Times New Roman" w:cs="Times New Roman"/>
          <w:sz w:val="20"/>
          <w:szCs w:val="20"/>
        </w:rPr>
        <w:t>lating the residence indices</w:t>
      </w:r>
      <w:r>
        <w:rPr>
          <w:rFonts w:ascii="Times New Roman" w:hAnsi="Times New Roman" w:cs="Times New Roman"/>
          <w:sz w:val="20"/>
          <w:szCs w:val="20"/>
        </w:rPr>
        <w:t xml:space="preserve">, </w:t>
      </w:r>
      <w:r w:rsidR="006E5743">
        <w:rPr>
          <w:rFonts w:ascii="Times New Roman" w:hAnsi="Times New Roman" w:cs="Times New Roman"/>
          <w:sz w:val="20"/>
          <w:szCs w:val="20"/>
        </w:rPr>
        <w:t>we also</w:t>
      </w:r>
      <w:r w:rsidRPr="00B9301A">
        <w:rPr>
          <w:rFonts w:ascii="Times New Roman" w:hAnsi="Times New Roman" w:cs="Times New Roman"/>
          <w:sz w:val="20"/>
          <w:szCs w:val="20"/>
        </w:rPr>
        <w:t xml:space="preserve"> fit a series of generalized additive mixed-effects models to both</w:t>
      </w:r>
      <w:r>
        <w:rPr>
          <w:rFonts w:ascii="Times New Roman" w:hAnsi="Times New Roman" w:cs="Times New Roman"/>
          <w:sz w:val="20"/>
          <w:szCs w:val="20"/>
        </w:rPr>
        <w:t xml:space="preserve"> visual and acoustic </w:t>
      </w:r>
      <w:r w:rsidR="00AE3ADB">
        <w:rPr>
          <w:rFonts w:ascii="Times New Roman" w:hAnsi="Times New Roman" w:cs="Times New Roman"/>
          <w:sz w:val="20"/>
          <w:szCs w:val="20"/>
        </w:rPr>
        <w:t>capture histories</w:t>
      </w:r>
      <w:r w:rsidR="006E5743">
        <w:rPr>
          <w:rFonts w:ascii="Times New Roman" w:hAnsi="Times New Roman" w:cs="Times New Roman"/>
          <w:sz w:val="20"/>
          <w:szCs w:val="20"/>
        </w:rPr>
        <w:t xml:space="preserve"> </w:t>
      </w:r>
      <w:r w:rsidR="006E5743">
        <w:rPr>
          <w:rFonts w:ascii="Times New Roman" w:hAnsi="Times New Roman" w:cs="Times New Roman"/>
          <w:noProof/>
          <w:sz w:val="20"/>
          <w:szCs w:val="20"/>
        </w:rPr>
        <w:t>[14]</w:t>
      </w:r>
      <w:r w:rsidRPr="00B9301A">
        <w:rPr>
          <w:rFonts w:ascii="Times New Roman" w:hAnsi="Times New Roman" w:cs="Times New Roman"/>
          <w:sz w:val="20"/>
          <w:szCs w:val="20"/>
        </w:rPr>
        <w:t xml:space="preserve">. This allows for </w:t>
      </w:r>
      <w:r>
        <w:rPr>
          <w:rFonts w:ascii="Times New Roman" w:hAnsi="Times New Roman" w:cs="Times New Roman"/>
          <w:sz w:val="20"/>
          <w:szCs w:val="20"/>
        </w:rPr>
        <w:t xml:space="preserve">a </w:t>
      </w:r>
      <w:r w:rsidRPr="00B9301A">
        <w:rPr>
          <w:rFonts w:ascii="Times New Roman" w:hAnsi="Times New Roman" w:cs="Times New Roman"/>
          <w:sz w:val="20"/>
          <w:szCs w:val="20"/>
        </w:rPr>
        <w:t xml:space="preserve">direct comparison between the passive acoustic and visual census records at </w:t>
      </w:r>
      <w:proofErr w:type="spellStart"/>
      <w:r w:rsidRPr="00B9301A">
        <w:rPr>
          <w:rFonts w:ascii="Times New Roman" w:hAnsi="Times New Roman" w:cs="Times New Roman"/>
          <w:sz w:val="20"/>
          <w:szCs w:val="20"/>
        </w:rPr>
        <w:t>Shib</w:t>
      </w:r>
      <w:proofErr w:type="spellEnd"/>
      <w:r w:rsidRPr="00B9301A">
        <w:rPr>
          <w:rFonts w:ascii="Times New Roman" w:hAnsi="Times New Roman" w:cs="Times New Roman"/>
          <w:sz w:val="20"/>
          <w:szCs w:val="20"/>
        </w:rPr>
        <w:t xml:space="preserve"> </w:t>
      </w:r>
      <w:proofErr w:type="spellStart"/>
      <w:r w:rsidRPr="00B9301A">
        <w:rPr>
          <w:rFonts w:ascii="Times New Roman" w:hAnsi="Times New Roman" w:cs="Times New Roman"/>
          <w:sz w:val="20"/>
          <w:szCs w:val="20"/>
        </w:rPr>
        <w:t>Habil</w:t>
      </w:r>
      <w:proofErr w:type="spellEnd"/>
      <w:r w:rsidRPr="00B9301A">
        <w:rPr>
          <w:rFonts w:ascii="Times New Roman" w:hAnsi="Times New Roman" w:cs="Times New Roman"/>
          <w:sz w:val="20"/>
          <w:szCs w:val="20"/>
        </w:rPr>
        <w:t xml:space="preserve"> and can also be used to assess the influence of various factors on recapture probability. These factors include temporal lag, the seasonality of the aggregation, size and sex of tagged </w:t>
      </w:r>
      <w:r w:rsidRPr="00B9301A">
        <w:rPr>
          <w:rFonts w:ascii="Times New Roman" w:hAnsi="Times New Roman" w:cs="Times New Roman"/>
          <w:i/>
          <w:sz w:val="20"/>
          <w:szCs w:val="20"/>
        </w:rPr>
        <w:t xml:space="preserve">R. </w:t>
      </w:r>
      <w:proofErr w:type="spellStart"/>
      <w:r w:rsidRPr="00B9301A">
        <w:rPr>
          <w:rFonts w:ascii="Times New Roman" w:hAnsi="Times New Roman" w:cs="Times New Roman"/>
          <w:i/>
          <w:sz w:val="20"/>
          <w:szCs w:val="20"/>
        </w:rPr>
        <w:t>typus</w:t>
      </w:r>
      <w:proofErr w:type="spellEnd"/>
      <w:r w:rsidRPr="00B9301A">
        <w:rPr>
          <w:rFonts w:ascii="Times New Roman" w:hAnsi="Times New Roman" w:cs="Times New Roman"/>
          <w:sz w:val="20"/>
          <w:szCs w:val="20"/>
        </w:rPr>
        <w:t xml:space="preserve">, survey effort (for visual census), and the number of receivers active within the array at any given time (for acoustic </w:t>
      </w:r>
      <w:r w:rsidRPr="00B9301A">
        <w:rPr>
          <w:rFonts w:ascii="Times New Roman" w:hAnsi="Times New Roman" w:cs="Times New Roman"/>
          <w:sz w:val="20"/>
          <w:szCs w:val="20"/>
        </w:rPr>
        <w:lastRenderedPageBreak/>
        <w:t xml:space="preserve">monitoring). Only individuals with both acoustic </w:t>
      </w:r>
      <w:r w:rsidR="00741C42">
        <w:rPr>
          <w:rFonts w:ascii="Times New Roman" w:hAnsi="Times New Roman" w:cs="Times New Roman"/>
          <w:sz w:val="20"/>
          <w:szCs w:val="20"/>
        </w:rPr>
        <w:t>detections in the receiver array</w:t>
      </w:r>
      <w:r w:rsidR="00635882">
        <w:rPr>
          <w:rFonts w:ascii="Times New Roman" w:hAnsi="Times New Roman" w:cs="Times New Roman"/>
          <w:sz w:val="20"/>
          <w:szCs w:val="20"/>
        </w:rPr>
        <w:t xml:space="preserve"> </w:t>
      </w:r>
      <w:r w:rsidRPr="00B9301A">
        <w:rPr>
          <w:rFonts w:ascii="Times New Roman" w:hAnsi="Times New Roman" w:cs="Times New Roman"/>
          <w:sz w:val="20"/>
          <w:szCs w:val="20"/>
        </w:rPr>
        <w:t xml:space="preserve">and </w:t>
      </w:r>
      <w:r w:rsidR="00635882">
        <w:rPr>
          <w:rFonts w:ascii="Times New Roman" w:hAnsi="Times New Roman" w:cs="Times New Roman"/>
          <w:sz w:val="20"/>
          <w:szCs w:val="20"/>
        </w:rPr>
        <w:t>identification</w:t>
      </w:r>
      <w:r w:rsidR="00E5142A">
        <w:rPr>
          <w:rFonts w:ascii="Times New Roman" w:hAnsi="Times New Roman" w:cs="Times New Roman"/>
          <w:sz w:val="20"/>
          <w:szCs w:val="20"/>
        </w:rPr>
        <w:t xml:space="preserve"> photos</w:t>
      </w:r>
      <w:r w:rsidR="00741C42">
        <w:rPr>
          <w:rFonts w:ascii="Times New Roman" w:hAnsi="Times New Roman" w:cs="Times New Roman"/>
          <w:sz w:val="20"/>
          <w:szCs w:val="20"/>
        </w:rPr>
        <w:t xml:space="preserve"> from visual surveys</w:t>
      </w:r>
      <w:r w:rsidR="00635882" w:rsidRPr="00B9301A">
        <w:rPr>
          <w:rFonts w:ascii="Times New Roman" w:hAnsi="Times New Roman" w:cs="Times New Roman"/>
          <w:sz w:val="20"/>
          <w:szCs w:val="20"/>
        </w:rPr>
        <w:t xml:space="preserve"> </w:t>
      </w:r>
      <w:r w:rsidRPr="00B9301A">
        <w:rPr>
          <w:rFonts w:ascii="Times New Roman" w:hAnsi="Times New Roman" w:cs="Times New Roman"/>
          <w:sz w:val="20"/>
          <w:szCs w:val="20"/>
        </w:rPr>
        <w:t>were incl</w:t>
      </w:r>
      <w:r w:rsidR="00F638FB">
        <w:rPr>
          <w:rFonts w:ascii="Times New Roman" w:hAnsi="Times New Roman" w:cs="Times New Roman"/>
          <w:sz w:val="20"/>
          <w:szCs w:val="20"/>
        </w:rPr>
        <w:t xml:space="preserve">uded in the analysis, </w:t>
      </w:r>
      <w:r w:rsidR="00B15D90">
        <w:rPr>
          <w:rFonts w:ascii="Times New Roman" w:hAnsi="Times New Roman" w:cs="Times New Roman"/>
          <w:sz w:val="20"/>
          <w:szCs w:val="20"/>
        </w:rPr>
        <w:t xml:space="preserve">resulting in the inclusion of </w:t>
      </w:r>
      <w:commentRangeStart w:id="56"/>
      <w:r w:rsidR="00741C42">
        <w:rPr>
          <w:rFonts w:ascii="Times New Roman" w:hAnsi="Times New Roman" w:cs="Times New Roman"/>
          <w:sz w:val="20"/>
          <w:szCs w:val="20"/>
        </w:rPr>
        <w:t>76</w:t>
      </w:r>
      <w:r w:rsidR="00F638FB">
        <w:rPr>
          <w:rFonts w:ascii="Times New Roman" w:hAnsi="Times New Roman" w:cs="Times New Roman"/>
          <w:sz w:val="20"/>
          <w:szCs w:val="20"/>
        </w:rPr>
        <w:t xml:space="preserve"> sharks (3</w:t>
      </w:r>
      <w:r w:rsidR="00746454">
        <w:rPr>
          <w:rFonts w:ascii="Times New Roman" w:hAnsi="Times New Roman" w:cs="Times New Roman"/>
          <w:sz w:val="20"/>
          <w:szCs w:val="20"/>
        </w:rPr>
        <w:t>1</w:t>
      </w:r>
      <w:r w:rsidRPr="00B9301A">
        <w:rPr>
          <w:rFonts w:ascii="Times New Roman" w:hAnsi="Times New Roman" w:cs="Times New Roman"/>
          <w:sz w:val="20"/>
          <w:szCs w:val="20"/>
        </w:rPr>
        <w:t xml:space="preserve"> females, </w:t>
      </w:r>
      <w:r w:rsidR="00746454">
        <w:rPr>
          <w:rFonts w:ascii="Times New Roman" w:hAnsi="Times New Roman" w:cs="Times New Roman"/>
          <w:sz w:val="20"/>
          <w:szCs w:val="20"/>
        </w:rPr>
        <w:t>35</w:t>
      </w:r>
      <w:r w:rsidR="00F638FB">
        <w:rPr>
          <w:rFonts w:ascii="Times New Roman" w:hAnsi="Times New Roman" w:cs="Times New Roman"/>
          <w:sz w:val="20"/>
          <w:szCs w:val="20"/>
        </w:rPr>
        <w:t xml:space="preserve"> males, 1</w:t>
      </w:r>
      <w:r w:rsidR="00746454">
        <w:rPr>
          <w:rFonts w:ascii="Times New Roman" w:hAnsi="Times New Roman" w:cs="Times New Roman"/>
          <w:sz w:val="20"/>
          <w:szCs w:val="20"/>
        </w:rPr>
        <w:t>0</w:t>
      </w:r>
      <w:r w:rsidRPr="00B9301A">
        <w:rPr>
          <w:rFonts w:ascii="Times New Roman" w:hAnsi="Times New Roman" w:cs="Times New Roman"/>
          <w:sz w:val="20"/>
          <w:szCs w:val="20"/>
        </w:rPr>
        <w:t xml:space="preserve"> undetermined).</w:t>
      </w:r>
      <w:commentRangeEnd w:id="56"/>
      <w:r w:rsidR="00746454">
        <w:rPr>
          <w:rStyle w:val="CommentReference"/>
          <w:rFonts w:ascii="Times New Roman" w:eastAsia="Arial Unicode MS" w:hAnsi="Times New Roman" w:cs="Times New Roman"/>
          <w:color w:val="auto"/>
        </w:rPr>
        <w:commentReference w:id="56"/>
      </w:r>
      <w:r w:rsidRPr="00B9301A">
        <w:rPr>
          <w:rFonts w:ascii="Times New Roman" w:hAnsi="Times New Roman" w:cs="Times New Roman"/>
          <w:sz w:val="20"/>
          <w:szCs w:val="20"/>
        </w:rPr>
        <w:t xml:space="preserve"> Sixteen models were fit to the acoustic detection record and another six were fit to the visual census data. Model </w:t>
      </w:r>
      <w:r w:rsidR="00F638FB">
        <w:rPr>
          <w:rFonts w:ascii="Times New Roman" w:hAnsi="Times New Roman" w:cs="Times New Roman"/>
          <w:sz w:val="20"/>
          <w:szCs w:val="20"/>
        </w:rPr>
        <w:t>selection</w:t>
      </w:r>
      <w:r w:rsidRPr="00B9301A">
        <w:rPr>
          <w:rFonts w:ascii="Times New Roman" w:hAnsi="Times New Roman" w:cs="Times New Roman"/>
          <w:sz w:val="20"/>
          <w:szCs w:val="20"/>
        </w:rPr>
        <w:t xml:space="preserve"> was based on the Akaike Information Criterion (AIC). Recapture probability estimates from the selected visual and acoustic models were then compared using a per-individual binomial occupancy metric </w:t>
      </w:r>
      <w:r>
        <w:rPr>
          <w:rFonts w:ascii="Times New Roman" w:hAnsi="Times New Roman" w:cs="Times New Roman"/>
          <w:noProof/>
          <w:sz w:val="20"/>
          <w:szCs w:val="20"/>
        </w:rPr>
        <w:t>[14]</w:t>
      </w:r>
      <w:r w:rsidRPr="00B9301A">
        <w:rPr>
          <w:rFonts w:ascii="Times New Roman" w:hAnsi="Times New Roman" w:cs="Times New Roman"/>
          <w:sz w:val="20"/>
          <w:szCs w:val="20"/>
        </w:rPr>
        <w:t xml:space="preserve">. </w:t>
      </w:r>
    </w:p>
    <w:p w14:paraId="573ED273" w14:textId="77777777" w:rsidR="008C1DA6" w:rsidRPr="005834CE" w:rsidRDefault="008C1DA6">
      <w:pPr>
        <w:pStyle w:val="BodyA"/>
        <w:spacing w:line="480" w:lineRule="auto"/>
        <w:rPr>
          <w:rFonts w:ascii="Times New Roman" w:hAnsi="Times New Roman" w:cs="Times New Roman"/>
          <w:sz w:val="20"/>
          <w:szCs w:val="20"/>
        </w:rPr>
      </w:pPr>
    </w:p>
    <w:p w14:paraId="58FED1BC" w14:textId="5116F779" w:rsidR="00391881"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Spatiotemporal patterns in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sz w:val="20"/>
          <w:szCs w:val="20"/>
          <w:lang w:val="en-US"/>
        </w:rPr>
        <w:t xml:space="preserve"> distribution were</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quantified</w:t>
      </w:r>
      <w:r w:rsidR="007C28DF">
        <w:rPr>
          <w:rFonts w:ascii="Times New Roman" w:hAnsi="Times New Roman" w:cs="Times New Roman"/>
          <w:sz w:val="20"/>
          <w:szCs w:val="20"/>
          <w:lang w:val="en-US"/>
        </w:rPr>
        <w:t xml:space="preserve"> by comparing</w:t>
      </w:r>
      <w:r w:rsidR="007F6BFA">
        <w:rPr>
          <w:rFonts w:ascii="Times New Roman" w:hAnsi="Times New Roman" w:cs="Times New Roman"/>
          <w:sz w:val="20"/>
          <w:szCs w:val="20"/>
          <w:lang w:val="en-US"/>
        </w:rPr>
        <w:t xml:space="preserve"> detections</w:t>
      </w:r>
      <w:r w:rsidR="00A44E03">
        <w:rPr>
          <w:rFonts w:ascii="Times New Roman" w:hAnsi="Times New Roman" w:cs="Times New Roman"/>
          <w:sz w:val="20"/>
          <w:szCs w:val="20"/>
          <w:lang w:val="en-US"/>
        </w:rPr>
        <w:t xml:space="preserve"> among</w:t>
      </w:r>
      <w:r w:rsidR="007C28DF">
        <w:rPr>
          <w:rFonts w:ascii="Times New Roman" w:hAnsi="Times New Roman" w:cs="Times New Roman"/>
          <w:sz w:val="20"/>
          <w:szCs w:val="20"/>
          <w:lang w:val="en-US"/>
        </w:rPr>
        <w:t xml:space="preserve"> receiver stat</w:t>
      </w:r>
      <w:r w:rsidR="007F6BFA">
        <w:rPr>
          <w:rFonts w:ascii="Times New Roman" w:hAnsi="Times New Roman" w:cs="Times New Roman"/>
          <w:sz w:val="20"/>
          <w:szCs w:val="20"/>
          <w:lang w:val="en-US"/>
        </w:rPr>
        <w:t>ions and by constructing</w:t>
      </w:r>
      <w:r w:rsidR="00083584">
        <w:rPr>
          <w:rFonts w:ascii="Times New Roman" w:hAnsi="Times New Roman" w:cs="Times New Roman"/>
          <w:sz w:val="20"/>
          <w:szCs w:val="20"/>
          <w:lang w:val="en-US"/>
        </w:rPr>
        <w:t xml:space="preserve"> a</w:t>
      </w:r>
      <w:r w:rsidR="007F6BFA">
        <w:rPr>
          <w:rFonts w:ascii="Times New Roman" w:hAnsi="Times New Roman" w:cs="Times New Roman"/>
          <w:sz w:val="20"/>
          <w:szCs w:val="20"/>
          <w:lang w:val="en-US"/>
        </w:rPr>
        <w:t xml:space="preserve"> </w:t>
      </w:r>
      <w:r w:rsidR="00A44E03">
        <w:rPr>
          <w:rFonts w:ascii="Times New Roman" w:hAnsi="Times New Roman" w:cs="Times New Roman"/>
          <w:sz w:val="20"/>
          <w:szCs w:val="20"/>
          <w:lang w:val="en-US"/>
        </w:rPr>
        <w:t xml:space="preserve">spatially explicit </w:t>
      </w:r>
      <w:r w:rsidR="00083584">
        <w:rPr>
          <w:rFonts w:ascii="Times New Roman" w:hAnsi="Times New Roman" w:cs="Times New Roman"/>
          <w:sz w:val="20"/>
          <w:szCs w:val="20"/>
          <w:lang w:val="en-US"/>
        </w:rPr>
        <w:t>variant of</w:t>
      </w:r>
      <w:r w:rsidR="007F6BFA">
        <w:rPr>
          <w:rFonts w:ascii="Times New Roman" w:hAnsi="Times New Roman" w:cs="Times New Roman"/>
          <w:sz w:val="20"/>
          <w:szCs w:val="20"/>
          <w:lang w:val="en-US"/>
        </w:rPr>
        <w:t xml:space="preserve"> the residence</w:t>
      </w:r>
      <w:r w:rsidR="00083584">
        <w:rPr>
          <w:rFonts w:ascii="Times New Roman" w:hAnsi="Times New Roman" w:cs="Times New Roman"/>
          <w:sz w:val="20"/>
          <w:szCs w:val="20"/>
          <w:lang w:val="en-US"/>
        </w:rPr>
        <w:t xml:space="preserve"> index</w:t>
      </w:r>
      <w:r w:rsidR="007F6BFA">
        <w:rPr>
          <w:rFonts w:ascii="Times New Roman" w:hAnsi="Times New Roman" w:cs="Times New Roman"/>
          <w:sz w:val="20"/>
          <w:szCs w:val="20"/>
          <w:lang w:val="en-US"/>
        </w:rPr>
        <w:t xml:space="preserve">. </w:t>
      </w:r>
      <w:r w:rsidR="003E2803">
        <w:rPr>
          <w:rFonts w:ascii="Times New Roman" w:hAnsi="Times New Roman" w:cs="Times New Roman"/>
          <w:sz w:val="20"/>
          <w:szCs w:val="20"/>
          <w:lang w:val="en-US"/>
        </w:rPr>
        <w:t>Spatial residence (</w:t>
      </w:r>
      <w:proofErr w:type="spellStart"/>
      <w:r w:rsidR="003E2803">
        <w:rPr>
          <w:rFonts w:ascii="Times New Roman" w:hAnsi="Times New Roman" w:cs="Times New Roman"/>
          <w:sz w:val="20"/>
          <w:szCs w:val="20"/>
          <w:lang w:val="en-US"/>
        </w:rPr>
        <w:t>R</w:t>
      </w:r>
      <w:r w:rsidR="003E2803">
        <w:rPr>
          <w:rFonts w:ascii="Times New Roman" w:hAnsi="Times New Roman" w:cs="Times New Roman"/>
          <w:sz w:val="20"/>
          <w:szCs w:val="20"/>
          <w:vertAlign w:val="subscript"/>
          <w:lang w:val="en-US"/>
        </w:rPr>
        <w:t>spatial</w:t>
      </w:r>
      <w:proofErr w:type="spellEnd"/>
      <w:r w:rsidR="003E2803">
        <w:rPr>
          <w:rFonts w:ascii="Times New Roman" w:hAnsi="Times New Roman" w:cs="Times New Roman"/>
          <w:sz w:val="20"/>
          <w:szCs w:val="20"/>
          <w:lang w:val="en-US"/>
        </w:rPr>
        <w:t>)</w:t>
      </w:r>
      <w:r w:rsidR="0039389E">
        <w:rPr>
          <w:rFonts w:ascii="Times New Roman" w:hAnsi="Times New Roman" w:cs="Times New Roman"/>
          <w:sz w:val="20"/>
          <w:szCs w:val="20"/>
          <w:lang w:val="en-US"/>
        </w:rPr>
        <w:t xml:space="preserve"> was</w:t>
      </w:r>
      <w:r w:rsidR="00A44E03">
        <w:rPr>
          <w:rFonts w:ascii="Times New Roman" w:hAnsi="Times New Roman" w:cs="Times New Roman"/>
          <w:sz w:val="20"/>
          <w:szCs w:val="20"/>
          <w:lang w:val="en-US"/>
        </w:rPr>
        <w:t xml:space="preserve"> calculated</w:t>
      </w:r>
      <w:r w:rsidR="00D8342D">
        <w:rPr>
          <w:rFonts w:ascii="Times New Roman" w:hAnsi="Times New Roman" w:cs="Times New Roman"/>
          <w:sz w:val="20"/>
          <w:szCs w:val="20"/>
          <w:lang w:val="en-US"/>
        </w:rPr>
        <w:t xml:space="preserve"> as the number of days a specific tagged shark was detected at a given station divided by the number of days it was detected within the array as a whole. </w:t>
      </w:r>
      <w:r w:rsidR="00D8342D" w:rsidRPr="00B9301A">
        <w:rPr>
          <w:rFonts w:ascii="Times New Roman" w:hAnsi="Times New Roman" w:cs="Times New Roman"/>
          <w:sz w:val="20"/>
          <w:szCs w:val="20"/>
          <w:lang w:val="en-US"/>
        </w:rPr>
        <w:t>To compensate for gaps in monitoring effort, days in which a station was inactive due to receiver malfunction or loss</w:t>
      </w:r>
      <w:r w:rsidR="00D8342D">
        <w:rPr>
          <w:rFonts w:ascii="Times New Roman" w:hAnsi="Times New Roman" w:cs="Times New Roman"/>
          <w:sz w:val="20"/>
          <w:szCs w:val="20"/>
          <w:lang w:val="en-US"/>
        </w:rPr>
        <w:t xml:space="preserve"> were excluded from index calculation. For instance, if a shark were detected on two days at a given station and on four days within the array as a whole, it would normally produce an index value of 2/4 (0.5) for that station. However, if the station was inactive on one of the days where the shark was detected in the array, that day would be excluded from the calculation resulting in an index value of 2/3 (0.67). </w:t>
      </w:r>
      <w:r w:rsidR="002C0670">
        <w:rPr>
          <w:rFonts w:ascii="Times New Roman" w:hAnsi="Times New Roman" w:cs="Times New Roman"/>
          <w:sz w:val="20"/>
          <w:szCs w:val="20"/>
          <w:lang w:val="en-US"/>
        </w:rPr>
        <w:t xml:space="preserve">Average </w:t>
      </w:r>
      <w:proofErr w:type="spellStart"/>
      <w:r w:rsidR="002C0670">
        <w:rPr>
          <w:rFonts w:ascii="Times New Roman" w:hAnsi="Times New Roman" w:cs="Times New Roman"/>
          <w:sz w:val="20"/>
          <w:szCs w:val="20"/>
          <w:lang w:val="en-US"/>
        </w:rPr>
        <w:t>R</w:t>
      </w:r>
      <w:r w:rsidR="002C0670">
        <w:rPr>
          <w:rFonts w:ascii="Times New Roman" w:hAnsi="Times New Roman" w:cs="Times New Roman"/>
          <w:sz w:val="20"/>
          <w:szCs w:val="20"/>
          <w:vertAlign w:val="subscript"/>
          <w:lang w:val="en-US"/>
        </w:rPr>
        <w:t>spatial</w:t>
      </w:r>
      <w:proofErr w:type="spellEnd"/>
      <w:r w:rsidR="002C0670">
        <w:rPr>
          <w:rFonts w:ascii="Times New Roman" w:hAnsi="Times New Roman" w:cs="Times New Roman"/>
          <w:sz w:val="20"/>
          <w:szCs w:val="20"/>
          <w:lang w:val="en-US"/>
        </w:rPr>
        <w:t xml:space="preserve"> values were calculated for each station using the results from all tagged sharks. </w:t>
      </w:r>
      <w:r w:rsidR="00083584">
        <w:rPr>
          <w:rFonts w:ascii="Times New Roman" w:hAnsi="Times New Roman" w:cs="Times New Roman"/>
          <w:sz w:val="20"/>
          <w:szCs w:val="20"/>
          <w:lang w:val="en-US"/>
        </w:rPr>
        <w:t>Male and female index values were then compared using a Mann Whitney U test</w:t>
      </w:r>
      <w:r w:rsidR="00A03D7F">
        <w:rPr>
          <w:rFonts w:ascii="Times New Roman" w:hAnsi="Times New Roman" w:cs="Times New Roman"/>
          <w:sz w:val="20"/>
          <w:szCs w:val="20"/>
          <w:lang w:val="en-US"/>
        </w:rPr>
        <w:t>.</w:t>
      </w:r>
      <w:r w:rsidR="009E02FE">
        <w:rPr>
          <w:rFonts w:ascii="Times New Roman" w:hAnsi="Times New Roman" w:cs="Times New Roman"/>
          <w:sz w:val="20"/>
          <w:szCs w:val="20"/>
          <w:lang w:val="en-US"/>
        </w:rPr>
        <w:t xml:space="preserve"> </w:t>
      </w:r>
    </w:p>
    <w:p w14:paraId="2DB93E55" w14:textId="6FCD9D15" w:rsidR="00D8342D" w:rsidRDefault="009E02FE">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3856CA2C" w14:textId="0C7B6FCA" w:rsidR="00904343" w:rsidRDefault="00335FB4">
      <w:pPr>
        <w:pStyle w:val="Body"/>
        <w:spacing w:line="480" w:lineRule="auto"/>
        <w:rPr>
          <w:rFonts w:ascii="Times New Roman" w:hAnsi="Times New Roman" w:cs="Times New Roman"/>
          <w:bCs/>
          <w:sz w:val="20"/>
          <w:szCs w:val="20"/>
          <w:lang w:val="en-US"/>
        </w:rPr>
      </w:pPr>
      <w:commentRangeStart w:id="57"/>
      <w:proofErr w:type="spellStart"/>
      <w:r w:rsidRPr="00335FB4">
        <w:rPr>
          <w:rFonts w:ascii="Times New Roman" w:hAnsi="Times New Roman" w:cs="Times New Roman"/>
          <w:bCs/>
          <w:sz w:val="20"/>
          <w:szCs w:val="20"/>
        </w:rPr>
        <w:t>Finally</w:t>
      </w:r>
      <w:proofErr w:type="spellEnd"/>
      <w:r w:rsidRPr="00335FB4">
        <w:rPr>
          <w:rFonts w:ascii="Times New Roman" w:hAnsi="Times New Roman" w:cs="Times New Roman"/>
          <w:bCs/>
          <w:sz w:val="20"/>
          <w:szCs w:val="20"/>
        </w:rPr>
        <w:t>, satellite</w:t>
      </w:r>
      <w:r w:rsidRPr="00335FB4">
        <w:rPr>
          <w:rFonts w:ascii="Times New Roman" w:hAnsi="Times New Roman" w:cs="Times New Roman"/>
          <w:bCs/>
          <w:sz w:val="20"/>
          <w:szCs w:val="20"/>
          <w:lang w:val="en-US"/>
        </w:rPr>
        <w:t xml:space="preserve"> tracks were</w:t>
      </w:r>
      <w:r w:rsidRPr="00335FB4">
        <w:rPr>
          <w:rFonts w:ascii="Times New Roman" w:hAnsi="Times New Roman" w:cs="Times New Roman"/>
          <w:bCs/>
          <w:sz w:val="20"/>
          <w:szCs w:val="20"/>
        </w:rPr>
        <w:t xml:space="preserve"> </w:t>
      </w:r>
      <w:commentRangeStart w:id="58"/>
      <w:r w:rsidRPr="00335FB4">
        <w:rPr>
          <w:rFonts w:ascii="Times New Roman" w:hAnsi="Times New Roman" w:cs="Times New Roman"/>
          <w:bCs/>
          <w:sz w:val="20"/>
          <w:szCs w:val="20"/>
          <w:lang w:val="en-US"/>
        </w:rPr>
        <w:t>rec</w:t>
      </w:r>
      <w:r w:rsidR="00B15D90">
        <w:rPr>
          <w:rFonts w:ascii="Times New Roman" w:hAnsi="Times New Roman" w:cs="Times New Roman"/>
          <w:bCs/>
          <w:sz w:val="20"/>
          <w:szCs w:val="20"/>
          <w:lang w:val="en-US"/>
        </w:rPr>
        <w:t>onstructed</w:t>
      </w:r>
      <w:r w:rsidRPr="00335FB4">
        <w:rPr>
          <w:rFonts w:ascii="Times New Roman" w:hAnsi="Times New Roman" w:cs="Times New Roman"/>
          <w:bCs/>
          <w:sz w:val="20"/>
          <w:szCs w:val="20"/>
          <w:lang w:val="en-US"/>
        </w:rPr>
        <w:t xml:space="preserve"> </w:t>
      </w:r>
      <w:commentRangeEnd w:id="58"/>
      <w:r w:rsidR="00DE30F8">
        <w:rPr>
          <w:rStyle w:val="CommentReference"/>
          <w:rFonts w:ascii="Times New Roman" w:eastAsia="Arial Unicode MS" w:hAnsi="Times New Roman" w:cs="Times New Roman"/>
          <w:color w:val="auto"/>
          <w:lang w:val="en-US"/>
        </w:rPr>
        <w:commentReference w:id="58"/>
      </w:r>
      <w:r w:rsidRPr="00335FB4">
        <w:rPr>
          <w:rFonts w:ascii="Times New Roman" w:hAnsi="Times New Roman" w:cs="Times New Roman"/>
          <w:bCs/>
          <w:sz w:val="20"/>
          <w:szCs w:val="20"/>
          <w:lang w:val="en-US"/>
        </w:rPr>
        <w:t xml:space="preserve">in </w:t>
      </w:r>
      <w:r w:rsidR="00417A71">
        <w:rPr>
          <w:rFonts w:ascii="Times New Roman" w:hAnsi="Times New Roman" w:cs="Times New Roman"/>
          <w:bCs/>
          <w:sz w:val="20"/>
          <w:szCs w:val="20"/>
          <w:lang w:val="en-US"/>
        </w:rPr>
        <w:t>order to incorporate</w:t>
      </w:r>
      <w:r w:rsidR="00E4264B">
        <w:rPr>
          <w:rFonts w:ascii="Times New Roman" w:hAnsi="Times New Roman" w:cs="Times New Roman"/>
          <w:bCs/>
          <w:sz w:val="20"/>
          <w:szCs w:val="20"/>
          <w:lang w:val="en-US"/>
        </w:rPr>
        <w:t xml:space="preserve"> the additional location data</w:t>
      </w:r>
      <w:r w:rsidR="00417A71">
        <w:rPr>
          <w:rFonts w:ascii="Times New Roman" w:hAnsi="Times New Roman" w:cs="Times New Roman"/>
          <w:bCs/>
          <w:sz w:val="20"/>
          <w:szCs w:val="20"/>
          <w:lang w:val="en-US"/>
        </w:rPr>
        <w:t xml:space="preserve"> provided by</w:t>
      </w:r>
      <w:r w:rsidRPr="00335FB4">
        <w:rPr>
          <w:rFonts w:ascii="Times New Roman" w:hAnsi="Times New Roman" w:cs="Times New Roman"/>
          <w:bCs/>
          <w:sz w:val="20"/>
          <w:szCs w:val="20"/>
          <w:lang w:val="en-US"/>
        </w:rPr>
        <w:t xml:space="preserve"> both the acoustic</w:t>
      </w:r>
      <w:r w:rsidR="00E4264B">
        <w:rPr>
          <w:rFonts w:ascii="Times New Roman" w:hAnsi="Times New Roman" w:cs="Times New Roman"/>
          <w:bCs/>
          <w:sz w:val="20"/>
          <w:szCs w:val="20"/>
          <w:lang w:val="en-US"/>
        </w:rPr>
        <w:t xml:space="preserve"> monitoring and visual census</w:t>
      </w:r>
      <w:r>
        <w:rPr>
          <w:rFonts w:ascii="Times New Roman" w:hAnsi="Times New Roman" w:cs="Times New Roman"/>
          <w:bCs/>
          <w:sz w:val="20"/>
          <w:szCs w:val="20"/>
          <w:lang w:val="en-US"/>
        </w:rPr>
        <w:t>.</w:t>
      </w:r>
      <w:commentRangeEnd w:id="57"/>
      <w:r>
        <w:rPr>
          <w:rStyle w:val="CommentReference"/>
          <w:rFonts w:ascii="Times New Roman" w:eastAsia="Arial Unicode MS" w:hAnsi="Times New Roman" w:cs="Times New Roman"/>
          <w:color w:val="auto"/>
          <w:lang w:val="en-US"/>
        </w:rPr>
        <w:commentReference w:id="57"/>
      </w:r>
      <w:r w:rsidR="00720379">
        <w:rPr>
          <w:rFonts w:ascii="Times New Roman" w:hAnsi="Times New Roman" w:cs="Times New Roman"/>
          <w:bCs/>
          <w:sz w:val="20"/>
          <w:szCs w:val="20"/>
          <w:lang w:val="en-US"/>
        </w:rPr>
        <w:t xml:space="preserve"> </w:t>
      </w:r>
      <w:r w:rsidR="006E10F5">
        <w:rPr>
          <w:rFonts w:ascii="Times New Roman" w:hAnsi="Times New Roman" w:cs="Times New Roman"/>
          <w:bCs/>
          <w:sz w:val="20"/>
          <w:szCs w:val="20"/>
          <w:lang w:val="en-US"/>
        </w:rPr>
        <w:t>Argos locations</w:t>
      </w:r>
      <w:r w:rsidR="00A843FE">
        <w:rPr>
          <w:rFonts w:ascii="Times New Roman" w:hAnsi="Times New Roman" w:cs="Times New Roman"/>
          <w:bCs/>
          <w:sz w:val="20"/>
          <w:szCs w:val="20"/>
          <w:lang w:val="en-US"/>
        </w:rPr>
        <w:t xml:space="preserve"> were grouped into error classes (Z, B, A, 0, 1, 2, 3)</w:t>
      </w:r>
      <w:r w:rsidR="00C0498B">
        <w:rPr>
          <w:rFonts w:ascii="Times New Roman" w:hAnsi="Times New Roman" w:cs="Times New Roman"/>
          <w:bCs/>
          <w:sz w:val="20"/>
          <w:szCs w:val="20"/>
          <w:lang w:val="en-US"/>
        </w:rPr>
        <w:t>. I</w:t>
      </w:r>
      <w:r w:rsidR="00A843FE">
        <w:rPr>
          <w:rFonts w:ascii="Times New Roman" w:hAnsi="Times New Roman" w:cs="Times New Roman"/>
          <w:bCs/>
          <w:sz w:val="20"/>
          <w:szCs w:val="20"/>
          <w:lang w:val="en-US"/>
        </w:rPr>
        <w:t xml:space="preserve">nvalid locations (class Z) were discarded, as were any locations from above sea level. </w:t>
      </w:r>
      <w:r w:rsidR="0008524E">
        <w:rPr>
          <w:rFonts w:ascii="Times New Roman" w:hAnsi="Times New Roman" w:cs="Times New Roman"/>
          <w:bCs/>
          <w:sz w:val="20"/>
          <w:szCs w:val="20"/>
          <w:lang w:val="en-US"/>
        </w:rPr>
        <w:t>A</w:t>
      </w:r>
      <w:r w:rsidR="00DE6FF2">
        <w:rPr>
          <w:rFonts w:ascii="Times New Roman" w:hAnsi="Times New Roman" w:cs="Times New Roman"/>
          <w:bCs/>
          <w:sz w:val="20"/>
          <w:szCs w:val="20"/>
          <w:lang w:val="en-US"/>
        </w:rPr>
        <w:t>coustic and visual detections were</w:t>
      </w:r>
      <w:r w:rsidR="008332C7">
        <w:rPr>
          <w:rFonts w:ascii="Times New Roman" w:hAnsi="Times New Roman" w:cs="Times New Roman"/>
          <w:bCs/>
          <w:sz w:val="20"/>
          <w:szCs w:val="20"/>
          <w:lang w:val="en-US"/>
        </w:rPr>
        <w:t xml:space="preserve"> added </w:t>
      </w:r>
      <w:r w:rsidR="00EF739E">
        <w:rPr>
          <w:rFonts w:ascii="Times New Roman" w:hAnsi="Times New Roman" w:cs="Times New Roman"/>
          <w:bCs/>
          <w:sz w:val="20"/>
          <w:szCs w:val="20"/>
          <w:lang w:val="en-US"/>
        </w:rPr>
        <w:t xml:space="preserve">to </w:t>
      </w:r>
      <w:r w:rsidR="00532332">
        <w:rPr>
          <w:rFonts w:ascii="Times New Roman" w:hAnsi="Times New Roman" w:cs="Times New Roman"/>
          <w:bCs/>
          <w:sz w:val="20"/>
          <w:szCs w:val="20"/>
          <w:lang w:val="en-US"/>
        </w:rPr>
        <w:t>the</w:t>
      </w:r>
      <w:r w:rsidR="00C0498B">
        <w:rPr>
          <w:rFonts w:ascii="Times New Roman" w:hAnsi="Times New Roman" w:cs="Times New Roman"/>
          <w:bCs/>
          <w:sz w:val="20"/>
          <w:szCs w:val="20"/>
          <w:lang w:val="en-US"/>
        </w:rPr>
        <w:t xml:space="preserve"> Argos</w:t>
      </w:r>
      <w:r w:rsidR="00532332">
        <w:rPr>
          <w:rFonts w:ascii="Times New Roman" w:hAnsi="Times New Roman" w:cs="Times New Roman"/>
          <w:bCs/>
          <w:sz w:val="20"/>
          <w:szCs w:val="20"/>
          <w:lang w:val="en-US"/>
        </w:rPr>
        <w:t xml:space="preserve"> data </w:t>
      </w:r>
      <w:r w:rsidR="00A843FE">
        <w:rPr>
          <w:rFonts w:ascii="Times New Roman" w:hAnsi="Times New Roman" w:cs="Times New Roman"/>
          <w:bCs/>
          <w:sz w:val="20"/>
          <w:szCs w:val="20"/>
          <w:lang w:val="en-US"/>
        </w:rPr>
        <w:t>as class 2</w:t>
      </w:r>
      <w:r w:rsidR="00C0498B">
        <w:rPr>
          <w:rFonts w:ascii="Times New Roman" w:hAnsi="Times New Roman" w:cs="Times New Roman"/>
          <w:bCs/>
          <w:sz w:val="20"/>
          <w:szCs w:val="20"/>
          <w:lang w:val="en-US"/>
        </w:rPr>
        <w:t xml:space="preserve"> (accurate to 500m) </w:t>
      </w:r>
      <w:r w:rsidR="00A843FE">
        <w:rPr>
          <w:rFonts w:ascii="Times New Roman" w:hAnsi="Times New Roman" w:cs="Times New Roman"/>
          <w:bCs/>
          <w:sz w:val="20"/>
          <w:szCs w:val="20"/>
          <w:lang w:val="en-US"/>
        </w:rPr>
        <w:t>and 3</w:t>
      </w:r>
      <w:r w:rsidR="00C0498B">
        <w:rPr>
          <w:rFonts w:ascii="Times New Roman" w:hAnsi="Times New Roman" w:cs="Times New Roman"/>
          <w:bCs/>
          <w:sz w:val="20"/>
          <w:szCs w:val="20"/>
          <w:lang w:val="en-US"/>
        </w:rPr>
        <w:t xml:space="preserve"> (250m) positions</w:t>
      </w:r>
      <w:r w:rsidR="00DE30F8">
        <w:rPr>
          <w:rFonts w:ascii="Times New Roman" w:hAnsi="Times New Roman" w:cs="Times New Roman"/>
          <w:bCs/>
          <w:sz w:val="20"/>
          <w:szCs w:val="20"/>
          <w:lang w:val="en-US"/>
        </w:rPr>
        <w:t>,</w:t>
      </w:r>
      <w:r w:rsidR="00C0498B">
        <w:rPr>
          <w:rFonts w:ascii="Times New Roman" w:hAnsi="Times New Roman" w:cs="Times New Roman"/>
          <w:bCs/>
          <w:sz w:val="20"/>
          <w:szCs w:val="20"/>
          <w:lang w:val="en-US"/>
        </w:rPr>
        <w:t xml:space="preserve"> respectively. Archival</w:t>
      </w:r>
      <w:r w:rsidR="00EF739E">
        <w:rPr>
          <w:rFonts w:ascii="Times New Roman" w:hAnsi="Times New Roman" w:cs="Times New Roman"/>
          <w:bCs/>
          <w:sz w:val="20"/>
          <w:szCs w:val="20"/>
          <w:lang w:val="en-US"/>
        </w:rPr>
        <w:t xml:space="preserve"> temperature, depth, and lig</w:t>
      </w:r>
      <w:r w:rsidR="00030D43">
        <w:rPr>
          <w:rFonts w:ascii="Times New Roman" w:hAnsi="Times New Roman" w:cs="Times New Roman"/>
          <w:bCs/>
          <w:sz w:val="20"/>
          <w:szCs w:val="20"/>
          <w:lang w:val="en-US"/>
        </w:rPr>
        <w:t>ht-level data</w:t>
      </w:r>
      <w:r w:rsidR="0048181E">
        <w:rPr>
          <w:rFonts w:ascii="Times New Roman" w:hAnsi="Times New Roman" w:cs="Times New Roman"/>
          <w:bCs/>
          <w:sz w:val="20"/>
          <w:szCs w:val="20"/>
          <w:lang w:val="en-US"/>
        </w:rPr>
        <w:t xml:space="preserve"> were</w:t>
      </w:r>
      <w:r w:rsidR="00C0498B">
        <w:rPr>
          <w:rFonts w:ascii="Times New Roman" w:hAnsi="Times New Roman" w:cs="Times New Roman"/>
          <w:bCs/>
          <w:sz w:val="20"/>
          <w:szCs w:val="20"/>
          <w:lang w:val="en-US"/>
        </w:rPr>
        <w:t xml:space="preserve"> parsed</w:t>
      </w:r>
      <w:r w:rsidR="00030D43">
        <w:rPr>
          <w:rFonts w:ascii="Times New Roman" w:hAnsi="Times New Roman" w:cs="Times New Roman"/>
          <w:bCs/>
          <w:sz w:val="20"/>
          <w:szCs w:val="20"/>
          <w:lang w:val="en-US"/>
        </w:rPr>
        <w:t xml:space="preserve"> </w:t>
      </w:r>
      <w:r w:rsidR="00EF739E">
        <w:rPr>
          <w:rFonts w:ascii="Times New Roman" w:hAnsi="Times New Roman" w:cs="Times New Roman"/>
          <w:bCs/>
          <w:sz w:val="20"/>
          <w:szCs w:val="20"/>
          <w:lang w:val="en-US"/>
        </w:rPr>
        <w:t xml:space="preserve">using the </w:t>
      </w:r>
      <w:proofErr w:type="spellStart"/>
      <w:r w:rsidR="00EF739E">
        <w:rPr>
          <w:rFonts w:ascii="Times New Roman" w:hAnsi="Times New Roman" w:cs="Times New Roman"/>
          <w:bCs/>
          <w:sz w:val="20"/>
          <w:szCs w:val="20"/>
          <w:lang w:val="en-US"/>
        </w:rPr>
        <w:t>trackit</w:t>
      </w:r>
      <w:proofErr w:type="spellEnd"/>
      <w:r w:rsidR="00EF739E">
        <w:rPr>
          <w:rFonts w:ascii="Times New Roman" w:hAnsi="Times New Roman" w:cs="Times New Roman"/>
          <w:bCs/>
          <w:sz w:val="20"/>
          <w:szCs w:val="20"/>
          <w:lang w:val="en-US"/>
        </w:rPr>
        <w:t xml:space="preserve"> package of the R programming language.</w:t>
      </w:r>
      <w:r w:rsidR="00030D43">
        <w:rPr>
          <w:rFonts w:ascii="Times New Roman" w:hAnsi="Times New Roman" w:cs="Times New Roman"/>
          <w:bCs/>
          <w:sz w:val="20"/>
          <w:szCs w:val="20"/>
          <w:lang w:val="en-US"/>
        </w:rPr>
        <w:t xml:space="preserve"> B</w:t>
      </w:r>
      <w:r w:rsidR="00532332" w:rsidRPr="00EF739E">
        <w:rPr>
          <w:rFonts w:ascii="Times New Roman" w:hAnsi="Times New Roman" w:cs="Times New Roman"/>
          <w:bCs/>
          <w:sz w:val="20"/>
          <w:szCs w:val="20"/>
          <w:lang w:val="en-US"/>
        </w:rPr>
        <w:t>athymetric correction</w:t>
      </w:r>
      <w:r w:rsidR="00030D43">
        <w:rPr>
          <w:rFonts w:ascii="Times New Roman" w:hAnsi="Times New Roman" w:cs="Times New Roman"/>
          <w:bCs/>
          <w:sz w:val="20"/>
          <w:szCs w:val="20"/>
          <w:lang w:val="en-US"/>
        </w:rPr>
        <w:t xml:space="preserve"> was done</w:t>
      </w:r>
      <w:r w:rsidR="0008524E">
        <w:rPr>
          <w:rFonts w:ascii="Times New Roman" w:hAnsi="Times New Roman" w:cs="Times New Roman"/>
          <w:bCs/>
          <w:sz w:val="20"/>
          <w:szCs w:val="20"/>
          <w:lang w:val="en-US"/>
        </w:rPr>
        <w:t xml:space="preserve"> </w:t>
      </w:r>
      <w:r w:rsidR="00532332">
        <w:rPr>
          <w:rFonts w:ascii="Times New Roman" w:hAnsi="Times New Roman" w:cs="Times New Roman"/>
          <w:bCs/>
          <w:sz w:val="20"/>
          <w:szCs w:val="20"/>
          <w:lang w:val="en-US"/>
        </w:rPr>
        <w:t xml:space="preserve">using the </w:t>
      </w:r>
      <w:proofErr w:type="spellStart"/>
      <w:r w:rsidR="00532332">
        <w:rPr>
          <w:rFonts w:ascii="Times New Roman" w:hAnsi="Times New Roman" w:cs="Times New Roman"/>
          <w:bCs/>
          <w:sz w:val="20"/>
          <w:szCs w:val="20"/>
          <w:lang w:val="en-US"/>
        </w:rPr>
        <w:t>analyzepsat</w:t>
      </w:r>
      <w:proofErr w:type="spellEnd"/>
      <w:r w:rsidR="00E842A4">
        <w:rPr>
          <w:rFonts w:ascii="Times New Roman" w:hAnsi="Times New Roman" w:cs="Times New Roman"/>
          <w:bCs/>
          <w:sz w:val="20"/>
          <w:szCs w:val="20"/>
          <w:lang w:val="en-US"/>
        </w:rPr>
        <w:t xml:space="preserve"> R</w:t>
      </w:r>
      <w:r w:rsidR="00532332">
        <w:rPr>
          <w:rFonts w:ascii="Times New Roman" w:hAnsi="Times New Roman" w:cs="Times New Roman"/>
          <w:bCs/>
          <w:sz w:val="20"/>
          <w:szCs w:val="20"/>
          <w:lang w:val="en-US"/>
        </w:rPr>
        <w:t xml:space="preserve"> package and</w:t>
      </w:r>
      <w:r w:rsidR="0008524E">
        <w:rPr>
          <w:rFonts w:ascii="Times New Roman" w:hAnsi="Times New Roman" w:cs="Times New Roman"/>
          <w:bCs/>
          <w:sz w:val="20"/>
          <w:szCs w:val="20"/>
          <w:lang w:val="en-US"/>
        </w:rPr>
        <w:t xml:space="preserve"> NOAA’s </w:t>
      </w:r>
      <w:proofErr w:type="spellStart"/>
      <w:r w:rsidR="0008524E">
        <w:rPr>
          <w:rFonts w:ascii="Times New Roman" w:hAnsi="Times New Roman" w:cs="Times New Roman"/>
          <w:bCs/>
          <w:sz w:val="20"/>
          <w:szCs w:val="20"/>
          <w:lang w:val="en-US"/>
        </w:rPr>
        <w:t>ETopo</w:t>
      </w:r>
      <w:proofErr w:type="spellEnd"/>
      <w:r w:rsidR="00EF739E">
        <w:rPr>
          <w:rFonts w:ascii="Times New Roman" w:hAnsi="Times New Roman" w:cs="Times New Roman"/>
          <w:bCs/>
          <w:sz w:val="20"/>
          <w:szCs w:val="20"/>
          <w:lang w:val="en-US"/>
        </w:rPr>
        <w:t xml:space="preserve"> 2-minute bathymetry</w:t>
      </w:r>
      <w:r w:rsidR="00733BF1">
        <w:rPr>
          <w:rFonts w:ascii="Times New Roman" w:hAnsi="Times New Roman" w:cs="Times New Roman"/>
          <w:bCs/>
          <w:sz w:val="20"/>
          <w:szCs w:val="20"/>
          <w:lang w:val="en-US"/>
        </w:rPr>
        <w:t xml:space="preserve"> dataset </w:t>
      </w:r>
      <w:r w:rsidR="00EF739E" w:rsidRPr="00EF739E">
        <w:rPr>
          <w:rFonts w:ascii="Times New Roman" w:hAnsi="Times New Roman" w:cs="Times New Roman"/>
          <w:bCs/>
          <w:sz w:val="20"/>
          <w:szCs w:val="20"/>
          <w:lang w:val="en-US"/>
        </w:rPr>
        <w:t>(</w:t>
      </w:r>
      <w:hyperlink r:id="rId11" w:history="1">
        <w:r w:rsidR="00EF739E" w:rsidRPr="00EF739E">
          <w:rPr>
            <w:rStyle w:val="Hyperlink"/>
            <w:rFonts w:ascii="Times New Roman" w:hAnsi="Times New Roman" w:cs="Times New Roman"/>
            <w:bCs/>
            <w:sz w:val="20"/>
            <w:szCs w:val="20"/>
            <w:lang w:val="en-US"/>
          </w:rPr>
          <w:t>http://www.ngdc.noaa.gov/mgg/global/etopo2.html</w:t>
        </w:r>
      </w:hyperlink>
      <w:r w:rsidR="00532332">
        <w:rPr>
          <w:rFonts w:ascii="Times New Roman" w:hAnsi="Times New Roman" w:cs="Times New Roman"/>
          <w:bCs/>
          <w:sz w:val="20"/>
          <w:szCs w:val="20"/>
          <w:lang w:val="en-US"/>
        </w:rPr>
        <w:t>).</w:t>
      </w:r>
      <w:r w:rsidR="00725191">
        <w:rPr>
          <w:rFonts w:ascii="Times New Roman" w:hAnsi="Times New Roman" w:cs="Times New Roman"/>
          <w:bCs/>
          <w:sz w:val="20"/>
          <w:szCs w:val="20"/>
          <w:lang w:val="en-US"/>
        </w:rPr>
        <w:t xml:space="preserve"> The most likely tracks based on the combined Argos, archival, acoustic, and visual data</w:t>
      </w:r>
      <w:r w:rsidR="00E842A4">
        <w:rPr>
          <w:rFonts w:ascii="Times New Roman" w:hAnsi="Times New Roman" w:cs="Times New Roman"/>
          <w:bCs/>
          <w:sz w:val="20"/>
          <w:szCs w:val="20"/>
          <w:lang w:val="en-US"/>
        </w:rPr>
        <w:t xml:space="preserve"> were then mapped</w:t>
      </w:r>
      <w:r w:rsidR="00A83D52">
        <w:rPr>
          <w:rFonts w:ascii="Times New Roman" w:hAnsi="Times New Roman" w:cs="Times New Roman"/>
          <w:bCs/>
          <w:sz w:val="20"/>
          <w:szCs w:val="20"/>
          <w:lang w:val="en-US"/>
        </w:rPr>
        <w:t xml:space="preserve"> for each animal</w:t>
      </w:r>
      <w:r w:rsidR="00E842A4">
        <w:rPr>
          <w:rFonts w:ascii="Times New Roman" w:hAnsi="Times New Roman" w:cs="Times New Roman"/>
          <w:bCs/>
          <w:sz w:val="20"/>
          <w:szCs w:val="20"/>
          <w:lang w:val="en-US"/>
        </w:rPr>
        <w:t xml:space="preserve"> and </w:t>
      </w:r>
      <w:r w:rsidR="00A83D52">
        <w:rPr>
          <w:rFonts w:ascii="Times New Roman" w:hAnsi="Times New Roman" w:cs="Times New Roman"/>
          <w:bCs/>
          <w:sz w:val="20"/>
          <w:szCs w:val="20"/>
          <w:lang w:val="en-US"/>
        </w:rPr>
        <w:t>used to describe differing patterns of behavior</w:t>
      </w:r>
      <w:r w:rsidR="002C328A">
        <w:rPr>
          <w:rFonts w:ascii="Times New Roman" w:hAnsi="Times New Roman" w:cs="Times New Roman"/>
          <w:bCs/>
          <w:sz w:val="20"/>
          <w:szCs w:val="20"/>
          <w:lang w:val="en-US"/>
        </w:rPr>
        <w:t>.</w:t>
      </w:r>
    </w:p>
    <w:p w14:paraId="16197A51" w14:textId="77777777" w:rsidR="00BD58B2" w:rsidRDefault="00BD58B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20"/>
          <w:szCs w:val="20"/>
        </w:rPr>
      </w:pPr>
      <w:r>
        <w:rPr>
          <w:b/>
          <w:bCs/>
          <w:sz w:val="20"/>
          <w:szCs w:val="20"/>
        </w:rPr>
        <w:br w:type="page"/>
      </w:r>
    </w:p>
    <w:p w14:paraId="0F0000D3" w14:textId="6E82418C" w:rsidR="00A03D7F" w:rsidRPr="00A03D7F" w:rsidRDefault="008C1DA6" w:rsidP="00A03D7F">
      <w:pPr>
        <w:spacing w:line="480" w:lineRule="auto"/>
        <w:rPr>
          <w:rFonts w:ascii="Calibri" w:eastAsia="Calibri" w:hAnsi="Calibri" w:cs="Calibri"/>
          <w:b/>
          <w:bCs/>
          <w:color w:val="000000"/>
          <w:sz w:val="20"/>
          <w:szCs w:val="20"/>
          <w:u w:color="000000"/>
          <w:lang w:val="fr-FR"/>
        </w:rPr>
      </w:pPr>
      <w:r w:rsidRPr="00B9301A">
        <w:rPr>
          <w:b/>
          <w:bCs/>
          <w:sz w:val="20"/>
          <w:szCs w:val="20"/>
        </w:rPr>
        <w:lastRenderedPageBreak/>
        <w:t xml:space="preserve">Results </w:t>
      </w:r>
    </w:p>
    <w:p w14:paraId="5BEF686D" w14:textId="77777777" w:rsidR="008C1DA6" w:rsidRPr="00A50675" w:rsidRDefault="008C1DA6" w:rsidP="00A03D7F">
      <w:pPr>
        <w:pStyle w:val="Body"/>
        <w:spacing w:line="480" w:lineRule="auto"/>
        <w:rPr>
          <w:rFonts w:ascii="Times New Roman" w:eastAsia="Arial" w:hAnsi="Times New Roman" w:cs="Times New Roman"/>
          <w:b/>
          <w:i/>
          <w:sz w:val="20"/>
          <w:szCs w:val="20"/>
          <w:lang w:val="en-US"/>
        </w:rPr>
      </w:pPr>
      <w:r>
        <w:rPr>
          <w:rFonts w:ascii="Times New Roman" w:hAnsi="Times New Roman" w:cs="Times New Roman"/>
          <w:b/>
          <w:bCs/>
          <w:i/>
          <w:sz w:val="20"/>
          <w:szCs w:val="20"/>
          <w:lang w:val="en-US"/>
        </w:rPr>
        <w:t>Seasonal Structure</w:t>
      </w:r>
    </w:p>
    <w:p w14:paraId="59D6F83A" w14:textId="4F55AD45" w:rsidR="000B1C27" w:rsidRDefault="00602AB7" w:rsidP="007451E9">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T</w:t>
      </w:r>
      <w:r w:rsidR="008C1DA6" w:rsidRPr="00B9301A">
        <w:rPr>
          <w:rFonts w:ascii="Times New Roman" w:hAnsi="Times New Roman" w:cs="Times New Roman"/>
          <w:sz w:val="20"/>
          <w:szCs w:val="20"/>
          <w:lang w:val="en-US"/>
        </w:rPr>
        <w:t>he analyzed dataset consisted of 37,464 detections. Acoustic records were</w:t>
      </w:r>
      <w:r w:rsidR="00DA7EBF">
        <w:rPr>
          <w:rFonts w:ascii="Times New Roman" w:hAnsi="Times New Roman" w:cs="Times New Roman"/>
          <w:sz w:val="20"/>
          <w:szCs w:val="20"/>
          <w:lang w:val="en-US"/>
        </w:rPr>
        <w:t xml:space="preserve"> highly varied among individual sharks</w:t>
      </w:r>
      <w:r w:rsidR="008C1DA6">
        <w:rPr>
          <w:rFonts w:ascii="Times New Roman" w:hAnsi="Times New Roman" w:cs="Times New Roman"/>
          <w:sz w:val="20"/>
          <w:szCs w:val="20"/>
          <w:lang w:val="en-US"/>
        </w:rPr>
        <w:t xml:space="preserve"> </w:t>
      </w:r>
      <w:commentRangeStart w:id="59"/>
      <w:commentRangeStart w:id="60"/>
      <w:r w:rsidR="008C1DA6">
        <w:rPr>
          <w:rFonts w:ascii="Times New Roman" w:hAnsi="Times New Roman" w:cs="Times New Roman"/>
          <w:sz w:val="20"/>
          <w:szCs w:val="20"/>
          <w:lang w:val="en-US"/>
        </w:rPr>
        <w:t>(see Table 1</w:t>
      </w:r>
      <w:r w:rsidR="008C1DA6" w:rsidRPr="00B9301A">
        <w:rPr>
          <w:rFonts w:ascii="Times New Roman" w:hAnsi="Times New Roman" w:cs="Times New Roman"/>
          <w:sz w:val="20"/>
          <w:szCs w:val="20"/>
          <w:lang w:val="en-US"/>
        </w:rPr>
        <w:t>)</w:t>
      </w:r>
      <w:commentRangeEnd w:id="59"/>
      <w:r w:rsidR="000703FB">
        <w:rPr>
          <w:rStyle w:val="CommentReference"/>
          <w:rFonts w:ascii="Times New Roman" w:eastAsia="Arial Unicode MS" w:hAnsi="Times New Roman" w:cs="Times New Roman"/>
          <w:color w:val="auto"/>
          <w:lang w:val="en-US"/>
        </w:rPr>
        <w:commentReference w:id="59"/>
      </w:r>
      <w:commentRangeEnd w:id="60"/>
      <w:r w:rsidR="00B64309">
        <w:rPr>
          <w:rStyle w:val="CommentReference"/>
          <w:rFonts w:ascii="Times New Roman" w:eastAsia="Arial Unicode MS" w:hAnsi="Times New Roman" w:cs="Times New Roman"/>
          <w:color w:val="auto"/>
          <w:lang w:val="en-US"/>
        </w:rPr>
        <w:commentReference w:id="60"/>
      </w:r>
      <w:r w:rsidR="008C1DA6" w:rsidRPr="00B9301A">
        <w:rPr>
          <w:rFonts w:ascii="Times New Roman" w:hAnsi="Times New Roman" w:cs="Times New Roman"/>
          <w:sz w:val="20"/>
          <w:szCs w:val="20"/>
          <w:lang w:val="en-US"/>
        </w:rPr>
        <w:t xml:space="preserve"> with wide ranges in detection counts (</w:t>
      </w:r>
      <w:r w:rsidR="008C1DA6">
        <w:rPr>
          <w:rFonts w:ascii="Times New Roman" w:hAnsi="Times New Roman" w:cs="Times New Roman"/>
          <w:sz w:val="20"/>
          <w:szCs w:val="20"/>
          <w:lang w:val="en-US"/>
        </w:rPr>
        <w:t>4-</w:t>
      </w:r>
      <w:r w:rsidR="008C1DA6" w:rsidRPr="00B9301A">
        <w:rPr>
          <w:rFonts w:ascii="Times New Roman" w:hAnsi="Times New Roman" w:cs="Times New Roman"/>
          <w:sz w:val="20"/>
          <w:szCs w:val="20"/>
          <w:lang w:val="en-US"/>
        </w:rPr>
        <w:t xml:space="preserve">3995), total days recorded within </w:t>
      </w:r>
      <w:r w:rsidR="008C1DA6">
        <w:rPr>
          <w:rFonts w:ascii="Times New Roman" w:hAnsi="Times New Roman" w:cs="Times New Roman"/>
          <w:sz w:val="20"/>
          <w:szCs w:val="20"/>
          <w:lang w:val="en-US"/>
        </w:rPr>
        <w:t>the array (1-</w:t>
      </w:r>
      <w:r w:rsidR="008C1DA6" w:rsidRPr="00B9301A">
        <w:rPr>
          <w:rFonts w:ascii="Times New Roman" w:hAnsi="Times New Roman" w:cs="Times New Roman"/>
          <w:sz w:val="20"/>
          <w:szCs w:val="20"/>
          <w:lang w:val="en-US"/>
        </w:rPr>
        <w:t>265), and minimum monitoring periods (</w:t>
      </w:r>
      <w:r w:rsidR="008C1DA6">
        <w:rPr>
          <w:rFonts w:ascii="Times New Roman" w:hAnsi="Times New Roman" w:cs="Times New Roman"/>
          <w:sz w:val="20"/>
          <w:szCs w:val="20"/>
          <w:lang w:val="en-US"/>
        </w:rPr>
        <w:t>2-</w:t>
      </w:r>
      <w:r w:rsidR="008C1DA6" w:rsidRPr="00B9301A">
        <w:rPr>
          <w:rFonts w:ascii="Times New Roman" w:hAnsi="Times New Roman" w:cs="Times New Roman"/>
          <w:sz w:val="20"/>
          <w:szCs w:val="20"/>
          <w:lang w:val="en-US"/>
        </w:rPr>
        <w:t>2216). Eighteen s</w:t>
      </w:r>
      <w:r w:rsidR="008C1DA6">
        <w:rPr>
          <w:rFonts w:ascii="Times New Roman" w:hAnsi="Times New Roman" w:cs="Times New Roman"/>
          <w:sz w:val="20"/>
          <w:szCs w:val="20"/>
          <w:lang w:val="en-US"/>
        </w:rPr>
        <w:t>harks were tracked for fewer than</w:t>
      </w:r>
      <w:r w:rsidR="008C1DA6" w:rsidRPr="00B9301A">
        <w:rPr>
          <w:rFonts w:ascii="Times New Roman" w:hAnsi="Times New Roman" w:cs="Times New Roman"/>
          <w:sz w:val="20"/>
          <w:szCs w:val="20"/>
          <w:lang w:val="en-US"/>
        </w:rPr>
        <w:t xml:space="preserve"> 10 days, recording an average of 2.9 days within the array and 64.7 detections per individual. At the other extreme, 26 sharks were tracked for more than a year, averaging 43.1 days within the array and 835.7 detections. High individual variation was also apparent in both residence indices</w:t>
      </w:r>
      <w:r w:rsidR="008C1DA6">
        <w:rPr>
          <w:rFonts w:ascii="Times New Roman" w:hAnsi="Times New Roman" w:cs="Times New Roman"/>
          <w:sz w:val="20"/>
          <w:szCs w:val="20"/>
          <w:lang w:val="en-US"/>
        </w:rPr>
        <w:t xml:space="preserve"> (Table 1</w:t>
      </w:r>
      <w:r w:rsidR="008C1DA6" w:rsidRPr="00B9301A">
        <w:rPr>
          <w:rFonts w:ascii="Times New Roman" w:hAnsi="Times New Roman" w:cs="Times New Roman"/>
          <w:sz w:val="20"/>
          <w:szCs w:val="20"/>
          <w:lang w:val="en-US"/>
        </w:rPr>
        <w:t xml:space="preserve">). As mentioned previously, </w:t>
      </w:r>
      <w:proofErr w:type="spellStart"/>
      <w:r w:rsidR="008C1DA6" w:rsidRPr="00B9301A">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min</w:t>
      </w:r>
      <w:proofErr w:type="spellEnd"/>
      <w:r w:rsidR="008C1DA6" w:rsidRPr="00B9301A">
        <w:rPr>
          <w:rFonts w:ascii="Times New Roman" w:hAnsi="Times New Roman" w:cs="Times New Roman"/>
          <w:sz w:val="20"/>
          <w:szCs w:val="20"/>
          <w:lang w:val="en-US"/>
        </w:rPr>
        <w:t xml:space="preserve"> values may be artificially higher for animals tagged later in the study while </w:t>
      </w:r>
      <w:proofErr w:type="spellStart"/>
      <w:r w:rsidR="008C1DA6" w:rsidRPr="00B9301A">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max</w:t>
      </w:r>
      <w:proofErr w:type="spellEnd"/>
      <w:r w:rsidR="008C1DA6" w:rsidRPr="00B9301A">
        <w:rPr>
          <w:rFonts w:ascii="Times New Roman" w:hAnsi="Times New Roman" w:cs="Times New Roman"/>
          <w:sz w:val="20"/>
          <w:szCs w:val="20"/>
          <w:lang w:val="en-US"/>
        </w:rPr>
        <w:t xml:space="preserve"> values may be higher for sharks monitored over shorter time frames. Both trends were clear in the data, but individual differences were retained even when comparing animals from the same tagging cohort (for </w:t>
      </w:r>
      <w:proofErr w:type="spellStart"/>
      <w:r w:rsidR="008C1DA6" w:rsidRPr="00B9301A">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min</w:t>
      </w:r>
      <w:proofErr w:type="spellEnd"/>
      <w:r w:rsidR="008C1DA6" w:rsidRPr="00B9301A">
        <w:rPr>
          <w:rFonts w:ascii="Times New Roman" w:hAnsi="Times New Roman" w:cs="Times New Roman"/>
          <w:sz w:val="20"/>
          <w:szCs w:val="20"/>
          <w:lang w:val="en-US"/>
        </w:rPr>
        <w:t xml:space="preserve">) or with similar tracking histories (for </w:t>
      </w:r>
      <w:proofErr w:type="spellStart"/>
      <w:r w:rsidR="008C1DA6" w:rsidRPr="00B9301A">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max</w:t>
      </w:r>
      <w:proofErr w:type="spellEnd"/>
      <w:r w:rsidR="008C1DA6" w:rsidRPr="00B9301A">
        <w:rPr>
          <w:rFonts w:ascii="Times New Roman" w:hAnsi="Times New Roman" w:cs="Times New Roman"/>
          <w:sz w:val="20"/>
          <w:szCs w:val="20"/>
          <w:lang w:val="en-US"/>
        </w:rPr>
        <w:t>)</w:t>
      </w:r>
      <w:r w:rsidR="008C1DA6">
        <w:rPr>
          <w:rFonts w:ascii="Times New Roman" w:hAnsi="Times New Roman" w:cs="Times New Roman"/>
          <w:sz w:val="20"/>
          <w:szCs w:val="20"/>
          <w:lang w:val="en-US"/>
        </w:rPr>
        <w:t xml:space="preserve">. The tagged population had </w:t>
      </w:r>
      <w:proofErr w:type="spellStart"/>
      <w:r w:rsidR="008C1DA6">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min</w:t>
      </w:r>
      <w:proofErr w:type="spellEnd"/>
      <w:r w:rsidR="008C1DA6">
        <w:rPr>
          <w:rFonts w:ascii="Times New Roman" w:hAnsi="Times New Roman" w:cs="Times New Roman"/>
          <w:sz w:val="20"/>
          <w:szCs w:val="20"/>
          <w:lang w:val="en-US"/>
        </w:rPr>
        <w:t xml:space="preserve"> values ranging from 0.00 to 0.88 with an overall average of 0.05. The</w:t>
      </w:r>
      <w:r w:rsidR="008C1DA6" w:rsidRPr="00B9301A">
        <w:rPr>
          <w:rFonts w:ascii="Times New Roman" w:hAnsi="Times New Roman" w:cs="Times New Roman"/>
          <w:sz w:val="20"/>
          <w:szCs w:val="20"/>
          <w:lang w:val="en-US"/>
        </w:rPr>
        <w:t xml:space="preserve"> 2010</w:t>
      </w:r>
      <w:r w:rsidR="008C1DA6">
        <w:rPr>
          <w:rFonts w:ascii="Times New Roman" w:hAnsi="Times New Roman" w:cs="Times New Roman"/>
          <w:sz w:val="20"/>
          <w:szCs w:val="20"/>
          <w:lang w:val="en-US"/>
        </w:rPr>
        <w:t xml:space="preserve"> tagging cohort tended to have lower </w:t>
      </w:r>
      <w:proofErr w:type="spellStart"/>
      <w:r w:rsidR="008C1DA6">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min</w:t>
      </w:r>
      <w:proofErr w:type="spellEnd"/>
      <w:r w:rsidR="008C1DA6">
        <w:rPr>
          <w:rFonts w:ascii="Times New Roman" w:hAnsi="Times New Roman" w:cs="Times New Roman"/>
          <w:sz w:val="20"/>
          <w:szCs w:val="20"/>
          <w:lang w:val="en-US"/>
        </w:rPr>
        <w:t xml:space="preserve"> values (mean: 0.01, range: 0.00-0.11), while</w:t>
      </w:r>
      <w:r w:rsidR="008C1DA6" w:rsidRPr="00B9301A">
        <w:rPr>
          <w:rFonts w:ascii="Times New Roman" w:hAnsi="Times New Roman" w:cs="Times New Roman"/>
          <w:sz w:val="20"/>
          <w:szCs w:val="20"/>
          <w:lang w:val="en-US"/>
        </w:rPr>
        <w:t xml:space="preserve"> those from 2016</w:t>
      </w:r>
      <w:r w:rsidR="008C1DA6">
        <w:rPr>
          <w:rFonts w:ascii="Times New Roman" w:hAnsi="Times New Roman" w:cs="Times New Roman"/>
          <w:sz w:val="20"/>
          <w:szCs w:val="20"/>
          <w:lang w:val="en-US"/>
        </w:rPr>
        <w:t xml:space="preserve"> t</w:t>
      </w:r>
      <w:r w:rsidR="00693646">
        <w:rPr>
          <w:rFonts w:ascii="Times New Roman" w:hAnsi="Times New Roman" w:cs="Times New Roman"/>
          <w:sz w:val="20"/>
          <w:szCs w:val="20"/>
          <w:lang w:val="en-US"/>
        </w:rPr>
        <w:t>r</w:t>
      </w:r>
      <w:r w:rsidR="008C1DA6">
        <w:rPr>
          <w:rFonts w:ascii="Times New Roman" w:hAnsi="Times New Roman" w:cs="Times New Roman"/>
          <w:sz w:val="20"/>
          <w:szCs w:val="20"/>
          <w:lang w:val="en-US"/>
        </w:rPr>
        <w:t>ended higher (mean: 0.55, range: 0.23-0.88</w:t>
      </w:r>
      <w:r w:rsidR="008C1DA6" w:rsidRPr="00B9301A">
        <w:rPr>
          <w:rFonts w:ascii="Times New Roman" w:hAnsi="Times New Roman" w:cs="Times New Roman"/>
          <w:sz w:val="20"/>
          <w:szCs w:val="20"/>
          <w:lang w:val="en-US"/>
        </w:rPr>
        <w:t>).</w:t>
      </w:r>
      <w:r w:rsidR="009E02FE">
        <w:rPr>
          <w:rFonts w:ascii="Times New Roman" w:hAnsi="Times New Roman" w:cs="Times New Roman"/>
          <w:sz w:val="20"/>
          <w:szCs w:val="20"/>
          <w:lang w:val="en-US"/>
        </w:rPr>
        <w:t xml:space="preserve"> </w:t>
      </w:r>
      <w:r w:rsidR="008C1DA6">
        <w:rPr>
          <w:rFonts w:ascii="Times New Roman" w:hAnsi="Times New Roman" w:cs="Times New Roman"/>
          <w:sz w:val="20"/>
          <w:szCs w:val="20"/>
          <w:lang w:val="en-US"/>
        </w:rPr>
        <w:t>Maximum residence ranged from 0.00 to 1.00 with an average of 0.26.</w:t>
      </w:r>
      <w:r w:rsidR="008C1DA6" w:rsidRPr="00B9301A">
        <w:rPr>
          <w:rFonts w:ascii="Times New Roman" w:hAnsi="Times New Roman" w:cs="Times New Roman"/>
          <w:sz w:val="20"/>
          <w:szCs w:val="20"/>
          <w:lang w:val="en-US"/>
        </w:rPr>
        <w:t xml:space="preserve"> </w:t>
      </w:r>
      <w:r w:rsidR="008C1DA6">
        <w:rPr>
          <w:rFonts w:ascii="Times New Roman" w:hAnsi="Times New Roman" w:cs="Times New Roman"/>
          <w:sz w:val="20"/>
          <w:szCs w:val="20"/>
          <w:lang w:val="en-US"/>
        </w:rPr>
        <w:t>S</w:t>
      </w:r>
      <w:r w:rsidR="008C1DA6" w:rsidRPr="00B9301A">
        <w:rPr>
          <w:rFonts w:ascii="Times New Roman" w:hAnsi="Times New Roman" w:cs="Times New Roman"/>
          <w:sz w:val="20"/>
          <w:szCs w:val="20"/>
          <w:lang w:val="en-US"/>
        </w:rPr>
        <w:t>harks detected in</w:t>
      </w:r>
      <w:r w:rsidR="008C1DA6">
        <w:rPr>
          <w:rFonts w:ascii="Times New Roman" w:hAnsi="Times New Roman" w:cs="Times New Roman"/>
          <w:sz w:val="20"/>
          <w:szCs w:val="20"/>
          <w:lang w:val="en-US"/>
        </w:rPr>
        <w:t xml:space="preserve"> only one calendar year had higher </w:t>
      </w:r>
      <w:proofErr w:type="spellStart"/>
      <w:r w:rsidR="008C1DA6">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max</w:t>
      </w:r>
      <w:proofErr w:type="spellEnd"/>
      <w:r w:rsidR="008C1DA6">
        <w:rPr>
          <w:rFonts w:ascii="Times New Roman" w:hAnsi="Times New Roman" w:cs="Times New Roman"/>
          <w:sz w:val="20"/>
          <w:szCs w:val="20"/>
          <w:lang w:val="en-US"/>
        </w:rPr>
        <w:t xml:space="preserve"> values (mean: 0.48, range: 0.03-1.00)</w:t>
      </w:r>
      <w:r w:rsidR="008C1DA6" w:rsidRPr="00B9301A">
        <w:rPr>
          <w:rFonts w:ascii="Times New Roman" w:hAnsi="Times New Roman" w:cs="Times New Roman"/>
          <w:sz w:val="20"/>
          <w:szCs w:val="20"/>
          <w:lang w:val="en-US"/>
        </w:rPr>
        <w:t xml:space="preserve"> </w:t>
      </w:r>
      <w:r w:rsidR="008C1DA6">
        <w:rPr>
          <w:rFonts w:ascii="Times New Roman" w:hAnsi="Times New Roman" w:cs="Times New Roman"/>
          <w:sz w:val="20"/>
          <w:szCs w:val="20"/>
          <w:lang w:val="en-US"/>
        </w:rPr>
        <w:t>than</w:t>
      </w:r>
      <w:r w:rsidR="008C1DA6" w:rsidRPr="00B9301A">
        <w:rPr>
          <w:rFonts w:ascii="Times New Roman" w:hAnsi="Times New Roman" w:cs="Times New Roman"/>
          <w:sz w:val="20"/>
          <w:szCs w:val="20"/>
          <w:lang w:val="en-US"/>
        </w:rPr>
        <w:t xml:space="preserve"> those monitored over</w:t>
      </w:r>
      <w:r w:rsidR="008C1DA6">
        <w:rPr>
          <w:rFonts w:ascii="Times New Roman" w:hAnsi="Times New Roman" w:cs="Times New Roman"/>
          <w:sz w:val="20"/>
          <w:szCs w:val="20"/>
          <w:lang w:val="en-US"/>
        </w:rPr>
        <w:t xml:space="preserve"> multiple years (mean: 0.05 range: 0.00-0.22</w:t>
      </w:r>
      <w:r w:rsidR="008C1DA6" w:rsidRPr="00B9301A">
        <w:rPr>
          <w:rFonts w:ascii="Times New Roman" w:hAnsi="Times New Roman" w:cs="Times New Roman"/>
          <w:sz w:val="20"/>
          <w:szCs w:val="20"/>
          <w:lang w:val="en-US"/>
        </w:rPr>
        <w:t xml:space="preserve">). On average, an individual’s </w:t>
      </w:r>
      <w:proofErr w:type="spellStart"/>
      <w:r w:rsidR="008C1DA6" w:rsidRPr="00B9301A">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max</w:t>
      </w:r>
      <w:proofErr w:type="spellEnd"/>
      <w:r w:rsidR="008C1DA6" w:rsidRPr="00B9301A">
        <w:rPr>
          <w:rFonts w:ascii="Times New Roman" w:hAnsi="Times New Roman" w:cs="Times New Roman"/>
          <w:sz w:val="20"/>
          <w:szCs w:val="20"/>
          <w:lang w:val="en-US"/>
        </w:rPr>
        <w:t xml:space="preserve"> was 0.</w:t>
      </w:r>
      <w:r w:rsidR="008C1DA6">
        <w:rPr>
          <w:rFonts w:ascii="Times New Roman" w:hAnsi="Times New Roman" w:cs="Times New Roman"/>
          <w:sz w:val="20"/>
          <w:szCs w:val="20"/>
          <w:lang w:val="en-US"/>
        </w:rPr>
        <w:t>21</w:t>
      </w:r>
      <w:r w:rsidR="008C1DA6" w:rsidRPr="00B9301A">
        <w:rPr>
          <w:rFonts w:ascii="Times New Roman" w:hAnsi="Times New Roman" w:cs="Times New Roman"/>
          <w:sz w:val="20"/>
          <w:szCs w:val="20"/>
          <w:lang w:val="en-US"/>
        </w:rPr>
        <w:t xml:space="preserve"> higher than its </w:t>
      </w:r>
      <w:proofErr w:type="spellStart"/>
      <w:r w:rsidR="008C1DA6" w:rsidRPr="00B9301A">
        <w:rPr>
          <w:rFonts w:ascii="Times New Roman" w:hAnsi="Times New Roman" w:cs="Times New Roman"/>
          <w:sz w:val="20"/>
          <w:szCs w:val="20"/>
          <w:lang w:val="en-US"/>
        </w:rPr>
        <w:t>R</w:t>
      </w:r>
      <w:r w:rsidR="008C1DA6" w:rsidRPr="005509D5">
        <w:rPr>
          <w:rFonts w:ascii="Times New Roman" w:hAnsi="Times New Roman" w:cs="Times New Roman"/>
          <w:sz w:val="20"/>
          <w:szCs w:val="20"/>
          <w:vertAlign w:val="subscript"/>
          <w:lang w:val="en-US"/>
        </w:rPr>
        <w:t>min</w:t>
      </w:r>
      <w:proofErr w:type="spellEnd"/>
      <w:r w:rsidR="008C1DA6" w:rsidRPr="00B9301A">
        <w:rPr>
          <w:rFonts w:ascii="Times New Roman" w:hAnsi="Times New Roman" w:cs="Times New Roman"/>
          <w:sz w:val="20"/>
          <w:szCs w:val="20"/>
          <w:lang w:val="en-US"/>
        </w:rPr>
        <w:t>, though this difference also varied widely among tagged sh</w:t>
      </w:r>
      <w:r w:rsidR="008C1DA6">
        <w:rPr>
          <w:rFonts w:ascii="Times New Roman" w:hAnsi="Times New Roman" w:cs="Times New Roman"/>
          <w:sz w:val="20"/>
          <w:szCs w:val="20"/>
          <w:lang w:val="en-US"/>
        </w:rPr>
        <w:t>arks (range: 0.00-1.00</w:t>
      </w:r>
      <w:r w:rsidR="008C1DA6" w:rsidRPr="00B9301A">
        <w:rPr>
          <w:rFonts w:ascii="Times New Roman" w:hAnsi="Times New Roman" w:cs="Times New Roman"/>
          <w:sz w:val="20"/>
          <w:szCs w:val="20"/>
          <w:lang w:val="en-US"/>
        </w:rPr>
        <w:t xml:space="preserve">). </w:t>
      </w:r>
    </w:p>
    <w:p w14:paraId="1DF5D923" w14:textId="77777777" w:rsidR="00391881" w:rsidRDefault="00391881" w:rsidP="007451E9">
      <w:pPr>
        <w:pStyle w:val="Body"/>
        <w:spacing w:line="480" w:lineRule="auto"/>
        <w:rPr>
          <w:rFonts w:ascii="Times New Roman" w:hAnsi="Times New Roman" w:cs="Times New Roman"/>
          <w:sz w:val="20"/>
          <w:szCs w:val="20"/>
          <w:lang w:val="en-US"/>
        </w:rPr>
      </w:pPr>
    </w:p>
    <w:p w14:paraId="450FA6AB" w14:textId="5D9BB32E" w:rsidR="008C1DA6" w:rsidRDefault="000B1C27" w:rsidP="007451E9">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Female sharks recorded more detections (603.1 per individual) and a greater number of days within the array (26 per individual) than did males (398.6 detections and 18</w:t>
      </w:r>
      <w:r w:rsidR="00F27856">
        <w:rPr>
          <w:rFonts w:ascii="Times New Roman" w:hAnsi="Times New Roman" w:cs="Times New Roman"/>
          <w:sz w:val="20"/>
          <w:szCs w:val="20"/>
          <w:lang w:val="en-US"/>
        </w:rPr>
        <w:t>.2 days per individual), though</w:t>
      </w:r>
      <w:r w:rsidRPr="00B9301A">
        <w:rPr>
          <w:rFonts w:ascii="Times New Roman" w:hAnsi="Times New Roman" w:cs="Times New Roman"/>
          <w:sz w:val="20"/>
          <w:szCs w:val="20"/>
          <w:lang w:val="en-US"/>
        </w:rPr>
        <w:t xml:space="preserve"> these differences were not s</w:t>
      </w:r>
      <w:r>
        <w:rPr>
          <w:rFonts w:ascii="Times New Roman" w:hAnsi="Times New Roman" w:cs="Times New Roman"/>
          <w:sz w:val="20"/>
          <w:szCs w:val="20"/>
          <w:lang w:val="en-US"/>
        </w:rPr>
        <w:t xml:space="preserve">tatistically significant </w:t>
      </w:r>
      <w:ins w:id="61" w:author="Fernando Cagua" w:date="2019-02-28T08:29:00Z">
        <w:r w:rsidR="00D57EDD">
          <w:rPr>
            <w:rFonts w:ascii="Times New Roman" w:hAnsi="Times New Roman" w:cs="Times New Roman"/>
            <w:sz w:val="20"/>
            <w:szCs w:val="20"/>
            <w:lang w:val="en-US"/>
          </w:rPr>
          <w:t>(</w:t>
        </w:r>
      </w:ins>
      <w:ins w:id="62" w:author="Fernando Cagua" w:date="2019-02-28T08:25:00Z">
        <w:r w:rsidR="00D57EDD">
          <w:rPr>
            <w:rFonts w:ascii="Times New Roman" w:hAnsi="Times New Roman" w:cs="Times New Roman"/>
            <w:sz w:val="20"/>
            <w:szCs w:val="20"/>
            <w:lang w:val="en-US"/>
          </w:rPr>
          <w:t>at the</w:t>
        </w:r>
      </w:ins>
      <w:ins w:id="63" w:author="Fernando Cagua" w:date="2019-02-28T08:26:00Z">
        <w:r w:rsidR="00D57EDD">
          <w:rPr>
            <w:rFonts w:ascii="Times New Roman" w:hAnsi="Times New Roman" w:cs="Times New Roman"/>
            <w:sz w:val="20"/>
            <w:szCs w:val="20"/>
            <w:lang w:val="en-US"/>
          </w:rPr>
          <w:t xml:space="preserve"> </w:t>
        </w:r>
      </w:ins>
      <w:ins w:id="64" w:author="Fernando Cagua" w:date="2019-02-28T08:28:00Z">
        <w:r w:rsidR="00D57EDD">
          <w:rPr>
            <w:rFonts w:ascii="Cambria Math" w:hAnsi="Cambria Math" w:cs="Times New Roman"/>
            <w:sz w:val="20"/>
            <w:szCs w:val="20"/>
            <w:lang w:val="en-US"/>
          </w:rPr>
          <w:t>α</w:t>
        </w:r>
      </w:ins>
      <w:ins w:id="65" w:author="Fernando Cagua" w:date="2019-02-28T08:29:00Z">
        <w:r w:rsidR="00D57EDD">
          <w:rPr>
            <w:rFonts w:ascii="Cambria Math" w:hAnsi="Cambria Math" w:cs="Times New Roman"/>
            <w:sz w:val="20"/>
            <w:szCs w:val="20"/>
            <w:lang w:val="en-US"/>
          </w:rPr>
          <w:t xml:space="preserve"> = </w:t>
        </w:r>
      </w:ins>
      <w:ins w:id="66" w:author="Fernando Cagua" w:date="2019-02-28T08:25:00Z">
        <w:r w:rsidR="00D57EDD">
          <w:rPr>
            <w:rFonts w:ascii="Times New Roman" w:hAnsi="Times New Roman" w:cs="Times New Roman"/>
            <w:sz w:val="20"/>
            <w:szCs w:val="20"/>
            <w:lang w:val="en-US"/>
          </w:rPr>
          <w:t>0.05</w:t>
        </w:r>
      </w:ins>
      <w:ins w:id="67" w:author="Fernando Cagua" w:date="2019-02-28T08:29:00Z">
        <w:r w:rsidR="00D57EDD">
          <w:rPr>
            <w:rFonts w:ascii="Times New Roman" w:hAnsi="Times New Roman" w:cs="Times New Roman"/>
            <w:sz w:val="20"/>
            <w:szCs w:val="20"/>
            <w:lang w:val="en-US"/>
          </w:rPr>
          <w:t xml:space="preserve"> level; </w:t>
        </w:r>
      </w:ins>
      <w:commentRangeStart w:id="68"/>
      <w:del w:id="69" w:author="Fernando Cagua" w:date="2019-02-28T08:29:00Z">
        <w:r w:rsidDel="00D57EDD">
          <w:rPr>
            <w:rFonts w:ascii="Times New Roman" w:hAnsi="Times New Roman" w:cs="Times New Roman"/>
            <w:sz w:val="20"/>
            <w:szCs w:val="20"/>
            <w:lang w:val="en-US"/>
          </w:rPr>
          <w:delText>(</w:delText>
        </w:r>
      </w:del>
      <w:r>
        <w:rPr>
          <w:rFonts w:ascii="Times New Roman" w:hAnsi="Times New Roman" w:cs="Times New Roman"/>
          <w:sz w:val="20"/>
          <w:szCs w:val="20"/>
          <w:lang w:val="en-US"/>
        </w:rPr>
        <w:t>Mann Whitney Test</w:t>
      </w:r>
      <w:r w:rsidRPr="00B9301A">
        <w:rPr>
          <w:rFonts w:ascii="Times New Roman" w:hAnsi="Times New Roman" w:cs="Times New Roman"/>
          <w:sz w:val="20"/>
          <w:szCs w:val="20"/>
          <w:lang w:val="en-US"/>
        </w:rPr>
        <w:t>,</w:t>
      </w:r>
      <w:r>
        <w:rPr>
          <w:rFonts w:ascii="Times New Roman" w:hAnsi="Times New Roman" w:cs="Times New Roman"/>
          <w:sz w:val="20"/>
          <w:szCs w:val="20"/>
          <w:lang w:val="en-US"/>
        </w:rPr>
        <w:t xml:space="preserve"> U=</w:t>
      </w:r>
      <w:r w:rsidR="00CE7963">
        <w:rPr>
          <w:rFonts w:ascii="Times New Roman" w:hAnsi="Times New Roman" w:cs="Times New Roman"/>
          <w:sz w:val="20"/>
          <w:szCs w:val="20"/>
          <w:lang w:val="en-US"/>
        </w:rPr>
        <w:t xml:space="preserve">564, p </w:t>
      </w:r>
      <w:ins w:id="70" w:author="Fernando Cagua" w:date="2019-02-28T08:29:00Z">
        <w:r w:rsidR="00D57EDD">
          <w:rPr>
            <w:rFonts w:ascii="Times New Roman" w:hAnsi="Times New Roman" w:cs="Times New Roman"/>
            <w:sz w:val="20"/>
            <w:szCs w:val="20"/>
            <w:lang w:val="en-US"/>
          </w:rPr>
          <w:t>=</w:t>
        </w:r>
      </w:ins>
      <w:del w:id="71" w:author="Fernando Cagua" w:date="2019-02-28T08:29:00Z">
        <w:r w:rsidR="00CE7963" w:rsidDel="00D57EDD">
          <w:rPr>
            <w:rFonts w:ascii="Times New Roman" w:hAnsi="Times New Roman" w:cs="Times New Roman"/>
            <w:sz w:val="20"/>
            <w:szCs w:val="20"/>
            <w:lang w:val="en-US"/>
          </w:rPr>
          <w:delText>&gt;</w:delText>
        </w:r>
      </w:del>
      <w:r w:rsidR="00CE7963">
        <w:rPr>
          <w:rFonts w:ascii="Times New Roman" w:hAnsi="Times New Roman" w:cs="Times New Roman"/>
          <w:sz w:val="20"/>
          <w:szCs w:val="20"/>
          <w:lang w:val="en-US"/>
        </w:rPr>
        <w:t xml:space="preserve"> </w:t>
      </w:r>
      <w:del w:id="72" w:author="Fernando Cagua" w:date="2019-02-28T08:29:00Z">
        <w:r w:rsidR="00CE7963" w:rsidDel="00D57EDD">
          <w:rPr>
            <w:rFonts w:ascii="Times New Roman" w:hAnsi="Times New Roman" w:cs="Times New Roman"/>
            <w:sz w:val="20"/>
            <w:szCs w:val="20"/>
            <w:lang w:val="en-US"/>
          </w:rPr>
          <w:delText>0.05</w:delText>
        </w:r>
      </w:del>
      <w:ins w:id="73" w:author="Fernando Cagua" w:date="2019-02-28T08:29:00Z">
        <w:r w:rsidR="00D57EDD">
          <w:rPr>
            <w:rFonts w:ascii="Times New Roman" w:hAnsi="Times New Roman" w:cs="Times New Roman"/>
            <w:sz w:val="20"/>
            <w:szCs w:val="20"/>
            <w:lang w:val="en-US"/>
          </w:rPr>
          <w:t>XXX</w:t>
        </w:r>
      </w:ins>
      <w:r w:rsidRPr="00B9301A">
        <w:rPr>
          <w:rFonts w:ascii="Times New Roman" w:hAnsi="Times New Roman" w:cs="Times New Roman"/>
          <w:sz w:val="20"/>
          <w:szCs w:val="20"/>
          <w:lang w:val="en-US"/>
        </w:rPr>
        <w:t>).</w:t>
      </w:r>
      <w:r>
        <w:rPr>
          <w:rFonts w:ascii="Times New Roman" w:hAnsi="Times New Roman" w:cs="Times New Roman"/>
          <w:sz w:val="20"/>
          <w:szCs w:val="20"/>
          <w:lang w:val="en-US"/>
        </w:rPr>
        <w:t xml:space="preserve"> </w:t>
      </w:r>
      <w:commentRangeEnd w:id="68"/>
      <w:r w:rsidR="00D57EDD">
        <w:rPr>
          <w:rStyle w:val="CommentReference"/>
          <w:rFonts w:ascii="Times New Roman" w:eastAsia="Arial Unicode MS" w:hAnsi="Times New Roman" w:cs="Times New Roman"/>
          <w:color w:val="auto"/>
          <w:lang w:val="en-US"/>
        </w:rPr>
        <w:commentReference w:id="68"/>
      </w:r>
      <w:ins w:id="74" w:author="Fernando Cagua" w:date="2019-02-28T08:23:00Z">
        <w:r w:rsidR="00D57EDD">
          <w:rPr>
            <w:rFonts w:ascii="Times New Roman" w:hAnsi="Times New Roman" w:cs="Times New Roman"/>
            <w:sz w:val="20"/>
            <w:szCs w:val="20"/>
            <w:lang w:val="en-US"/>
          </w:rPr>
          <w:t>Accordingly, t</w:t>
        </w:r>
      </w:ins>
      <w:del w:id="75" w:author="Fernando Cagua" w:date="2019-02-28T08:23:00Z">
        <w:r w:rsidDel="00D57EDD">
          <w:rPr>
            <w:rFonts w:ascii="Times New Roman" w:hAnsi="Times New Roman" w:cs="Times New Roman"/>
            <w:sz w:val="20"/>
            <w:szCs w:val="20"/>
            <w:lang w:val="en-US"/>
          </w:rPr>
          <w:delText>T</w:delText>
        </w:r>
      </w:del>
      <w:r>
        <w:rPr>
          <w:rFonts w:ascii="Times New Roman" w:hAnsi="Times New Roman" w:cs="Times New Roman"/>
          <w:sz w:val="20"/>
          <w:szCs w:val="20"/>
          <w:lang w:val="en-US"/>
        </w:rPr>
        <w:t>he residence indices were also</w:t>
      </w:r>
      <w:r w:rsidRPr="00B9301A">
        <w:rPr>
          <w:rFonts w:ascii="Times New Roman" w:hAnsi="Times New Roman" w:cs="Times New Roman"/>
          <w:sz w:val="20"/>
          <w:szCs w:val="20"/>
          <w:lang w:val="en-US"/>
        </w:rPr>
        <w:t xml:space="preserve"> similar between the sexes</w:t>
      </w:r>
      <w:r>
        <w:rPr>
          <w:rFonts w:ascii="Times New Roman" w:hAnsi="Times New Roman" w:cs="Times New Roman"/>
          <w:sz w:val="20"/>
          <w:szCs w:val="20"/>
          <w:lang w:val="en-US"/>
        </w:rPr>
        <w:t xml:space="preserve"> </w:t>
      </w:r>
      <w:r w:rsidR="00971577">
        <w:rPr>
          <w:rFonts w:ascii="Times New Roman" w:hAnsi="Times New Roman" w:cs="Times New Roman"/>
          <w:sz w:val="20"/>
          <w:szCs w:val="20"/>
          <w:lang w:val="en-US"/>
        </w:rPr>
        <w:t>(Mann Whitney Test</w:t>
      </w:r>
      <w:r w:rsidR="00971577" w:rsidRPr="00B9301A">
        <w:rPr>
          <w:rFonts w:ascii="Times New Roman" w:hAnsi="Times New Roman" w:cs="Times New Roman"/>
          <w:sz w:val="20"/>
          <w:szCs w:val="20"/>
          <w:lang w:val="en-US"/>
        </w:rPr>
        <w:t>,</w:t>
      </w:r>
      <w:r w:rsidR="00C54BC8">
        <w:rPr>
          <w:rFonts w:ascii="Times New Roman" w:hAnsi="Times New Roman" w:cs="Times New Roman"/>
          <w:sz w:val="20"/>
          <w:szCs w:val="20"/>
          <w:lang w:val="en-US"/>
        </w:rPr>
        <w:t xml:space="preserve"> U= 608, p &gt; 0.05</w:t>
      </w:r>
      <w:r w:rsidR="00971577" w:rsidRPr="00B9301A">
        <w:rPr>
          <w:rFonts w:ascii="Times New Roman" w:hAnsi="Times New Roman" w:cs="Times New Roman"/>
          <w:sz w:val="20"/>
          <w:szCs w:val="20"/>
          <w:lang w:val="en-US"/>
        </w:rPr>
        <w:t>)</w:t>
      </w:r>
      <w:r w:rsidRPr="00B9301A">
        <w:rPr>
          <w:rFonts w:ascii="Times New Roman" w:hAnsi="Times New Roman" w:cs="Times New Roman"/>
          <w:sz w:val="20"/>
          <w:szCs w:val="20"/>
          <w:lang w:val="en-US"/>
        </w:rPr>
        <w:t>. M</w:t>
      </w:r>
      <w:r>
        <w:rPr>
          <w:rFonts w:ascii="Times New Roman" w:hAnsi="Times New Roman" w:cs="Times New Roman"/>
          <w:sz w:val="20"/>
          <w:szCs w:val="20"/>
          <w:lang w:val="en-US"/>
        </w:rPr>
        <w:t xml:space="preserve">ales averaged 0.06 for </w:t>
      </w:r>
      <w:proofErr w:type="spellStart"/>
      <w:r>
        <w:rPr>
          <w:rFonts w:ascii="Times New Roman" w:hAnsi="Times New Roman" w:cs="Times New Roman"/>
          <w:sz w:val="20"/>
          <w:szCs w:val="20"/>
          <w:lang w:val="en-US"/>
        </w:rPr>
        <w:t>R</w:t>
      </w:r>
      <w:r w:rsidRPr="005509D5">
        <w:rPr>
          <w:rFonts w:ascii="Times New Roman" w:hAnsi="Times New Roman" w:cs="Times New Roman"/>
          <w:sz w:val="20"/>
          <w:szCs w:val="20"/>
          <w:vertAlign w:val="subscript"/>
          <w:lang w:val="en-US"/>
        </w:rPr>
        <w:t>min</w:t>
      </w:r>
      <w:proofErr w:type="spellEnd"/>
      <w:r>
        <w:rPr>
          <w:rFonts w:ascii="Times New Roman" w:hAnsi="Times New Roman" w:cs="Times New Roman"/>
          <w:sz w:val="20"/>
          <w:szCs w:val="20"/>
          <w:lang w:val="en-US"/>
        </w:rPr>
        <w:t xml:space="preserve"> and 0.24</w:t>
      </w:r>
      <w:r w:rsidRPr="00B9301A">
        <w:rPr>
          <w:rFonts w:ascii="Times New Roman" w:hAnsi="Times New Roman" w:cs="Times New Roman"/>
          <w:sz w:val="20"/>
          <w:szCs w:val="20"/>
          <w:lang w:val="en-US"/>
        </w:rPr>
        <w:t xml:space="preserve"> for </w:t>
      </w:r>
      <w:proofErr w:type="spellStart"/>
      <w:r w:rsidRPr="00B9301A">
        <w:rPr>
          <w:rFonts w:ascii="Times New Roman" w:hAnsi="Times New Roman" w:cs="Times New Roman"/>
          <w:sz w:val="20"/>
          <w:szCs w:val="20"/>
          <w:lang w:val="en-US"/>
        </w:rPr>
        <w:t>R</w:t>
      </w:r>
      <w:r w:rsidRPr="005509D5">
        <w:rPr>
          <w:rFonts w:ascii="Times New Roman" w:hAnsi="Times New Roman" w:cs="Times New Roman"/>
          <w:sz w:val="20"/>
          <w:szCs w:val="20"/>
          <w:vertAlign w:val="subscript"/>
          <w:lang w:val="en-US"/>
        </w:rPr>
        <w:t>max</w:t>
      </w:r>
      <w:proofErr w:type="spellEnd"/>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while females averaged 0.07 and 0.28</w:t>
      </w:r>
      <w:r w:rsidRPr="00B9301A">
        <w:rPr>
          <w:rFonts w:ascii="Times New Roman" w:hAnsi="Times New Roman" w:cs="Times New Roman"/>
          <w:sz w:val="20"/>
          <w:szCs w:val="20"/>
          <w:lang w:val="en-US"/>
        </w:rPr>
        <w:t xml:space="preserve"> respectively.</w:t>
      </w:r>
      <w:r w:rsidR="008D23CF">
        <w:rPr>
          <w:rFonts w:ascii="Times New Roman" w:hAnsi="Times New Roman" w:cs="Times New Roman"/>
          <w:sz w:val="20"/>
          <w:szCs w:val="20"/>
          <w:lang w:val="en-US"/>
        </w:rPr>
        <w:t xml:space="preserve"> In addition to the similar index values, t</w:t>
      </w:r>
      <w:r w:rsidR="00F27856">
        <w:rPr>
          <w:rFonts w:ascii="Times New Roman" w:hAnsi="Times New Roman" w:cs="Times New Roman"/>
          <w:sz w:val="20"/>
          <w:szCs w:val="20"/>
          <w:lang w:val="en-US"/>
        </w:rPr>
        <w:t>he array</w:t>
      </w:r>
      <w:r w:rsidR="008D23CF">
        <w:rPr>
          <w:rFonts w:ascii="Times New Roman" w:hAnsi="Times New Roman" w:cs="Times New Roman"/>
          <w:sz w:val="20"/>
          <w:szCs w:val="20"/>
          <w:lang w:val="en-US"/>
        </w:rPr>
        <w:t xml:space="preserve"> also</w:t>
      </w:r>
      <w:r>
        <w:rPr>
          <w:rFonts w:ascii="Times New Roman" w:hAnsi="Times New Roman" w:cs="Times New Roman"/>
          <w:sz w:val="20"/>
          <w:szCs w:val="20"/>
          <w:lang w:val="en-US"/>
        </w:rPr>
        <w:t xml:space="preserve"> showed a high de</w:t>
      </w:r>
      <w:r w:rsidR="003451A8">
        <w:rPr>
          <w:rFonts w:ascii="Times New Roman" w:hAnsi="Times New Roman" w:cs="Times New Roman"/>
          <w:sz w:val="20"/>
          <w:szCs w:val="20"/>
          <w:lang w:val="en-US"/>
        </w:rPr>
        <w:t xml:space="preserve">gree of </w:t>
      </w:r>
      <w:r>
        <w:rPr>
          <w:rFonts w:ascii="Times New Roman" w:hAnsi="Times New Roman" w:cs="Times New Roman"/>
          <w:sz w:val="20"/>
          <w:szCs w:val="20"/>
          <w:lang w:val="en-US"/>
        </w:rPr>
        <w:t>overlap</w:t>
      </w:r>
      <w:r w:rsidR="002D0F73">
        <w:rPr>
          <w:rFonts w:ascii="Times New Roman" w:hAnsi="Times New Roman" w:cs="Times New Roman"/>
          <w:sz w:val="20"/>
          <w:szCs w:val="20"/>
          <w:lang w:val="en-US"/>
        </w:rPr>
        <w:t xml:space="preserve"> betwee</w:t>
      </w:r>
      <w:r w:rsidR="003451A8">
        <w:rPr>
          <w:rFonts w:ascii="Times New Roman" w:hAnsi="Times New Roman" w:cs="Times New Roman"/>
          <w:sz w:val="20"/>
          <w:szCs w:val="20"/>
          <w:lang w:val="en-US"/>
        </w:rPr>
        <w:t xml:space="preserve">n male and </w:t>
      </w:r>
      <w:r w:rsidR="002D0F73">
        <w:rPr>
          <w:rFonts w:ascii="Times New Roman" w:hAnsi="Times New Roman" w:cs="Times New Roman"/>
          <w:sz w:val="20"/>
          <w:szCs w:val="20"/>
          <w:lang w:val="en-US"/>
        </w:rPr>
        <w:t>female presence</w:t>
      </w:r>
      <w:r w:rsidR="00733BF1">
        <w:rPr>
          <w:rFonts w:ascii="Times New Roman" w:hAnsi="Times New Roman" w:cs="Times New Roman"/>
          <w:sz w:val="20"/>
          <w:szCs w:val="20"/>
          <w:lang w:val="en-US"/>
        </w:rPr>
        <w:t>. Over the six-</w:t>
      </w:r>
      <w:r>
        <w:rPr>
          <w:rFonts w:ascii="Times New Roman" w:hAnsi="Times New Roman" w:cs="Times New Roman"/>
          <w:sz w:val="20"/>
          <w:szCs w:val="20"/>
          <w:lang w:val="en-US"/>
        </w:rPr>
        <w:t>year study period, s</w:t>
      </w:r>
      <w:r w:rsidR="003451A8">
        <w:rPr>
          <w:rFonts w:ascii="Times New Roman" w:hAnsi="Times New Roman" w:cs="Times New Roman"/>
          <w:sz w:val="20"/>
          <w:szCs w:val="20"/>
          <w:lang w:val="en-US"/>
        </w:rPr>
        <w:t>harks of known sex were recorded</w:t>
      </w:r>
      <w:r w:rsidR="002D0F73">
        <w:rPr>
          <w:rFonts w:ascii="Times New Roman" w:hAnsi="Times New Roman" w:cs="Times New Roman"/>
          <w:sz w:val="20"/>
          <w:szCs w:val="20"/>
          <w:lang w:val="en-US"/>
        </w:rPr>
        <w:t xml:space="preserve"> within the array</w:t>
      </w:r>
      <w:r w:rsidR="003451A8">
        <w:rPr>
          <w:rFonts w:ascii="Times New Roman" w:hAnsi="Times New Roman" w:cs="Times New Roman"/>
          <w:sz w:val="20"/>
          <w:szCs w:val="20"/>
          <w:lang w:val="en-US"/>
        </w:rPr>
        <w:t xml:space="preserve"> on</w:t>
      </w:r>
      <w:r w:rsidR="00AC6399">
        <w:rPr>
          <w:rFonts w:ascii="Times New Roman" w:hAnsi="Times New Roman" w:cs="Times New Roman"/>
          <w:sz w:val="20"/>
          <w:szCs w:val="20"/>
          <w:lang w:val="en-US"/>
        </w:rPr>
        <w:t xml:space="preserve"> 657</w:t>
      </w:r>
      <w:r w:rsidR="00461F9D">
        <w:rPr>
          <w:rFonts w:ascii="Times New Roman" w:hAnsi="Times New Roman" w:cs="Times New Roman"/>
          <w:sz w:val="20"/>
          <w:szCs w:val="20"/>
          <w:lang w:val="en-US"/>
        </w:rPr>
        <w:t xml:space="preserve"> days, including 336</w:t>
      </w:r>
      <w:r>
        <w:rPr>
          <w:rFonts w:ascii="Times New Roman" w:hAnsi="Times New Roman" w:cs="Times New Roman"/>
          <w:sz w:val="20"/>
          <w:szCs w:val="20"/>
          <w:lang w:val="en-US"/>
        </w:rPr>
        <w:t xml:space="preserve"> days with multiple</w:t>
      </w:r>
      <w:r w:rsidR="0013582D">
        <w:rPr>
          <w:rFonts w:ascii="Times New Roman" w:hAnsi="Times New Roman" w:cs="Times New Roman"/>
          <w:sz w:val="20"/>
          <w:szCs w:val="20"/>
          <w:lang w:val="en-US"/>
        </w:rPr>
        <w:t xml:space="preserve"> such</w:t>
      </w:r>
      <w:r>
        <w:rPr>
          <w:rFonts w:ascii="Times New Roman" w:hAnsi="Times New Roman" w:cs="Times New Roman"/>
          <w:sz w:val="20"/>
          <w:szCs w:val="20"/>
          <w:lang w:val="en-US"/>
        </w:rPr>
        <w:t xml:space="preserve"> individuals</w:t>
      </w:r>
      <w:r w:rsidR="0013582D">
        <w:rPr>
          <w:rFonts w:ascii="Times New Roman" w:hAnsi="Times New Roman" w:cs="Times New Roman"/>
          <w:sz w:val="20"/>
          <w:szCs w:val="20"/>
          <w:lang w:val="en-US"/>
        </w:rPr>
        <w:t>. There were 151</w:t>
      </w:r>
      <w:r>
        <w:rPr>
          <w:rFonts w:ascii="Times New Roman" w:hAnsi="Times New Roman" w:cs="Times New Roman"/>
          <w:sz w:val="20"/>
          <w:szCs w:val="20"/>
          <w:lang w:val="en-US"/>
        </w:rPr>
        <w:t xml:space="preserve"> days with only male detections (</w:t>
      </w:r>
      <w:r w:rsidR="008D23CF">
        <w:rPr>
          <w:rFonts w:ascii="Times New Roman" w:hAnsi="Times New Roman" w:cs="Times New Roman"/>
          <w:sz w:val="20"/>
          <w:szCs w:val="20"/>
          <w:lang w:val="en-US"/>
        </w:rPr>
        <w:t>including 23 days</w:t>
      </w:r>
      <w:r w:rsidR="00307623">
        <w:rPr>
          <w:rFonts w:ascii="Times New Roman" w:hAnsi="Times New Roman" w:cs="Times New Roman"/>
          <w:sz w:val="20"/>
          <w:szCs w:val="20"/>
          <w:lang w:val="en-US"/>
        </w:rPr>
        <w:t xml:space="preserve"> with multiple males</w:t>
      </w:r>
      <w:r w:rsidR="00AC6399">
        <w:rPr>
          <w:rFonts w:ascii="Times New Roman" w:hAnsi="Times New Roman" w:cs="Times New Roman"/>
          <w:sz w:val="20"/>
          <w:szCs w:val="20"/>
          <w:lang w:val="en-US"/>
        </w:rPr>
        <w:t>), 2</w:t>
      </w:r>
      <w:r w:rsidR="0013582D">
        <w:rPr>
          <w:rFonts w:ascii="Times New Roman" w:hAnsi="Times New Roman" w:cs="Times New Roman"/>
          <w:sz w:val="20"/>
          <w:szCs w:val="20"/>
          <w:lang w:val="en-US"/>
        </w:rPr>
        <w:t>42</w:t>
      </w:r>
      <w:r>
        <w:rPr>
          <w:rFonts w:ascii="Times New Roman" w:hAnsi="Times New Roman" w:cs="Times New Roman"/>
          <w:sz w:val="20"/>
          <w:szCs w:val="20"/>
          <w:lang w:val="en-US"/>
        </w:rPr>
        <w:t xml:space="preserve"> days</w:t>
      </w:r>
      <w:r w:rsidR="002D0F73">
        <w:rPr>
          <w:rFonts w:ascii="Times New Roman" w:hAnsi="Times New Roman" w:cs="Times New Roman"/>
          <w:sz w:val="20"/>
          <w:szCs w:val="20"/>
          <w:lang w:val="en-US"/>
        </w:rPr>
        <w:t xml:space="preserve"> with only female detections</w:t>
      </w:r>
      <w:r>
        <w:rPr>
          <w:rFonts w:ascii="Times New Roman" w:hAnsi="Times New Roman" w:cs="Times New Roman"/>
          <w:sz w:val="20"/>
          <w:szCs w:val="20"/>
          <w:lang w:val="en-US"/>
        </w:rPr>
        <w:t xml:space="preserve"> (</w:t>
      </w:r>
      <w:r w:rsidR="006F04D4">
        <w:rPr>
          <w:rFonts w:ascii="Times New Roman" w:hAnsi="Times New Roman" w:cs="Times New Roman"/>
          <w:sz w:val="20"/>
          <w:szCs w:val="20"/>
          <w:lang w:val="en-US"/>
        </w:rPr>
        <w:t>49</w:t>
      </w:r>
      <w:r w:rsidR="00307623">
        <w:rPr>
          <w:rFonts w:ascii="Times New Roman" w:hAnsi="Times New Roman" w:cs="Times New Roman"/>
          <w:sz w:val="20"/>
          <w:szCs w:val="20"/>
          <w:lang w:val="en-US"/>
        </w:rPr>
        <w:t xml:space="preserve"> with </w:t>
      </w:r>
      <w:r w:rsidR="002D0F73">
        <w:rPr>
          <w:rFonts w:ascii="Times New Roman" w:hAnsi="Times New Roman" w:cs="Times New Roman"/>
          <w:sz w:val="20"/>
          <w:szCs w:val="20"/>
          <w:lang w:val="en-US"/>
        </w:rPr>
        <w:t>multiple females</w:t>
      </w:r>
      <w:r w:rsidR="00AC6399">
        <w:rPr>
          <w:rFonts w:ascii="Times New Roman" w:hAnsi="Times New Roman" w:cs="Times New Roman"/>
          <w:sz w:val="20"/>
          <w:szCs w:val="20"/>
          <w:lang w:val="en-US"/>
        </w:rPr>
        <w:t>), and 264</w:t>
      </w:r>
      <w:r w:rsidR="00E26FE2">
        <w:rPr>
          <w:rFonts w:ascii="Times New Roman" w:hAnsi="Times New Roman" w:cs="Times New Roman"/>
          <w:sz w:val="20"/>
          <w:szCs w:val="20"/>
          <w:lang w:val="en-US"/>
        </w:rPr>
        <w:t xml:space="preserve"> days in which</w:t>
      </w:r>
      <w:r w:rsidR="00D571A4">
        <w:rPr>
          <w:rFonts w:ascii="Times New Roman" w:hAnsi="Times New Roman" w:cs="Times New Roman"/>
          <w:sz w:val="20"/>
          <w:szCs w:val="20"/>
          <w:lang w:val="en-US"/>
        </w:rPr>
        <w:t xml:space="preserve"> tagged</w:t>
      </w:r>
      <w:r>
        <w:rPr>
          <w:rFonts w:ascii="Times New Roman" w:hAnsi="Times New Roman" w:cs="Times New Roman"/>
          <w:sz w:val="20"/>
          <w:szCs w:val="20"/>
          <w:lang w:val="en-US"/>
        </w:rPr>
        <w:t xml:space="preserve"> sharks of both sexes were detected</w:t>
      </w:r>
      <w:r w:rsidR="00391881">
        <w:rPr>
          <w:rFonts w:ascii="Times New Roman" w:hAnsi="Times New Roman" w:cs="Times New Roman"/>
          <w:sz w:val="20"/>
          <w:szCs w:val="20"/>
          <w:lang w:val="en-US"/>
        </w:rPr>
        <w:t>.</w:t>
      </w:r>
      <w:r w:rsidR="00737BCD">
        <w:rPr>
          <w:rFonts w:ascii="Times New Roman" w:hAnsi="Times New Roman" w:cs="Times New Roman"/>
          <w:sz w:val="20"/>
          <w:szCs w:val="20"/>
          <w:lang w:val="en-US"/>
        </w:rPr>
        <w:t xml:space="preserve">   </w:t>
      </w:r>
    </w:p>
    <w:p w14:paraId="3AA7E601" w14:textId="77777777" w:rsidR="00F74BE0" w:rsidRPr="00B9301A" w:rsidRDefault="00F74BE0" w:rsidP="007451E9">
      <w:pPr>
        <w:pStyle w:val="Body"/>
        <w:spacing w:line="480" w:lineRule="auto"/>
        <w:rPr>
          <w:rFonts w:ascii="Times New Roman" w:hAnsi="Times New Roman" w:cs="Times New Roman"/>
          <w:sz w:val="20"/>
          <w:szCs w:val="20"/>
          <w:lang w:val="en-US"/>
        </w:rPr>
      </w:pPr>
    </w:p>
    <w:p w14:paraId="4A7CF6A9" w14:textId="727B96FA" w:rsidR="008C1DA6" w:rsidRPr="00E91709" w:rsidRDefault="008C1DA6" w:rsidP="00E91709">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Despite</w:t>
      </w:r>
      <w:r w:rsidR="005010B1">
        <w:rPr>
          <w:rFonts w:ascii="Times New Roman" w:hAnsi="Times New Roman" w:cs="Times New Roman"/>
          <w:sz w:val="20"/>
          <w:szCs w:val="20"/>
          <w:lang w:val="en-US"/>
        </w:rPr>
        <w:t xml:space="preserve"> the high individual variation</w:t>
      </w:r>
      <w:r w:rsidRPr="00B9301A">
        <w:rPr>
          <w:rFonts w:ascii="Times New Roman" w:hAnsi="Times New Roman" w:cs="Times New Roman"/>
          <w:sz w:val="20"/>
          <w:szCs w:val="20"/>
          <w:lang w:val="en-US"/>
        </w:rPr>
        <w:t xml:space="preserve"> in site fidelity, the seasonal timing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00E23E0E">
        <w:rPr>
          <w:rFonts w:ascii="Times New Roman" w:hAnsi="Times New Roman" w:cs="Times New Roman"/>
          <w:sz w:val="20"/>
          <w:szCs w:val="20"/>
          <w:lang w:val="en-US"/>
        </w:rPr>
        <w:t xml:space="preserve"> presence was</w:t>
      </w:r>
      <w:r w:rsidRPr="00B9301A">
        <w:rPr>
          <w:rFonts w:ascii="Times New Roman" w:hAnsi="Times New Roman" w:cs="Times New Roman"/>
          <w:sz w:val="20"/>
          <w:szCs w:val="20"/>
          <w:lang w:val="en-US"/>
        </w:rPr>
        <w:t xml:space="preserve"> consistent throughout the study </w:t>
      </w:r>
      <w:r w:rsidR="00307623">
        <w:rPr>
          <w:rFonts w:ascii="Times New Roman" w:hAnsi="Times New Roman" w:cs="Times New Roman"/>
          <w:sz w:val="20"/>
          <w:szCs w:val="20"/>
          <w:lang w:val="en-US"/>
        </w:rPr>
        <w:t>period and</w:t>
      </w:r>
      <w:r w:rsidRPr="00B9301A">
        <w:rPr>
          <w:rFonts w:ascii="Times New Roman" w:hAnsi="Times New Roman" w:cs="Times New Roman"/>
          <w:sz w:val="20"/>
          <w:szCs w:val="20"/>
          <w:lang w:val="en-US"/>
        </w:rPr>
        <w:t xml:space="preserve"> across the tagged population.</w:t>
      </w:r>
      <w:r w:rsidR="0098306A">
        <w:rPr>
          <w:rFonts w:ascii="Times New Roman" w:hAnsi="Times New Roman" w:cs="Times New Roman"/>
          <w:sz w:val="20"/>
          <w:szCs w:val="20"/>
          <w:lang w:val="en-US"/>
        </w:rPr>
        <w:t xml:space="preserve"> </w:t>
      </w:r>
      <w:r w:rsidR="00555AAB">
        <w:rPr>
          <w:rFonts w:ascii="Times New Roman" w:hAnsi="Times New Roman" w:cs="Times New Roman"/>
          <w:sz w:val="20"/>
          <w:szCs w:val="20"/>
          <w:lang w:val="en-US"/>
        </w:rPr>
        <w:t>The v</w:t>
      </w:r>
      <w:r w:rsidR="00E23E0E">
        <w:rPr>
          <w:rFonts w:ascii="Times New Roman" w:hAnsi="Times New Roman" w:cs="Times New Roman"/>
          <w:sz w:val="20"/>
          <w:szCs w:val="20"/>
          <w:lang w:val="en-US"/>
        </w:rPr>
        <w:t>ast majority of detections (more than</w:t>
      </w:r>
      <w:r w:rsidR="00555AAB">
        <w:rPr>
          <w:rFonts w:ascii="Times New Roman" w:hAnsi="Times New Roman" w:cs="Times New Roman"/>
          <w:sz w:val="20"/>
          <w:szCs w:val="20"/>
          <w:lang w:val="en-US"/>
        </w:rPr>
        <w:t xml:space="preserve"> 98%) occurred in the first half of the year. Acoustic activity was relatively low in January (approximately 2% of total detections), increased in February (6%) peaked in March (10%), April (48%), or May (26%) before declining i</w:t>
      </w:r>
      <w:r w:rsidR="008339F1">
        <w:rPr>
          <w:rFonts w:ascii="Times New Roman" w:hAnsi="Times New Roman" w:cs="Times New Roman"/>
          <w:sz w:val="20"/>
          <w:szCs w:val="20"/>
          <w:lang w:val="en-US"/>
        </w:rPr>
        <w:t>n June (3%).</w:t>
      </w:r>
      <w:r w:rsidR="009E02FE">
        <w:rPr>
          <w:rFonts w:ascii="Times New Roman" w:hAnsi="Times New Roman" w:cs="Times New Roman"/>
          <w:sz w:val="20"/>
          <w:szCs w:val="20"/>
          <w:lang w:val="en-US"/>
        </w:rPr>
        <w:t xml:space="preserve"> </w:t>
      </w:r>
      <w:r w:rsidR="008339F1">
        <w:rPr>
          <w:rFonts w:ascii="Times New Roman" w:hAnsi="Times New Roman" w:cs="Times New Roman"/>
          <w:sz w:val="20"/>
          <w:szCs w:val="20"/>
          <w:lang w:val="en-US"/>
        </w:rPr>
        <w:t>The sharks were mostly absent during the six months from July through December, which combined</w:t>
      </w:r>
      <w:r w:rsidR="00FF5E25">
        <w:rPr>
          <w:rFonts w:ascii="Times New Roman" w:hAnsi="Times New Roman" w:cs="Times New Roman"/>
          <w:sz w:val="20"/>
          <w:szCs w:val="20"/>
          <w:lang w:val="en-US"/>
        </w:rPr>
        <w:t>,</w:t>
      </w:r>
      <w:r w:rsidR="008339F1">
        <w:rPr>
          <w:rFonts w:ascii="Times New Roman" w:hAnsi="Times New Roman" w:cs="Times New Roman"/>
          <w:sz w:val="20"/>
          <w:szCs w:val="20"/>
          <w:lang w:val="en-US"/>
        </w:rPr>
        <w:t xml:space="preserve"> accounted for less than 2%</w:t>
      </w:r>
      <w:r w:rsidR="00555AAB">
        <w:rPr>
          <w:rFonts w:ascii="Times New Roman" w:hAnsi="Times New Roman" w:cs="Times New Roman"/>
          <w:sz w:val="20"/>
          <w:szCs w:val="20"/>
          <w:lang w:val="en-US"/>
        </w:rPr>
        <w:t xml:space="preserve"> of total detections. </w:t>
      </w:r>
      <w:r w:rsidR="00E23E0E">
        <w:rPr>
          <w:rFonts w:ascii="Times New Roman" w:hAnsi="Times New Roman" w:cs="Times New Roman"/>
          <w:sz w:val="20"/>
          <w:szCs w:val="20"/>
          <w:lang w:val="en-US"/>
        </w:rPr>
        <w:t>This seasonal pattern</w:t>
      </w:r>
      <w:r w:rsidR="00E12EFC">
        <w:rPr>
          <w:rFonts w:ascii="Times New Roman" w:hAnsi="Times New Roman" w:cs="Times New Roman"/>
          <w:sz w:val="20"/>
          <w:szCs w:val="20"/>
          <w:lang w:val="en-US"/>
        </w:rPr>
        <w:t xml:space="preserve"> of </w:t>
      </w:r>
      <w:r w:rsidR="0098306A" w:rsidRPr="0098306A">
        <w:rPr>
          <w:rFonts w:ascii="Times New Roman" w:hAnsi="Times New Roman" w:cs="Times New Roman"/>
          <w:i/>
          <w:sz w:val="20"/>
          <w:szCs w:val="20"/>
          <w:lang w:val="en-US"/>
        </w:rPr>
        <w:t xml:space="preserve">R. </w:t>
      </w:r>
      <w:proofErr w:type="spellStart"/>
      <w:r w:rsidR="0098306A" w:rsidRPr="0098306A">
        <w:rPr>
          <w:rFonts w:ascii="Times New Roman" w:hAnsi="Times New Roman" w:cs="Times New Roman"/>
          <w:i/>
          <w:sz w:val="20"/>
          <w:szCs w:val="20"/>
          <w:lang w:val="en-US"/>
        </w:rPr>
        <w:t>typus</w:t>
      </w:r>
      <w:proofErr w:type="spellEnd"/>
      <w:r w:rsidR="0098306A">
        <w:rPr>
          <w:rFonts w:ascii="Times New Roman" w:hAnsi="Times New Roman" w:cs="Times New Roman"/>
          <w:sz w:val="20"/>
          <w:szCs w:val="20"/>
          <w:lang w:val="en-US"/>
        </w:rPr>
        <w:t xml:space="preserve"> presence</w:t>
      </w:r>
      <w:r w:rsidR="00407F3F">
        <w:rPr>
          <w:rFonts w:ascii="Times New Roman" w:hAnsi="Times New Roman" w:cs="Times New Roman"/>
          <w:sz w:val="20"/>
          <w:szCs w:val="20"/>
          <w:lang w:val="en-US"/>
        </w:rPr>
        <w:t>/absence</w:t>
      </w:r>
      <w:r w:rsidR="0098306A">
        <w:rPr>
          <w:rFonts w:ascii="Times New Roman" w:hAnsi="Times New Roman" w:cs="Times New Roman"/>
          <w:sz w:val="20"/>
          <w:szCs w:val="20"/>
          <w:lang w:val="en-US"/>
        </w:rPr>
        <w:t xml:space="preserve"> w</w:t>
      </w:r>
      <w:r w:rsidR="00E12EFC">
        <w:rPr>
          <w:rFonts w:ascii="Times New Roman" w:hAnsi="Times New Roman" w:cs="Times New Roman"/>
          <w:sz w:val="20"/>
          <w:szCs w:val="20"/>
          <w:lang w:val="en-US"/>
        </w:rPr>
        <w:t>as</w:t>
      </w:r>
      <w:r w:rsidR="008339F1">
        <w:rPr>
          <w:rFonts w:ascii="Times New Roman" w:hAnsi="Times New Roman" w:cs="Times New Roman"/>
          <w:sz w:val="20"/>
          <w:szCs w:val="20"/>
          <w:lang w:val="en-US"/>
        </w:rPr>
        <w:t xml:space="preserve"> also</w:t>
      </w:r>
      <w:r w:rsidR="00391881">
        <w:rPr>
          <w:rFonts w:ascii="Times New Roman" w:hAnsi="Times New Roman" w:cs="Times New Roman"/>
          <w:sz w:val="20"/>
          <w:szCs w:val="20"/>
          <w:lang w:val="en-US"/>
        </w:rPr>
        <w:t xml:space="preserve"> apparent in</w:t>
      </w:r>
      <w:r w:rsidR="00BC1D12">
        <w:rPr>
          <w:rFonts w:ascii="Times New Roman" w:hAnsi="Times New Roman" w:cs="Times New Roman"/>
          <w:sz w:val="20"/>
          <w:szCs w:val="20"/>
          <w:lang w:val="en-US"/>
        </w:rPr>
        <w:t xml:space="preserve"> the</w:t>
      </w:r>
      <w:r w:rsidR="00E12EFC">
        <w:rPr>
          <w:rFonts w:ascii="Times New Roman" w:hAnsi="Times New Roman" w:cs="Times New Roman"/>
          <w:sz w:val="20"/>
          <w:szCs w:val="20"/>
          <w:lang w:val="en-US"/>
        </w:rPr>
        <w:t xml:space="preserve"> </w:t>
      </w:r>
      <w:r w:rsidR="00BC1D12">
        <w:rPr>
          <w:rFonts w:ascii="Times New Roman" w:hAnsi="Times New Roman" w:cs="Times New Roman"/>
          <w:sz w:val="20"/>
          <w:szCs w:val="20"/>
          <w:lang w:val="en-US"/>
        </w:rPr>
        <w:t>visual and acoustic</w:t>
      </w:r>
      <w:r w:rsidR="008339F1">
        <w:rPr>
          <w:rFonts w:ascii="Times New Roman" w:hAnsi="Times New Roman" w:cs="Times New Roman"/>
          <w:sz w:val="20"/>
          <w:szCs w:val="20"/>
          <w:lang w:val="en-US"/>
        </w:rPr>
        <w:t xml:space="preserve"> mixed models</w:t>
      </w:r>
      <w:r w:rsidR="0098306A">
        <w:rPr>
          <w:rFonts w:ascii="Times New Roman" w:hAnsi="Times New Roman" w:cs="Times New Roman"/>
          <w:sz w:val="20"/>
          <w:szCs w:val="20"/>
          <w:lang w:val="en-US"/>
        </w:rPr>
        <w:t xml:space="preserve">. </w:t>
      </w:r>
      <w:r w:rsidR="00746454">
        <w:rPr>
          <w:rFonts w:ascii="Times New Roman" w:hAnsi="Times New Roman" w:cs="Times New Roman"/>
          <w:sz w:val="20"/>
          <w:szCs w:val="20"/>
          <w:lang w:val="en-US"/>
        </w:rPr>
        <w:t>The 76</w:t>
      </w:r>
      <w:r w:rsidR="00E12EFC">
        <w:rPr>
          <w:rFonts w:ascii="Times New Roman" w:hAnsi="Times New Roman" w:cs="Times New Roman"/>
          <w:sz w:val="20"/>
          <w:szCs w:val="20"/>
          <w:lang w:val="en-US"/>
        </w:rPr>
        <w:t xml:space="preserve"> sharks with</w:t>
      </w:r>
      <w:r w:rsidR="00D571A4">
        <w:rPr>
          <w:rFonts w:ascii="Times New Roman" w:hAnsi="Times New Roman" w:cs="Times New Roman"/>
          <w:sz w:val="20"/>
          <w:szCs w:val="20"/>
          <w:lang w:val="en-US"/>
        </w:rPr>
        <w:t xml:space="preserve"> both</w:t>
      </w:r>
      <w:r w:rsidR="00E12EFC">
        <w:rPr>
          <w:rFonts w:ascii="Times New Roman" w:hAnsi="Times New Roman" w:cs="Times New Roman"/>
          <w:sz w:val="20"/>
          <w:szCs w:val="20"/>
          <w:lang w:val="en-US"/>
        </w:rPr>
        <w:t xml:space="preserve"> </w:t>
      </w:r>
      <w:r w:rsidR="00BC1D12">
        <w:rPr>
          <w:rFonts w:ascii="Times New Roman" w:hAnsi="Times New Roman" w:cs="Times New Roman"/>
          <w:sz w:val="20"/>
          <w:szCs w:val="20"/>
          <w:lang w:val="en-US"/>
        </w:rPr>
        <w:t>acoustic</w:t>
      </w:r>
      <w:r w:rsidR="00741C42">
        <w:rPr>
          <w:rFonts w:ascii="Times New Roman" w:hAnsi="Times New Roman" w:cs="Times New Roman"/>
          <w:sz w:val="20"/>
          <w:szCs w:val="20"/>
          <w:lang w:val="en-US"/>
        </w:rPr>
        <w:t xml:space="preserve"> detections </w:t>
      </w:r>
      <w:r w:rsidR="00BC1D12">
        <w:rPr>
          <w:rFonts w:ascii="Times New Roman" w:hAnsi="Times New Roman" w:cs="Times New Roman"/>
          <w:sz w:val="20"/>
          <w:szCs w:val="20"/>
          <w:lang w:val="en-US"/>
        </w:rPr>
        <w:t>and</w:t>
      </w:r>
      <w:r w:rsidR="00746454">
        <w:rPr>
          <w:rFonts w:ascii="Times New Roman" w:hAnsi="Times New Roman" w:cs="Times New Roman"/>
          <w:sz w:val="20"/>
          <w:szCs w:val="20"/>
          <w:lang w:val="en-US"/>
        </w:rPr>
        <w:t xml:space="preserve"> identification photos</w:t>
      </w:r>
      <w:ins w:id="76" w:author="me" w:date="2019-02-22T22:57:00Z">
        <w:r w:rsidR="00746454">
          <w:rPr>
            <w:rFonts w:ascii="Times New Roman" w:hAnsi="Times New Roman" w:cs="Times New Roman"/>
            <w:sz w:val="20"/>
            <w:szCs w:val="20"/>
            <w:lang w:val="en-US"/>
          </w:rPr>
          <w:t xml:space="preserve"> </w:t>
        </w:r>
      </w:ins>
      <w:del w:id="77" w:author="me" w:date="2019-02-22T22:57:00Z">
        <w:r w:rsidR="0098306A" w:rsidDel="00746454">
          <w:rPr>
            <w:rFonts w:ascii="Times New Roman" w:hAnsi="Times New Roman" w:cs="Times New Roman"/>
            <w:sz w:val="20"/>
            <w:szCs w:val="20"/>
            <w:lang w:val="en-US"/>
          </w:rPr>
          <w:delText xml:space="preserve"> </w:delText>
        </w:r>
      </w:del>
      <w:r w:rsidR="0098306A">
        <w:rPr>
          <w:rFonts w:ascii="Times New Roman" w:hAnsi="Times New Roman" w:cs="Times New Roman"/>
          <w:sz w:val="20"/>
          <w:szCs w:val="20"/>
          <w:lang w:val="en-US"/>
        </w:rPr>
        <w:t>accumulat</w:t>
      </w:r>
      <w:r w:rsidR="00746454">
        <w:rPr>
          <w:rFonts w:ascii="Times New Roman" w:hAnsi="Times New Roman" w:cs="Times New Roman"/>
          <w:sz w:val="20"/>
          <w:szCs w:val="20"/>
          <w:lang w:val="en-US"/>
        </w:rPr>
        <w:t>ed</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35</w:t>
      </w:r>
      <w:r w:rsidR="00A03D7F">
        <w:rPr>
          <w:rFonts w:ascii="Times New Roman" w:hAnsi="Times New Roman" w:cs="Times New Roman"/>
          <w:sz w:val="20"/>
          <w:szCs w:val="20"/>
          <w:lang w:val="en-US"/>
        </w:rPr>
        <w:t>,</w:t>
      </w:r>
      <w:r>
        <w:rPr>
          <w:rFonts w:ascii="Times New Roman" w:hAnsi="Times New Roman" w:cs="Times New Roman"/>
          <w:sz w:val="20"/>
          <w:szCs w:val="20"/>
          <w:lang w:val="en-US"/>
        </w:rPr>
        <w:t>243</w:t>
      </w:r>
      <w:r w:rsidR="00E91709">
        <w:rPr>
          <w:rFonts w:ascii="Times New Roman" w:hAnsi="Times New Roman" w:cs="Times New Roman"/>
          <w:sz w:val="20"/>
          <w:szCs w:val="20"/>
          <w:lang w:val="en-US"/>
        </w:rPr>
        <w:t xml:space="preserve"> acoustic detections</w:t>
      </w:r>
      <w:r w:rsidR="00D571A4">
        <w:rPr>
          <w:rFonts w:ascii="Times New Roman" w:hAnsi="Times New Roman" w:cs="Times New Roman"/>
          <w:sz w:val="20"/>
          <w:szCs w:val="20"/>
          <w:lang w:val="en-US"/>
        </w:rPr>
        <w:t xml:space="preserve"> along with</w:t>
      </w:r>
      <w:r w:rsidRPr="00B9301A">
        <w:rPr>
          <w:rFonts w:ascii="Times New Roman" w:hAnsi="Times New Roman" w:cs="Times New Roman"/>
          <w:sz w:val="20"/>
          <w:szCs w:val="20"/>
          <w:lang w:val="en-US"/>
        </w:rPr>
        <w:t xml:space="preserve"> </w:t>
      </w:r>
      <w:commentRangeStart w:id="78"/>
      <w:commentRangeStart w:id="79"/>
      <w:r w:rsidR="005D0A32">
        <w:rPr>
          <w:rFonts w:ascii="Times New Roman" w:hAnsi="Times New Roman" w:cs="Times New Roman"/>
          <w:sz w:val="20"/>
          <w:szCs w:val="20"/>
          <w:lang w:val="en-US"/>
        </w:rPr>
        <w:t>313</w:t>
      </w:r>
      <w:commentRangeEnd w:id="78"/>
      <w:r w:rsidR="00631682">
        <w:rPr>
          <w:rStyle w:val="CommentReference"/>
          <w:rFonts w:ascii="Times New Roman" w:eastAsia="Arial Unicode MS" w:hAnsi="Times New Roman" w:cs="Times New Roman"/>
          <w:color w:val="auto"/>
          <w:lang w:val="en-US"/>
        </w:rPr>
        <w:commentReference w:id="78"/>
      </w:r>
      <w:commentRangeEnd w:id="79"/>
      <w:r w:rsidR="005E1AAB">
        <w:rPr>
          <w:rStyle w:val="CommentReference"/>
          <w:rFonts w:ascii="Times New Roman" w:eastAsia="Arial Unicode MS" w:hAnsi="Times New Roman" w:cs="Times New Roman"/>
          <w:color w:val="auto"/>
          <w:lang w:val="en-US"/>
        </w:rPr>
        <w:commentReference w:id="79"/>
      </w:r>
      <w:r w:rsidR="00E91709">
        <w:rPr>
          <w:rFonts w:ascii="Times New Roman" w:hAnsi="Times New Roman" w:cs="Times New Roman"/>
          <w:sz w:val="20"/>
          <w:szCs w:val="20"/>
          <w:lang w:val="en-US"/>
        </w:rPr>
        <w:t xml:space="preserve"> encounters in </w:t>
      </w:r>
      <w:r w:rsidRPr="00B9301A">
        <w:rPr>
          <w:rFonts w:ascii="Times New Roman" w:hAnsi="Times New Roman" w:cs="Times New Roman"/>
          <w:sz w:val="20"/>
          <w:szCs w:val="20"/>
          <w:lang w:val="en-US"/>
        </w:rPr>
        <w:t>visual surveys. T</w:t>
      </w:r>
      <w:r w:rsidR="008339F1">
        <w:rPr>
          <w:rFonts w:ascii="Times New Roman" w:hAnsi="Times New Roman" w:cs="Times New Roman"/>
          <w:sz w:val="20"/>
          <w:szCs w:val="20"/>
          <w:lang w:val="en-US"/>
        </w:rPr>
        <w:t>hese data were used to fit several</w:t>
      </w:r>
      <w:r w:rsidRPr="00B9301A">
        <w:rPr>
          <w:rFonts w:ascii="Times New Roman" w:hAnsi="Times New Roman" w:cs="Times New Roman"/>
          <w:sz w:val="20"/>
          <w:szCs w:val="20"/>
          <w:lang w:val="en-US"/>
        </w:rPr>
        <w:t xml:space="preserve"> recapture models for both methods</w:t>
      </w:r>
      <w:r w:rsidR="00407F3F">
        <w:rPr>
          <w:rFonts w:ascii="Times New Roman" w:hAnsi="Times New Roman" w:cs="Times New Roman"/>
          <w:sz w:val="20"/>
          <w:szCs w:val="20"/>
          <w:lang w:val="en-US"/>
        </w:rPr>
        <w:t xml:space="preserve"> (Table 2</w:t>
      </w:r>
      <w:r w:rsidR="00BC1D12">
        <w:rPr>
          <w:rFonts w:ascii="Times New Roman" w:hAnsi="Times New Roman" w:cs="Times New Roman"/>
          <w:sz w:val="20"/>
          <w:szCs w:val="20"/>
          <w:lang w:val="en-US"/>
        </w:rPr>
        <w:t>)</w:t>
      </w:r>
      <w:r w:rsidRPr="00B9301A">
        <w:rPr>
          <w:rFonts w:ascii="Times New Roman" w:hAnsi="Times New Roman" w:cs="Times New Roman"/>
          <w:sz w:val="20"/>
          <w:szCs w:val="20"/>
          <w:lang w:val="en-US"/>
        </w:rPr>
        <w:t>. The selected acoustic model included seasonality, lag, inshore receiver effort, offshore receiver effort, and animal size as parameters. With the exception of size (p-value = 0.25), all modeled variables were found to have significant predictive value (p-values ranging from 0.00 to 0.01).</w:t>
      </w:r>
      <w:r w:rsidR="0098306A">
        <w:rPr>
          <w:rFonts w:ascii="Times New Roman" w:hAnsi="Times New Roman" w:cs="Times New Roman"/>
          <w:sz w:val="20"/>
          <w:szCs w:val="20"/>
          <w:lang w:val="en-US"/>
        </w:rPr>
        <w:t xml:space="preserve"> </w:t>
      </w:r>
      <w:r w:rsidR="0098306A" w:rsidRPr="00B9301A">
        <w:rPr>
          <w:rFonts w:ascii="Times New Roman" w:hAnsi="Times New Roman" w:cs="Times New Roman"/>
          <w:sz w:val="20"/>
          <w:szCs w:val="20"/>
          <w:lang w:val="en-US"/>
        </w:rPr>
        <w:t xml:space="preserve">Modeling the sightings data produced similar results. The selected visual model used seasonality, lag, and animal size as parameters. As with the acoustic model, seasonality and </w:t>
      </w:r>
      <w:r w:rsidR="0098306A">
        <w:rPr>
          <w:rFonts w:ascii="Times New Roman" w:hAnsi="Times New Roman" w:cs="Times New Roman"/>
          <w:sz w:val="20"/>
          <w:szCs w:val="20"/>
          <w:lang w:val="en-US"/>
        </w:rPr>
        <w:t>lag were significant (p-values &lt;</w:t>
      </w:r>
      <w:r w:rsidR="0098306A" w:rsidRPr="00B9301A">
        <w:rPr>
          <w:rFonts w:ascii="Times New Roman" w:hAnsi="Times New Roman" w:cs="Times New Roman"/>
          <w:sz w:val="20"/>
          <w:szCs w:val="20"/>
          <w:lang w:val="en-US"/>
        </w:rPr>
        <w:t xml:space="preserve"> 0.01) while size was not (p-value = 0.51).</w:t>
      </w:r>
      <w:r w:rsidRPr="00B9301A">
        <w:rPr>
          <w:rFonts w:ascii="Times New Roman" w:hAnsi="Times New Roman" w:cs="Times New Roman"/>
          <w:sz w:val="20"/>
          <w:szCs w:val="20"/>
          <w:lang w:val="en-US"/>
        </w:rPr>
        <w:t xml:space="preserve"> The odds of</w:t>
      </w:r>
      <w:r w:rsidR="0098306A">
        <w:rPr>
          <w:rFonts w:ascii="Times New Roman" w:hAnsi="Times New Roman" w:cs="Times New Roman"/>
          <w:sz w:val="20"/>
          <w:szCs w:val="20"/>
          <w:lang w:val="en-US"/>
        </w:rPr>
        <w:t xml:space="preserve"> both </w:t>
      </w:r>
      <w:r w:rsidR="00BC1D12">
        <w:rPr>
          <w:rFonts w:ascii="Times New Roman" w:hAnsi="Times New Roman" w:cs="Times New Roman"/>
          <w:sz w:val="20"/>
          <w:szCs w:val="20"/>
          <w:lang w:val="en-US"/>
        </w:rPr>
        <w:t>acoustic</w:t>
      </w:r>
      <w:r w:rsidR="0098306A">
        <w:rPr>
          <w:rFonts w:ascii="Times New Roman" w:hAnsi="Times New Roman" w:cs="Times New Roman"/>
          <w:sz w:val="20"/>
          <w:szCs w:val="20"/>
          <w:lang w:val="en-US"/>
        </w:rPr>
        <w:t xml:space="preserve"> and </w:t>
      </w:r>
      <w:r w:rsidR="00BC1D12">
        <w:rPr>
          <w:rFonts w:ascii="Times New Roman" w:hAnsi="Times New Roman" w:cs="Times New Roman"/>
          <w:sz w:val="20"/>
          <w:szCs w:val="20"/>
          <w:lang w:val="en-US"/>
        </w:rPr>
        <w:t>visual</w:t>
      </w:r>
      <w:r w:rsidRPr="00B9301A">
        <w:rPr>
          <w:rFonts w:ascii="Times New Roman" w:hAnsi="Times New Roman" w:cs="Times New Roman"/>
          <w:sz w:val="20"/>
          <w:szCs w:val="20"/>
          <w:lang w:val="en-US"/>
        </w:rPr>
        <w:t xml:space="preserve"> recapture were most strongly affe</w:t>
      </w:r>
      <w:r w:rsidR="00407F3F">
        <w:rPr>
          <w:rFonts w:ascii="Times New Roman" w:hAnsi="Times New Roman" w:cs="Times New Roman"/>
          <w:sz w:val="20"/>
          <w:szCs w:val="20"/>
          <w:lang w:val="en-US"/>
        </w:rPr>
        <w:t>cted by seasonality (Figure 2</w:t>
      </w:r>
      <w:r w:rsidR="00391881">
        <w:rPr>
          <w:rFonts w:ascii="Times New Roman" w:hAnsi="Times New Roman" w:cs="Times New Roman"/>
          <w:sz w:val="20"/>
          <w:szCs w:val="20"/>
          <w:lang w:val="en-US"/>
        </w:rPr>
        <w:t>A)</w:t>
      </w:r>
      <w:r w:rsidR="00BC1D12">
        <w:rPr>
          <w:rFonts w:ascii="Times New Roman" w:hAnsi="Times New Roman" w:cs="Times New Roman"/>
          <w:sz w:val="20"/>
          <w:szCs w:val="20"/>
          <w:lang w:val="en-US"/>
        </w:rPr>
        <w:t xml:space="preserve"> with clear peaks in March and April </w:t>
      </w:r>
      <w:r w:rsidR="00B91EE2">
        <w:rPr>
          <w:rFonts w:ascii="Times New Roman" w:hAnsi="Times New Roman" w:cs="Times New Roman"/>
          <w:sz w:val="20"/>
          <w:szCs w:val="20"/>
          <w:lang w:val="en-US"/>
        </w:rPr>
        <w:t>respectively</w:t>
      </w:r>
      <w:r w:rsidR="00FC7376">
        <w:rPr>
          <w:rFonts w:ascii="Times New Roman" w:hAnsi="Times New Roman" w:cs="Times New Roman"/>
          <w:sz w:val="20"/>
          <w:szCs w:val="20"/>
          <w:lang w:val="en-US"/>
        </w:rPr>
        <w:t>. T</w:t>
      </w:r>
      <w:r w:rsidRPr="00B9301A">
        <w:rPr>
          <w:rFonts w:ascii="Times New Roman" w:hAnsi="Times New Roman" w:cs="Times New Roman"/>
          <w:sz w:val="20"/>
          <w:szCs w:val="20"/>
          <w:lang w:val="en-US"/>
        </w:rPr>
        <w:t>he effect of</w:t>
      </w:r>
      <w:r w:rsidR="00FC7376">
        <w:rPr>
          <w:rFonts w:ascii="Times New Roman" w:hAnsi="Times New Roman" w:cs="Times New Roman"/>
          <w:sz w:val="20"/>
          <w:szCs w:val="20"/>
          <w:lang w:val="en-US"/>
        </w:rPr>
        <w:t xml:space="preserve"> lag was comparatively limited in both models</w:t>
      </w:r>
      <w:r w:rsidR="00407F3F">
        <w:rPr>
          <w:rFonts w:ascii="Times New Roman" w:hAnsi="Times New Roman" w:cs="Times New Roman"/>
          <w:sz w:val="20"/>
          <w:szCs w:val="20"/>
          <w:lang w:val="en-US"/>
        </w:rPr>
        <w:t xml:space="preserve"> (Figure 2</w:t>
      </w:r>
      <w:r w:rsidRPr="00B9301A">
        <w:rPr>
          <w:rFonts w:ascii="Times New Roman" w:hAnsi="Times New Roman" w:cs="Times New Roman"/>
          <w:sz w:val="20"/>
          <w:szCs w:val="20"/>
          <w:lang w:val="en-US"/>
        </w:rPr>
        <w:t>B)</w:t>
      </w:r>
      <w:r w:rsidR="00FC7376">
        <w:rPr>
          <w:rFonts w:ascii="Times New Roman" w:hAnsi="Times New Roman" w:cs="Times New Roman"/>
          <w:sz w:val="20"/>
          <w:szCs w:val="20"/>
          <w:lang w:val="en-US"/>
        </w:rPr>
        <w:t>, though the odds of acoustic recaptures increased after approximately one year, i</w:t>
      </w:r>
      <w:r w:rsidR="00FA4330">
        <w:rPr>
          <w:rFonts w:ascii="Times New Roman" w:hAnsi="Times New Roman" w:cs="Times New Roman"/>
          <w:sz w:val="20"/>
          <w:szCs w:val="20"/>
          <w:lang w:val="en-US"/>
        </w:rPr>
        <w:t>ndicating the</w:t>
      </w:r>
      <w:r w:rsidR="00FC7376">
        <w:rPr>
          <w:rFonts w:ascii="Times New Roman" w:hAnsi="Times New Roman" w:cs="Times New Roman"/>
          <w:sz w:val="20"/>
          <w:szCs w:val="20"/>
          <w:lang w:val="en-US"/>
        </w:rPr>
        <w:t xml:space="preserve"> annual periodicity of the aggregation</w:t>
      </w:r>
      <w:r w:rsidRPr="00B9301A">
        <w:rPr>
          <w:rFonts w:ascii="Times New Roman" w:hAnsi="Times New Roman" w:cs="Times New Roman"/>
          <w:sz w:val="20"/>
          <w:szCs w:val="20"/>
          <w:lang w:val="en-US"/>
        </w:rPr>
        <w:t>.</w:t>
      </w:r>
      <w:r w:rsidR="00B91EE2">
        <w:rPr>
          <w:rFonts w:ascii="Times New Roman" w:hAnsi="Times New Roman" w:cs="Times New Roman"/>
          <w:sz w:val="20"/>
          <w:szCs w:val="20"/>
          <w:lang w:val="en-US"/>
        </w:rPr>
        <w:t xml:space="preserve"> In both models, the combined effects of seasonality and lag</w:t>
      </w:r>
      <w:r w:rsidR="00391881">
        <w:rPr>
          <w:rFonts w:ascii="Times New Roman" w:hAnsi="Times New Roman" w:cs="Times New Roman"/>
          <w:sz w:val="20"/>
          <w:szCs w:val="20"/>
          <w:lang w:val="en-US"/>
        </w:rPr>
        <w:t xml:space="preserve"> lead</w:t>
      </w:r>
      <w:r w:rsidR="00FC7376">
        <w:rPr>
          <w:rFonts w:ascii="Times New Roman" w:hAnsi="Times New Roman" w:cs="Times New Roman"/>
          <w:sz w:val="20"/>
          <w:szCs w:val="20"/>
          <w:lang w:val="en-US"/>
        </w:rPr>
        <w:t xml:space="preserve"> to</w:t>
      </w:r>
      <w:r w:rsidR="00B91EE2">
        <w:rPr>
          <w:rFonts w:ascii="Times New Roman" w:hAnsi="Times New Roman" w:cs="Times New Roman"/>
          <w:sz w:val="20"/>
          <w:szCs w:val="20"/>
          <w:lang w:val="en-US"/>
        </w:rPr>
        <w:t xml:space="preserve"> annual</w:t>
      </w:r>
      <w:r w:rsidR="00391881" w:rsidRPr="00B9301A">
        <w:rPr>
          <w:rFonts w:ascii="Times New Roman" w:hAnsi="Times New Roman" w:cs="Times New Roman"/>
          <w:sz w:val="20"/>
          <w:szCs w:val="20"/>
          <w:lang w:val="en-US"/>
        </w:rPr>
        <w:t xml:space="preserve"> cycles of high and low recapture probability</w:t>
      </w:r>
      <w:r w:rsidR="00FA4330">
        <w:rPr>
          <w:rFonts w:ascii="Times New Roman" w:hAnsi="Times New Roman" w:cs="Times New Roman"/>
          <w:sz w:val="20"/>
          <w:szCs w:val="20"/>
          <w:lang w:val="en-US"/>
        </w:rPr>
        <w:t xml:space="preserve"> that were</w:t>
      </w:r>
      <w:r w:rsidR="00B91EE2">
        <w:rPr>
          <w:rFonts w:ascii="Times New Roman" w:hAnsi="Times New Roman" w:cs="Times New Roman"/>
          <w:sz w:val="20"/>
          <w:szCs w:val="20"/>
          <w:lang w:val="en-US"/>
        </w:rPr>
        <w:t xml:space="preserve"> fairly similar from year to year</w:t>
      </w:r>
      <w:r w:rsidR="00407F3F">
        <w:rPr>
          <w:rFonts w:ascii="Times New Roman" w:hAnsi="Times New Roman" w:cs="Times New Roman"/>
          <w:sz w:val="20"/>
          <w:szCs w:val="20"/>
          <w:lang w:val="en-US"/>
        </w:rPr>
        <w:t xml:space="preserve"> (Figure 3</w:t>
      </w:r>
      <w:r w:rsidR="00391881" w:rsidRPr="00B9301A">
        <w:rPr>
          <w:rFonts w:ascii="Times New Roman" w:hAnsi="Times New Roman" w:cs="Times New Roman"/>
          <w:sz w:val="20"/>
          <w:szCs w:val="20"/>
          <w:lang w:val="en-US"/>
        </w:rPr>
        <w:t>)</w:t>
      </w:r>
      <w:r w:rsidR="00FC7376">
        <w:rPr>
          <w:rFonts w:ascii="Times New Roman" w:hAnsi="Times New Roman" w:cs="Times New Roman"/>
          <w:sz w:val="20"/>
          <w:szCs w:val="20"/>
          <w:lang w:val="en-US"/>
        </w:rPr>
        <w:t>.</w:t>
      </w:r>
      <w:r w:rsidR="00733BF1">
        <w:rPr>
          <w:rFonts w:ascii="Times New Roman" w:hAnsi="Times New Roman" w:cs="Times New Roman"/>
          <w:sz w:val="20"/>
          <w:szCs w:val="20"/>
          <w:lang w:val="en-US"/>
        </w:rPr>
        <w:t xml:space="preserve"> Finally, </w:t>
      </w:r>
      <w:r w:rsidR="008339F1">
        <w:rPr>
          <w:rFonts w:ascii="Times New Roman" w:hAnsi="Times New Roman" w:cs="Times New Roman"/>
          <w:sz w:val="20"/>
          <w:szCs w:val="20"/>
          <w:lang w:val="en-US"/>
        </w:rPr>
        <w:t>neither model included sex as a parameter, suggesting that the sexes sh</w:t>
      </w:r>
      <w:r w:rsidR="00FA4330">
        <w:rPr>
          <w:rFonts w:ascii="Times New Roman" w:hAnsi="Times New Roman" w:cs="Times New Roman"/>
          <w:sz w:val="20"/>
          <w:szCs w:val="20"/>
          <w:lang w:val="en-US"/>
        </w:rPr>
        <w:t>owed similar patterns of presenc</w:t>
      </w:r>
      <w:r w:rsidR="008339F1">
        <w:rPr>
          <w:rFonts w:ascii="Times New Roman" w:hAnsi="Times New Roman" w:cs="Times New Roman"/>
          <w:sz w:val="20"/>
          <w:szCs w:val="20"/>
          <w:lang w:val="en-US"/>
        </w:rPr>
        <w:t>e/absence within the array</w:t>
      </w:r>
      <w:r w:rsidR="005F45DF">
        <w:rPr>
          <w:rFonts w:ascii="Times New Roman" w:hAnsi="Times New Roman" w:cs="Times New Roman"/>
          <w:sz w:val="20"/>
          <w:szCs w:val="20"/>
          <w:lang w:val="en-US"/>
        </w:rPr>
        <w:t>, regardless of the survey method</w:t>
      </w:r>
      <w:r w:rsidR="008339F1">
        <w:rPr>
          <w:rFonts w:ascii="Times New Roman" w:hAnsi="Times New Roman" w:cs="Times New Roman"/>
          <w:sz w:val="20"/>
          <w:szCs w:val="20"/>
          <w:lang w:val="en-US"/>
        </w:rPr>
        <w:t>.</w:t>
      </w:r>
      <w:r w:rsidR="009E02FE">
        <w:rPr>
          <w:rFonts w:ascii="Times New Roman" w:hAnsi="Times New Roman" w:cs="Times New Roman"/>
          <w:sz w:val="20"/>
          <w:szCs w:val="20"/>
          <w:lang w:val="en-US"/>
        </w:rPr>
        <w:t xml:space="preserve"> </w:t>
      </w:r>
    </w:p>
    <w:p w14:paraId="35D1E042" w14:textId="77777777" w:rsidR="00E23E0E" w:rsidRDefault="00E23E0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Arial"/>
          <w:b/>
          <w:i/>
          <w:color w:val="000000"/>
          <w:sz w:val="20"/>
          <w:szCs w:val="20"/>
          <w:u w:color="000000"/>
        </w:rPr>
      </w:pPr>
      <w:r>
        <w:rPr>
          <w:rFonts w:eastAsia="Arial"/>
          <w:b/>
          <w:i/>
          <w:sz w:val="20"/>
          <w:szCs w:val="20"/>
        </w:rPr>
        <w:br w:type="page"/>
      </w:r>
    </w:p>
    <w:p w14:paraId="6D87E9FF" w14:textId="3B5137AE" w:rsidR="008C1DA6" w:rsidRPr="00A50675" w:rsidRDefault="008C1DA6">
      <w:pPr>
        <w:pStyle w:val="Body"/>
        <w:spacing w:line="480" w:lineRule="auto"/>
        <w:rPr>
          <w:rFonts w:ascii="Times New Roman" w:hAnsi="Times New Roman" w:cs="Times New Roman"/>
          <w:b/>
          <w:i/>
          <w:sz w:val="20"/>
          <w:szCs w:val="20"/>
          <w:lang w:val="en-US"/>
        </w:rPr>
      </w:pPr>
      <w:r w:rsidRPr="00A50675">
        <w:rPr>
          <w:rFonts w:ascii="Times New Roman" w:eastAsia="Arial" w:hAnsi="Times New Roman" w:cs="Times New Roman"/>
          <w:b/>
          <w:i/>
          <w:sz w:val="20"/>
          <w:szCs w:val="20"/>
          <w:lang w:val="en-US"/>
        </w:rPr>
        <w:lastRenderedPageBreak/>
        <w:t>Spatial Distribution</w:t>
      </w:r>
    </w:p>
    <w:p w14:paraId="6C9A067C" w14:textId="24772271" w:rsidR="00E00A29" w:rsidRDefault="008C1DA6" w:rsidP="00C83CAF">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Acoustic records were not evenly distributed throughout the array</w:t>
      </w:r>
      <w:r w:rsidR="00407F3F">
        <w:rPr>
          <w:rFonts w:ascii="Times New Roman" w:hAnsi="Times New Roman" w:cs="Times New Roman"/>
          <w:sz w:val="20"/>
          <w:szCs w:val="20"/>
          <w:lang w:val="en-US"/>
        </w:rPr>
        <w:t xml:space="preserve"> (Table 3</w:t>
      </w:r>
      <w:r w:rsidR="004B3E2E">
        <w:rPr>
          <w:rFonts w:ascii="Times New Roman" w:hAnsi="Times New Roman" w:cs="Times New Roman"/>
          <w:sz w:val="20"/>
          <w:szCs w:val="20"/>
          <w:lang w:val="en-US"/>
        </w:rPr>
        <w:t xml:space="preserve"> and Figure 4</w:t>
      </w:r>
      <w:r w:rsidR="00FA0392">
        <w:rPr>
          <w:rFonts w:ascii="Times New Roman" w:hAnsi="Times New Roman" w:cs="Times New Roman"/>
          <w:sz w:val="20"/>
          <w:szCs w:val="20"/>
          <w:lang w:val="en-US"/>
        </w:rPr>
        <w:t>)</w:t>
      </w:r>
      <w:r>
        <w:rPr>
          <w:rFonts w:ascii="Times New Roman" w:hAnsi="Times New Roman" w:cs="Times New Roman"/>
          <w:sz w:val="20"/>
          <w:szCs w:val="20"/>
          <w:lang w:val="en-US"/>
        </w:rPr>
        <w:t>. The t</w:t>
      </w:r>
      <w:r w:rsidRPr="00B9301A">
        <w:rPr>
          <w:rFonts w:ascii="Times New Roman" w:hAnsi="Times New Roman" w:cs="Times New Roman"/>
          <w:sz w:val="20"/>
          <w:szCs w:val="20"/>
          <w:lang w:val="en-US"/>
        </w:rPr>
        <w:t>welve</w:t>
      </w:r>
      <w:r>
        <w:rPr>
          <w:rFonts w:ascii="Times New Roman" w:hAnsi="Times New Roman" w:cs="Times New Roman"/>
          <w:sz w:val="20"/>
          <w:szCs w:val="20"/>
          <w:lang w:val="en-US"/>
        </w:rPr>
        <w:t xml:space="preserve"> most active </w:t>
      </w:r>
      <w:r w:rsidRPr="00B9301A">
        <w:rPr>
          <w:rFonts w:ascii="Times New Roman" w:hAnsi="Times New Roman" w:cs="Times New Roman"/>
          <w:sz w:val="20"/>
          <w:szCs w:val="20"/>
          <w:lang w:val="en-US"/>
        </w:rPr>
        <w:t xml:space="preserve">stations recorded </w:t>
      </w:r>
      <w:r>
        <w:rPr>
          <w:rFonts w:ascii="Times New Roman" w:hAnsi="Times New Roman" w:cs="Times New Roman"/>
          <w:sz w:val="20"/>
          <w:szCs w:val="20"/>
          <w:lang w:val="en-US"/>
        </w:rPr>
        <w:t xml:space="preserve">a total of </w:t>
      </w:r>
      <w:r w:rsidRPr="00B9301A">
        <w:rPr>
          <w:rFonts w:ascii="Times New Roman" w:hAnsi="Times New Roman" w:cs="Times New Roman"/>
          <w:sz w:val="20"/>
          <w:szCs w:val="20"/>
          <w:lang w:val="en-US"/>
        </w:rPr>
        <w:t>35,571 detections,</w:t>
      </w:r>
      <w:r w:rsidR="0008524E">
        <w:rPr>
          <w:rFonts w:ascii="Times New Roman" w:hAnsi="Times New Roman" w:cs="Times New Roman"/>
          <w:sz w:val="20"/>
          <w:szCs w:val="20"/>
          <w:lang w:val="en-US"/>
        </w:rPr>
        <w:t xml:space="preserve"> or 1.83 per functioning</w:t>
      </w:r>
      <w:r w:rsidRPr="00B9301A">
        <w:rPr>
          <w:rFonts w:ascii="Times New Roman" w:hAnsi="Times New Roman" w:cs="Times New Roman"/>
          <w:sz w:val="20"/>
          <w:szCs w:val="20"/>
          <w:lang w:val="en-US"/>
        </w:rPr>
        <w:t xml:space="preserve"> receiver per day.</w:t>
      </w:r>
      <w:r>
        <w:rPr>
          <w:rFonts w:ascii="Times New Roman" w:hAnsi="Times New Roman" w:cs="Times New Roman"/>
          <w:sz w:val="20"/>
          <w:szCs w:val="20"/>
          <w:lang w:val="en-US"/>
        </w:rPr>
        <w:t xml:space="preserve"> T</w:t>
      </w:r>
      <w:r w:rsidRPr="00B9301A">
        <w:rPr>
          <w:rFonts w:ascii="Times New Roman" w:hAnsi="Times New Roman" w:cs="Times New Roman"/>
          <w:sz w:val="20"/>
          <w:szCs w:val="20"/>
          <w:lang w:val="en-US"/>
        </w:rPr>
        <w:t xml:space="preserve">he </w:t>
      </w:r>
      <w:r>
        <w:rPr>
          <w:rFonts w:ascii="Times New Roman" w:hAnsi="Times New Roman" w:cs="Times New Roman"/>
          <w:sz w:val="20"/>
          <w:szCs w:val="20"/>
          <w:lang w:val="en-US"/>
        </w:rPr>
        <w:t xml:space="preserve">remaining 51 receivers only </w:t>
      </w:r>
      <w:r w:rsidRPr="00B9301A">
        <w:rPr>
          <w:rFonts w:ascii="Times New Roman" w:hAnsi="Times New Roman" w:cs="Times New Roman"/>
          <w:sz w:val="20"/>
          <w:szCs w:val="20"/>
          <w:lang w:val="en-US"/>
        </w:rPr>
        <w:t xml:space="preserve">recorded </w:t>
      </w:r>
      <w:r>
        <w:rPr>
          <w:rFonts w:ascii="Times New Roman" w:hAnsi="Times New Roman" w:cs="Times New Roman"/>
          <w:sz w:val="20"/>
          <w:szCs w:val="20"/>
          <w:lang w:val="en-US"/>
        </w:rPr>
        <w:t>1893</w:t>
      </w:r>
      <w:r w:rsidRPr="00B9301A">
        <w:rPr>
          <w:rFonts w:ascii="Times New Roman" w:hAnsi="Times New Roman" w:cs="Times New Roman"/>
          <w:sz w:val="20"/>
          <w:szCs w:val="20"/>
          <w:lang w:val="en-US"/>
        </w:rPr>
        <w:t xml:space="preserve"> detections</w:t>
      </w:r>
      <w:r>
        <w:rPr>
          <w:rFonts w:ascii="Times New Roman" w:hAnsi="Times New Roman" w:cs="Times New Roman"/>
          <w:sz w:val="20"/>
          <w:szCs w:val="20"/>
          <w:lang w:val="en-US"/>
        </w:rPr>
        <w:t>, or approximately 0.05 per receiver-</w:t>
      </w:r>
      <w:r w:rsidRPr="00B9301A">
        <w:rPr>
          <w:rFonts w:ascii="Times New Roman" w:hAnsi="Times New Roman" w:cs="Times New Roman"/>
          <w:sz w:val="20"/>
          <w:szCs w:val="20"/>
          <w:lang w:val="en-US"/>
        </w:rPr>
        <w:t>day</w:t>
      </w:r>
      <w:r>
        <w:rPr>
          <w:rFonts w:ascii="Times New Roman" w:hAnsi="Times New Roman" w:cs="Times New Roman"/>
          <w:sz w:val="20"/>
          <w:szCs w:val="20"/>
          <w:lang w:val="en-US"/>
        </w:rPr>
        <w:t>; twelve of these stations did not record a single detection despite 8232 days of combined monitoring effort. The majority of acoustic activity was concentrated along the e</w:t>
      </w:r>
      <w:r w:rsidR="00B265B9">
        <w:rPr>
          <w:rFonts w:ascii="Times New Roman" w:hAnsi="Times New Roman" w:cs="Times New Roman"/>
          <w:sz w:val="20"/>
          <w:szCs w:val="20"/>
          <w:lang w:val="en-US"/>
        </w:rPr>
        <w:t xml:space="preserve">xposed side of </w:t>
      </w:r>
      <w:proofErr w:type="spellStart"/>
      <w:r w:rsidR="00B265B9">
        <w:rPr>
          <w:rFonts w:ascii="Times New Roman" w:hAnsi="Times New Roman" w:cs="Times New Roman"/>
          <w:sz w:val="20"/>
          <w:szCs w:val="20"/>
          <w:lang w:val="en-US"/>
        </w:rPr>
        <w:t>Shib</w:t>
      </w:r>
      <w:proofErr w:type="spellEnd"/>
      <w:r w:rsidR="00B265B9">
        <w:rPr>
          <w:rFonts w:ascii="Times New Roman" w:hAnsi="Times New Roman" w:cs="Times New Roman"/>
          <w:sz w:val="20"/>
          <w:szCs w:val="20"/>
          <w:lang w:val="en-US"/>
        </w:rPr>
        <w:t xml:space="preserve"> </w:t>
      </w:r>
      <w:proofErr w:type="spellStart"/>
      <w:r w:rsidR="00B265B9">
        <w:rPr>
          <w:rFonts w:ascii="Times New Roman" w:hAnsi="Times New Roman" w:cs="Times New Roman"/>
          <w:sz w:val="20"/>
          <w:szCs w:val="20"/>
          <w:lang w:val="en-US"/>
        </w:rPr>
        <w:t>Habil</w:t>
      </w:r>
      <w:proofErr w:type="spellEnd"/>
      <w:r w:rsidR="00B265B9">
        <w:rPr>
          <w:rFonts w:ascii="Times New Roman" w:hAnsi="Times New Roman" w:cs="Times New Roman"/>
          <w:sz w:val="20"/>
          <w:szCs w:val="20"/>
          <w:lang w:val="en-US"/>
        </w:rPr>
        <w:t>, where receiver stations</w:t>
      </w:r>
      <w:r>
        <w:rPr>
          <w:rFonts w:ascii="Times New Roman" w:hAnsi="Times New Roman" w:cs="Times New Roman"/>
          <w:sz w:val="20"/>
          <w:szCs w:val="20"/>
          <w:lang w:val="en-US"/>
        </w:rPr>
        <w:t xml:space="preserve"> recorded a regio</w:t>
      </w:r>
      <w:r w:rsidR="00BE2A11">
        <w:rPr>
          <w:rFonts w:ascii="Times New Roman" w:hAnsi="Times New Roman" w:cs="Times New Roman"/>
          <w:sz w:val="20"/>
          <w:szCs w:val="20"/>
          <w:lang w:val="en-US"/>
        </w:rPr>
        <w:t>nal total of 25296 detections or</w:t>
      </w:r>
      <w:r>
        <w:rPr>
          <w:rFonts w:ascii="Times New Roman" w:hAnsi="Times New Roman" w:cs="Times New Roman"/>
          <w:sz w:val="20"/>
          <w:szCs w:val="20"/>
          <w:lang w:val="en-US"/>
        </w:rPr>
        <w:t xml:space="preserve"> 2.53 per re</w:t>
      </w:r>
      <w:r w:rsidR="00B265B9">
        <w:rPr>
          <w:rFonts w:ascii="Times New Roman" w:hAnsi="Times New Roman" w:cs="Times New Roman"/>
          <w:sz w:val="20"/>
          <w:szCs w:val="20"/>
          <w:lang w:val="en-US"/>
        </w:rPr>
        <w:t>ceiver day. Other high-use areas</w:t>
      </w:r>
      <w:r>
        <w:rPr>
          <w:rFonts w:ascii="Times New Roman" w:hAnsi="Times New Roman" w:cs="Times New Roman"/>
          <w:sz w:val="20"/>
          <w:szCs w:val="20"/>
          <w:lang w:val="en-US"/>
        </w:rPr>
        <w:t xml:space="preserve"> included the sheltered side of </w:t>
      </w:r>
      <w:proofErr w:type="spellStart"/>
      <w:r>
        <w:rPr>
          <w:rFonts w:ascii="Times New Roman" w:hAnsi="Times New Roman" w:cs="Times New Roman"/>
          <w:sz w:val="20"/>
          <w:szCs w:val="20"/>
          <w:lang w:val="en-US"/>
        </w:rPr>
        <w:t>Shib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Habil</w:t>
      </w:r>
      <w:proofErr w:type="spellEnd"/>
      <w:r>
        <w:rPr>
          <w:rFonts w:ascii="Times New Roman" w:hAnsi="Times New Roman" w:cs="Times New Roman"/>
          <w:sz w:val="20"/>
          <w:szCs w:val="20"/>
          <w:lang w:val="en-US"/>
        </w:rPr>
        <w:t xml:space="preserve"> (5512 detections, 0.6 per receiver day) the northern shelf (4979 detections, 1.4 per receiver day), and the southern shelf (1010 detections, 0.14 per receiver-day). Combined, stations inshore of </w:t>
      </w:r>
      <w:proofErr w:type="spellStart"/>
      <w:r>
        <w:rPr>
          <w:rFonts w:ascii="Times New Roman" w:hAnsi="Times New Roman" w:cs="Times New Roman"/>
          <w:sz w:val="20"/>
          <w:szCs w:val="20"/>
          <w:lang w:val="en-US"/>
        </w:rPr>
        <w:t>Shib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Habil</w:t>
      </w:r>
      <w:proofErr w:type="spellEnd"/>
      <w:r>
        <w:rPr>
          <w:rFonts w:ascii="Times New Roman" w:hAnsi="Times New Roman" w:cs="Times New Roman"/>
          <w:sz w:val="20"/>
          <w:szCs w:val="20"/>
          <w:lang w:val="en-US"/>
        </w:rPr>
        <w:t xml:space="preserve">, on Abu </w:t>
      </w:r>
      <w:proofErr w:type="spellStart"/>
      <w:r>
        <w:rPr>
          <w:rFonts w:ascii="Times New Roman" w:hAnsi="Times New Roman" w:cs="Times New Roman"/>
          <w:sz w:val="20"/>
          <w:szCs w:val="20"/>
          <w:lang w:val="en-US"/>
        </w:rPr>
        <w:t>Latt</w:t>
      </w:r>
      <w:proofErr w:type="spellEnd"/>
      <w:r>
        <w:rPr>
          <w:rFonts w:ascii="Times New Roman" w:hAnsi="Times New Roman" w:cs="Times New Roman"/>
          <w:sz w:val="20"/>
          <w:szCs w:val="20"/>
          <w:lang w:val="en-US"/>
        </w:rPr>
        <w:t>, and on the offshore reefs recorded 664 detections and ranged from 0.02 to 0.06 detections per receiver-day.</w:t>
      </w:r>
      <w:r w:rsidR="006109EE">
        <w:rPr>
          <w:rFonts w:ascii="Times New Roman" w:hAnsi="Times New Roman" w:cs="Times New Roman"/>
          <w:sz w:val="20"/>
          <w:szCs w:val="20"/>
          <w:lang w:val="en-US"/>
        </w:rPr>
        <w:t xml:space="preserve"> </w:t>
      </w:r>
      <w:r w:rsidR="00BF2FB6">
        <w:rPr>
          <w:rFonts w:ascii="Times New Roman" w:hAnsi="Times New Roman" w:cs="Times New Roman"/>
          <w:sz w:val="20"/>
          <w:szCs w:val="20"/>
          <w:lang w:val="en-US"/>
        </w:rPr>
        <w:t>This</w:t>
      </w:r>
      <w:r w:rsidR="006109EE">
        <w:rPr>
          <w:rFonts w:ascii="Times New Roman" w:hAnsi="Times New Roman" w:cs="Times New Roman"/>
          <w:sz w:val="20"/>
          <w:szCs w:val="20"/>
          <w:lang w:val="en-US"/>
        </w:rPr>
        <w:t xml:space="preserve"> gradient between the</w:t>
      </w:r>
      <w:r w:rsidR="00BD58B2">
        <w:rPr>
          <w:rFonts w:ascii="Times New Roman" w:hAnsi="Times New Roman" w:cs="Times New Roman"/>
          <w:sz w:val="20"/>
          <w:szCs w:val="20"/>
          <w:lang w:val="en-US"/>
        </w:rPr>
        <w:t xml:space="preserve"> active</w:t>
      </w:r>
      <w:r w:rsidR="006109EE">
        <w:rPr>
          <w:rFonts w:ascii="Times New Roman" w:hAnsi="Times New Roman" w:cs="Times New Roman"/>
          <w:sz w:val="20"/>
          <w:szCs w:val="20"/>
          <w:lang w:val="en-US"/>
        </w:rPr>
        <w:t xml:space="preserve"> </w:t>
      </w:r>
      <w:r w:rsidR="006109EE" w:rsidRPr="00B9301A">
        <w:rPr>
          <w:rFonts w:ascii="Times New Roman" w:hAnsi="Times New Roman" w:cs="Times New Roman"/>
          <w:sz w:val="20"/>
          <w:szCs w:val="20"/>
          <w:lang w:val="en-US"/>
        </w:rPr>
        <w:t xml:space="preserve">and inactive portions of the array </w:t>
      </w:r>
      <w:r w:rsidR="006109EE">
        <w:rPr>
          <w:rFonts w:ascii="Times New Roman" w:hAnsi="Times New Roman" w:cs="Times New Roman"/>
          <w:sz w:val="20"/>
          <w:szCs w:val="20"/>
          <w:lang w:val="en-US"/>
        </w:rPr>
        <w:t>was also clear</w:t>
      </w:r>
      <w:r w:rsidR="00F26F30">
        <w:rPr>
          <w:rFonts w:ascii="Times New Roman" w:hAnsi="Times New Roman" w:cs="Times New Roman"/>
          <w:sz w:val="20"/>
          <w:szCs w:val="20"/>
          <w:lang w:val="en-US"/>
        </w:rPr>
        <w:t xml:space="preserve"> in the </w:t>
      </w:r>
      <w:proofErr w:type="spellStart"/>
      <w:r w:rsidR="00F26F30">
        <w:rPr>
          <w:rFonts w:ascii="Times New Roman" w:hAnsi="Times New Roman" w:cs="Times New Roman"/>
          <w:sz w:val="20"/>
          <w:szCs w:val="20"/>
          <w:lang w:val="en-US"/>
        </w:rPr>
        <w:t>R</w:t>
      </w:r>
      <w:r w:rsidR="00F26F30" w:rsidRPr="009F555D">
        <w:rPr>
          <w:rFonts w:ascii="Times New Roman" w:hAnsi="Times New Roman" w:cs="Times New Roman"/>
          <w:sz w:val="20"/>
          <w:szCs w:val="20"/>
          <w:vertAlign w:val="subscript"/>
          <w:lang w:val="en-US"/>
        </w:rPr>
        <w:t>spatial</w:t>
      </w:r>
      <w:proofErr w:type="spellEnd"/>
      <w:r w:rsidR="00F26F30">
        <w:rPr>
          <w:rFonts w:ascii="Times New Roman" w:hAnsi="Times New Roman" w:cs="Times New Roman"/>
          <w:sz w:val="20"/>
          <w:szCs w:val="20"/>
          <w:lang w:val="en-US"/>
        </w:rPr>
        <w:t xml:space="preserve"> index</w:t>
      </w:r>
      <w:r w:rsidR="006109EE" w:rsidRPr="00B9301A">
        <w:rPr>
          <w:rFonts w:ascii="Times New Roman" w:hAnsi="Times New Roman" w:cs="Times New Roman"/>
          <w:sz w:val="20"/>
          <w:szCs w:val="20"/>
          <w:lang w:val="en-US"/>
        </w:rPr>
        <w:t xml:space="preserve">. </w:t>
      </w:r>
      <w:proofErr w:type="spellStart"/>
      <w:r w:rsidR="006109EE" w:rsidRPr="00B9301A">
        <w:rPr>
          <w:rFonts w:ascii="Times New Roman" w:hAnsi="Times New Roman" w:cs="Times New Roman"/>
          <w:sz w:val="20"/>
          <w:szCs w:val="20"/>
          <w:lang w:val="en-US"/>
        </w:rPr>
        <w:t>Shib</w:t>
      </w:r>
      <w:proofErr w:type="spellEnd"/>
      <w:r w:rsidR="006109EE" w:rsidRPr="00B9301A">
        <w:rPr>
          <w:rFonts w:ascii="Times New Roman" w:hAnsi="Times New Roman" w:cs="Times New Roman"/>
          <w:sz w:val="20"/>
          <w:szCs w:val="20"/>
          <w:lang w:val="en-US"/>
        </w:rPr>
        <w:t xml:space="preserve"> </w:t>
      </w:r>
      <w:proofErr w:type="spellStart"/>
      <w:r w:rsidR="006109EE" w:rsidRPr="00B9301A">
        <w:rPr>
          <w:rFonts w:ascii="Times New Roman" w:hAnsi="Times New Roman" w:cs="Times New Roman"/>
          <w:sz w:val="20"/>
          <w:szCs w:val="20"/>
          <w:lang w:val="en-US"/>
        </w:rPr>
        <w:t>Habil’s</w:t>
      </w:r>
      <w:proofErr w:type="spellEnd"/>
      <w:r w:rsidR="006109EE" w:rsidRPr="00B9301A">
        <w:rPr>
          <w:rFonts w:ascii="Times New Roman" w:hAnsi="Times New Roman" w:cs="Times New Roman"/>
          <w:sz w:val="20"/>
          <w:szCs w:val="20"/>
          <w:lang w:val="en-US"/>
        </w:rPr>
        <w:t xml:space="preserve"> exposed side</w:t>
      </w:r>
      <w:r w:rsidR="006109EE">
        <w:rPr>
          <w:rFonts w:ascii="Times New Roman" w:hAnsi="Times New Roman" w:cs="Times New Roman"/>
          <w:sz w:val="20"/>
          <w:szCs w:val="20"/>
          <w:lang w:val="en-US"/>
        </w:rPr>
        <w:t xml:space="preserve"> had the highest index values (</w:t>
      </w:r>
      <w:r w:rsidR="000E3201">
        <w:rPr>
          <w:rFonts w:ascii="Times New Roman" w:hAnsi="Times New Roman" w:cs="Times New Roman"/>
          <w:sz w:val="20"/>
          <w:szCs w:val="20"/>
          <w:lang w:val="en-US"/>
        </w:rPr>
        <w:t xml:space="preserve">Mean </w:t>
      </w:r>
      <w:proofErr w:type="spellStart"/>
      <w:r w:rsidR="00F26F30">
        <w:rPr>
          <w:rFonts w:ascii="Times New Roman" w:hAnsi="Times New Roman" w:cs="Times New Roman"/>
          <w:sz w:val="20"/>
          <w:szCs w:val="20"/>
          <w:lang w:val="en-US"/>
        </w:rPr>
        <w:t>R</w:t>
      </w:r>
      <w:r w:rsidR="00F26F30" w:rsidRPr="009F555D">
        <w:rPr>
          <w:rFonts w:ascii="Times New Roman" w:hAnsi="Times New Roman" w:cs="Times New Roman"/>
          <w:sz w:val="20"/>
          <w:szCs w:val="20"/>
          <w:vertAlign w:val="subscript"/>
          <w:lang w:val="en-US"/>
        </w:rPr>
        <w:t>spatial</w:t>
      </w:r>
      <w:proofErr w:type="spellEnd"/>
      <w:r w:rsidR="00F26F30">
        <w:rPr>
          <w:rFonts w:ascii="Times New Roman" w:hAnsi="Times New Roman" w:cs="Times New Roman"/>
          <w:sz w:val="20"/>
          <w:szCs w:val="20"/>
          <w:lang w:val="en-US"/>
        </w:rPr>
        <w:t>: 0.145</w:t>
      </w:r>
      <w:r w:rsidR="006109EE">
        <w:rPr>
          <w:rFonts w:ascii="Times New Roman" w:hAnsi="Times New Roman" w:cs="Times New Roman"/>
          <w:sz w:val="20"/>
          <w:szCs w:val="20"/>
          <w:lang w:val="en-US"/>
        </w:rPr>
        <w:t>)</w:t>
      </w:r>
      <w:r w:rsidR="006109EE" w:rsidRPr="00B9301A">
        <w:rPr>
          <w:rFonts w:ascii="Times New Roman" w:hAnsi="Times New Roman" w:cs="Times New Roman"/>
          <w:sz w:val="20"/>
          <w:szCs w:val="20"/>
          <w:lang w:val="en-US"/>
        </w:rPr>
        <w:t xml:space="preserve">, </w:t>
      </w:r>
      <w:r w:rsidR="006109EE">
        <w:rPr>
          <w:rFonts w:ascii="Times New Roman" w:hAnsi="Times New Roman" w:cs="Times New Roman"/>
          <w:sz w:val="20"/>
          <w:szCs w:val="20"/>
          <w:lang w:val="en-US"/>
        </w:rPr>
        <w:t>followe</w:t>
      </w:r>
      <w:r w:rsidR="00F26F30">
        <w:rPr>
          <w:rFonts w:ascii="Times New Roman" w:hAnsi="Times New Roman" w:cs="Times New Roman"/>
          <w:sz w:val="20"/>
          <w:szCs w:val="20"/>
          <w:lang w:val="en-US"/>
        </w:rPr>
        <w:t>d by the northern shelf (0.052</w:t>
      </w:r>
      <w:r w:rsidR="006109EE" w:rsidRPr="00B9301A">
        <w:rPr>
          <w:rFonts w:ascii="Times New Roman" w:hAnsi="Times New Roman" w:cs="Times New Roman"/>
          <w:sz w:val="20"/>
          <w:szCs w:val="20"/>
          <w:lang w:val="en-US"/>
        </w:rPr>
        <w:t xml:space="preserve">), and </w:t>
      </w:r>
      <w:proofErr w:type="spellStart"/>
      <w:r w:rsidR="006109EE" w:rsidRPr="00B9301A">
        <w:rPr>
          <w:rFonts w:ascii="Times New Roman" w:hAnsi="Times New Roman" w:cs="Times New Roman"/>
          <w:sz w:val="20"/>
          <w:szCs w:val="20"/>
          <w:lang w:val="en-US"/>
        </w:rPr>
        <w:t>Shib</w:t>
      </w:r>
      <w:proofErr w:type="spellEnd"/>
      <w:r w:rsidR="006109EE" w:rsidRPr="00B9301A">
        <w:rPr>
          <w:rFonts w:ascii="Times New Roman" w:hAnsi="Times New Roman" w:cs="Times New Roman"/>
          <w:sz w:val="20"/>
          <w:szCs w:val="20"/>
          <w:lang w:val="en-US"/>
        </w:rPr>
        <w:t xml:space="preserve"> </w:t>
      </w:r>
      <w:proofErr w:type="spellStart"/>
      <w:r w:rsidR="006109EE" w:rsidRPr="00B9301A">
        <w:rPr>
          <w:rFonts w:ascii="Times New Roman" w:hAnsi="Times New Roman" w:cs="Times New Roman"/>
          <w:sz w:val="20"/>
          <w:szCs w:val="20"/>
          <w:lang w:val="en-US"/>
        </w:rPr>
        <w:t>Habil’s</w:t>
      </w:r>
      <w:proofErr w:type="spellEnd"/>
      <w:r w:rsidR="006109EE" w:rsidRPr="00B9301A">
        <w:rPr>
          <w:rFonts w:ascii="Times New Roman" w:hAnsi="Times New Roman" w:cs="Times New Roman"/>
          <w:sz w:val="20"/>
          <w:szCs w:val="20"/>
          <w:lang w:val="en-US"/>
        </w:rPr>
        <w:t xml:space="preserve"> sheltered side (</w:t>
      </w:r>
      <w:r w:rsidR="00F26F30">
        <w:rPr>
          <w:rFonts w:ascii="Times New Roman" w:hAnsi="Times New Roman" w:cs="Times New Roman"/>
          <w:sz w:val="20"/>
          <w:szCs w:val="20"/>
          <w:lang w:val="en-US"/>
        </w:rPr>
        <w:t>0.036</w:t>
      </w:r>
      <w:r w:rsidR="006109EE" w:rsidRPr="00B9301A">
        <w:rPr>
          <w:rFonts w:ascii="Times New Roman" w:hAnsi="Times New Roman" w:cs="Times New Roman"/>
          <w:sz w:val="20"/>
          <w:szCs w:val="20"/>
          <w:lang w:val="en-US"/>
        </w:rPr>
        <w:t xml:space="preserve">). </w:t>
      </w:r>
      <w:r w:rsidR="00BD58B2">
        <w:rPr>
          <w:rFonts w:ascii="Times New Roman" w:hAnsi="Times New Roman" w:cs="Times New Roman"/>
          <w:sz w:val="20"/>
          <w:szCs w:val="20"/>
          <w:lang w:val="en-US"/>
        </w:rPr>
        <w:t xml:space="preserve">Stations inshore of </w:t>
      </w:r>
      <w:proofErr w:type="spellStart"/>
      <w:r w:rsidR="00BD58B2">
        <w:rPr>
          <w:rFonts w:ascii="Times New Roman" w:hAnsi="Times New Roman" w:cs="Times New Roman"/>
          <w:sz w:val="20"/>
          <w:szCs w:val="20"/>
          <w:lang w:val="en-US"/>
        </w:rPr>
        <w:t>Shib</w:t>
      </w:r>
      <w:proofErr w:type="spellEnd"/>
      <w:r w:rsidR="00BD58B2">
        <w:rPr>
          <w:rFonts w:ascii="Times New Roman" w:hAnsi="Times New Roman" w:cs="Times New Roman"/>
          <w:sz w:val="20"/>
          <w:szCs w:val="20"/>
          <w:lang w:val="en-US"/>
        </w:rPr>
        <w:t xml:space="preserve"> </w:t>
      </w:r>
      <w:proofErr w:type="spellStart"/>
      <w:r w:rsidR="00BD58B2">
        <w:rPr>
          <w:rFonts w:ascii="Times New Roman" w:hAnsi="Times New Roman" w:cs="Times New Roman"/>
          <w:sz w:val="20"/>
          <w:szCs w:val="20"/>
          <w:lang w:val="en-US"/>
        </w:rPr>
        <w:t>Habil</w:t>
      </w:r>
      <w:proofErr w:type="spellEnd"/>
      <w:r w:rsidR="00F719CE">
        <w:rPr>
          <w:rFonts w:ascii="Times New Roman" w:hAnsi="Times New Roman" w:cs="Times New Roman"/>
          <w:sz w:val="20"/>
          <w:szCs w:val="20"/>
          <w:lang w:val="en-US"/>
        </w:rPr>
        <w:t xml:space="preserve">, </w:t>
      </w:r>
      <w:r w:rsidR="00BD58B2">
        <w:rPr>
          <w:rFonts w:ascii="Times New Roman" w:hAnsi="Times New Roman" w:cs="Times New Roman"/>
          <w:sz w:val="20"/>
          <w:szCs w:val="20"/>
          <w:lang w:val="en-US"/>
        </w:rPr>
        <w:t>on the southern shelf,</w:t>
      </w:r>
      <w:r w:rsidR="00F719CE">
        <w:rPr>
          <w:rFonts w:ascii="Times New Roman" w:hAnsi="Times New Roman" w:cs="Times New Roman"/>
          <w:sz w:val="20"/>
          <w:szCs w:val="20"/>
          <w:lang w:val="en-US"/>
        </w:rPr>
        <w:t xml:space="preserve"> Abu </w:t>
      </w:r>
      <w:proofErr w:type="spellStart"/>
      <w:r w:rsidR="00F719CE">
        <w:rPr>
          <w:rFonts w:ascii="Times New Roman" w:hAnsi="Times New Roman" w:cs="Times New Roman"/>
          <w:sz w:val="20"/>
          <w:szCs w:val="20"/>
          <w:lang w:val="en-US"/>
        </w:rPr>
        <w:t>Latt</w:t>
      </w:r>
      <w:proofErr w:type="spellEnd"/>
      <w:r w:rsidR="006109EE">
        <w:rPr>
          <w:rFonts w:ascii="Times New Roman" w:hAnsi="Times New Roman" w:cs="Times New Roman"/>
          <w:sz w:val="20"/>
          <w:szCs w:val="20"/>
          <w:lang w:val="en-US"/>
        </w:rPr>
        <w:t xml:space="preserve"> </w:t>
      </w:r>
      <w:r w:rsidR="00BD58B2">
        <w:rPr>
          <w:rFonts w:ascii="Times New Roman" w:hAnsi="Times New Roman" w:cs="Times New Roman"/>
          <w:sz w:val="20"/>
          <w:szCs w:val="20"/>
          <w:lang w:val="en-US"/>
        </w:rPr>
        <w:t xml:space="preserve">and </w:t>
      </w:r>
      <w:r w:rsidR="00F719CE">
        <w:rPr>
          <w:rFonts w:ascii="Times New Roman" w:hAnsi="Times New Roman" w:cs="Times New Roman"/>
          <w:sz w:val="20"/>
          <w:szCs w:val="20"/>
          <w:lang w:val="en-US"/>
        </w:rPr>
        <w:t>on the offshore reefs all reported</w:t>
      </w:r>
      <w:r w:rsidR="00BD58B2">
        <w:rPr>
          <w:rFonts w:ascii="Times New Roman" w:hAnsi="Times New Roman" w:cs="Times New Roman"/>
          <w:sz w:val="20"/>
          <w:szCs w:val="20"/>
          <w:lang w:val="en-US"/>
        </w:rPr>
        <w:t xml:space="preserve"> far lower index values</w:t>
      </w:r>
      <w:r w:rsidR="00F719CE">
        <w:rPr>
          <w:rFonts w:ascii="Times New Roman" w:hAnsi="Times New Roman" w:cs="Times New Roman"/>
          <w:sz w:val="20"/>
          <w:szCs w:val="20"/>
          <w:lang w:val="en-US"/>
        </w:rPr>
        <w:t xml:space="preserve"> (Mean </w:t>
      </w:r>
      <w:proofErr w:type="spellStart"/>
      <w:r w:rsidR="00F719CE">
        <w:rPr>
          <w:rFonts w:ascii="Times New Roman" w:hAnsi="Times New Roman" w:cs="Times New Roman"/>
          <w:sz w:val="20"/>
          <w:szCs w:val="20"/>
          <w:lang w:val="en-US"/>
        </w:rPr>
        <w:t>R</w:t>
      </w:r>
      <w:r w:rsidR="00F719CE" w:rsidRPr="009F555D">
        <w:rPr>
          <w:rFonts w:ascii="Times New Roman" w:hAnsi="Times New Roman" w:cs="Times New Roman"/>
          <w:sz w:val="20"/>
          <w:szCs w:val="20"/>
          <w:vertAlign w:val="subscript"/>
          <w:lang w:val="en-US"/>
        </w:rPr>
        <w:t>spatial</w:t>
      </w:r>
      <w:proofErr w:type="spellEnd"/>
      <w:r w:rsidR="00F719CE">
        <w:rPr>
          <w:rFonts w:ascii="Times New Roman" w:hAnsi="Times New Roman" w:cs="Times New Roman"/>
          <w:sz w:val="20"/>
          <w:szCs w:val="20"/>
          <w:lang w:val="en-US"/>
        </w:rPr>
        <w:t>: 0.003-0.013)</w:t>
      </w:r>
      <w:r w:rsidR="006109EE">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
    <w:p w14:paraId="6EDEDB49" w14:textId="77777777" w:rsidR="00E00A29" w:rsidRDefault="00E00A29" w:rsidP="00C83CAF">
      <w:pPr>
        <w:pStyle w:val="Body"/>
        <w:spacing w:line="480" w:lineRule="auto"/>
        <w:rPr>
          <w:rFonts w:ascii="Times New Roman" w:hAnsi="Times New Roman" w:cs="Times New Roman"/>
          <w:sz w:val="20"/>
          <w:szCs w:val="20"/>
          <w:lang w:val="en-US"/>
        </w:rPr>
      </w:pPr>
    </w:p>
    <w:p w14:paraId="5A004BC3" w14:textId="74B8E4DD" w:rsidR="00491CBC" w:rsidRDefault="00BE2A11" w:rsidP="00C83CAF">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M</w:t>
      </w:r>
      <w:r w:rsidR="008C1DA6">
        <w:rPr>
          <w:rFonts w:ascii="Times New Roman" w:hAnsi="Times New Roman" w:cs="Times New Roman"/>
          <w:sz w:val="20"/>
          <w:szCs w:val="20"/>
          <w:lang w:val="en-US"/>
        </w:rPr>
        <w:t>ale and fema</w:t>
      </w:r>
      <w:r w:rsidR="00F26F30">
        <w:rPr>
          <w:rFonts w:ascii="Times New Roman" w:hAnsi="Times New Roman" w:cs="Times New Roman"/>
          <w:sz w:val="20"/>
          <w:szCs w:val="20"/>
          <w:lang w:val="en-US"/>
        </w:rPr>
        <w:t>le sharks</w:t>
      </w:r>
      <w:r>
        <w:rPr>
          <w:rFonts w:ascii="Times New Roman" w:hAnsi="Times New Roman" w:cs="Times New Roman"/>
          <w:sz w:val="20"/>
          <w:szCs w:val="20"/>
          <w:lang w:val="en-US"/>
        </w:rPr>
        <w:t xml:space="preserve"> showed similar patterns of distribution throughout the array</w:t>
      </w:r>
      <w:r w:rsidR="00F26F30">
        <w:rPr>
          <w:rFonts w:ascii="Times New Roman" w:hAnsi="Times New Roman" w:cs="Times New Roman"/>
          <w:sz w:val="20"/>
          <w:szCs w:val="20"/>
          <w:lang w:val="en-US"/>
        </w:rPr>
        <w:t>.</w:t>
      </w:r>
      <w:r w:rsidR="00E00A29">
        <w:rPr>
          <w:rFonts w:ascii="Times New Roman" w:hAnsi="Times New Roman" w:cs="Times New Roman"/>
          <w:sz w:val="20"/>
          <w:szCs w:val="20"/>
          <w:lang w:val="en-US"/>
        </w:rPr>
        <w:t xml:space="preserve"> Only two</w:t>
      </w:r>
      <w:r w:rsidR="00924213">
        <w:rPr>
          <w:rFonts w:ascii="Times New Roman" w:hAnsi="Times New Roman" w:cs="Times New Roman"/>
          <w:sz w:val="20"/>
          <w:szCs w:val="20"/>
          <w:lang w:val="en-US"/>
        </w:rPr>
        <w:t xml:space="preserve"> station</w:t>
      </w:r>
      <w:r w:rsidR="00F26F30">
        <w:rPr>
          <w:rFonts w:ascii="Times New Roman" w:hAnsi="Times New Roman" w:cs="Times New Roman"/>
          <w:sz w:val="20"/>
          <w:szCs w:val="20"/>
          <w:lang w:val="en-US"/>
        </w:rPr>
        <w:t>s</w:t>
      </w:r>
      <w:r w:rsidR="00077796">
        <w:rPr>
          <w:rFonts w:ascii="Times New Roman" w:hAnsi="Times New Roman" w:cs="Times New Roman"/>
          <w:sz w:val="20"/>
          <w:szCs w:val="20"/>
          <w:lang w:val="en-US"/>
        </w:rPr>
        <w:t xml:space="preserve">, one on the southern shelf (S7) and the other near Abu </w:t>
      </w:r>
      <w:proofErr w:type="spellStart"/>
      <w:r w:rsidR="00077796">
        <w:rPr>
          <w:rFonts w:ascii="Times New Roman" w:hAnsi="Times New Roman" w:cs="Times New Roman"/>
          <w:sz w:val="20"/>
          <w:szCs w:val="20"/>
          <w:lang w:val="en-US"/>
        </w:rPr>
        <w:t>Latt</w:t>
      </w:r>
      <w:proofErr w:type="spellEnd"/>
      <w:r w:rsidR="00077796">
        <w:rPr>
          <w:rFonts w:ascii="Times New Roman" w:hAnsi="Times New Roman" w:cs="Times New Roman"/>
          <w:sz w:val="20"/>
          <w:szCs w:val="20"/>
          <w:lang w:val="en-US"/>
        </w:rPr>
        <w:t xml:space="preserve"> (A2),</w:t>
      </w:r>
      <w:r w:rsidR="008C1DA6">
        <w:rPr>
          <w:rFonts w:ascii="Times New Roman" w:hAnsi="Times New Roman" w:cs="Times New Roman"/>
          <w:sz w:val="20"/>
          <w:szCs w:val="20"/>
          <w:lang w:val="en-US"/>
        </w:rPr>
        <w:t xml:space="preserve"> showed any significant sexual dif</w:t>
      </w:r>
      <w:r w:rsidR="00F26F30">
        <w:rPr>
          <w:rFonts w:ascii="Times New Roman" w:hAnsi="Times New Roman" w:cs="Times New Roman"/>
          <w:sz w:val="20"/>
          <w:szCs w:val="20"/>
          <w:lang w:val="en-US"/>
        </w:rPr>
        <w:t>ference</w:t>
      </w:r>
      <w:r w:rsidR="0086481B">
        <w:rPr>
          <w:rFonts w:ascii="Times New Roman" w:hAnsi="Times New Roman" w:cs="Times New Roman"/>
          <w:sz w:val="20"/>
          <w:szCs w:val="20"/>
          <w:lang w:val="en-US"/>
        </w:rPr>
        <w:t>s</w:t>
      </w:r>
      <w:r w:rsidR="00F6557D">
        <w:rPr>
          <w:rFonts w:ascii="Times New Roman" w:hAnsi="Times New Roman" w:cs="Times New Roman"/>
          <w:sz w:val="20"/>
          <w:szCs w:val="20"/>
          <w:lang w:val="en-US"/>
        </w:rPr>
        <w:t xml:space="preserve"> in</w:t>
      </w:r>
      <w:r w:rsidR="008C1DA6">
        <w:rPr>
          <w:rFonts w:ascii="Times New Roman" w:hAnsi="Times New Roman" w:cs="Times New Roman"/>
          <w:sz w:val="20"/>
          <w:szCs w:val="20"/>
          <w:lang w:val="en-US"/>
        </w:rPr>
        <w:t xml:space="preserve"> individual detection counts</w:t>
      </w:r>
      <w:r w:rsidR="00E23E0E">
        <w:rPr>
          <w:rFonts w:ascii="Times New Roman" w:hAnsi="Times New Roman" w:cs="Times New Roman"/>
          <w:sz w:val="20"/>
          <w:szCs w:val="20"/>
          <w:lang w:val="en-US"/>
        </w:rPr>
        <w:t xml:space="preserve"> (Mann </w:t>
      </w:r>
      <w:proofErr w:type="spellStart"/>
      <w:r w:rsidR="00E23E0E">
        <w:rPr>
          <w:rFonts w:ascii="Times New Roman" w:hAnsi="Times New Roman" w:cs="Times New Roman"/>
          <w:sz w:val="20"/>
          <w:szCs w:val="20"/>
          <w:lang w:val="en-US"/>
        </w:rPr>
        <w:t>Witney</w:t>
      </w:r>
      <w:proofErr w:type="spellEnd"/>
      <w:r w:rsidR="00E23E0E">
        <w:rPr>
          <w:rFonts w:ascii="Times New Roman" w:hAnsi="Times New Roman" w:cs="Times New Roman"/>
          <w:sz w:val="20"/>
          <w:szCs w:val="20"/>
          <w:lang w:val="en-US"/>
        </w:rPr>
        <w:t xml:space="preserve"> Test</w:t>
      </w:r>
      <w:r w:rsidR="00E23E0E" w:rsidRPr="00B9301A">
        <w:rPr>
          <w:rFonts w:ascii="Times New Roman" w:hAnsi="Times New Roman" w:cs="Times New Roman"/>
          <w:sz w:val="20"/>
          <w:szCs w:val="20"/>
          <w:lang w:val="en-US"/>
        </w:rPr>
        <w:t>,</w:t>
      </w:r>
      <w:r w:rsidR="00E23E0E">
        <w:rPr>
          <w:rFonts w:ascii="Times New Roman" w:hAnsi="Times New Roman" w:cs="Times New Roman"/>
          <w:sz w:val="20"/>
          <w:szCs w:val="20"/>
          <w:lang w:val="en-US"/>
        </w:rPr>
        <w:t xml:space="preserve"> U= 140-168, p &lt; 0.05</w:t>
      </w:r>
      <w:r w:rsidR="00E23E0E" w:rsidRPr="00B9301A">
        <w:rPr>
          <w:rFonts w:ascii="Times New Roman" w:hAnsi="Times New Roman" w:cs="Times New Roman"/>
          <w:sz w:val="20"/>
          <w:szCs w:val="20"/>
          <w:lang w:val="en-US"/>
        </w:rPr>
        <w:t>)</w:t>
      </w:r>
      <w:r w:rsidR="00E23E0E">
        <w:rPr>
          <w:rFonts w:ascii="Times New Roman" w:hAnsi="Times New Roman" w:cs="Times New Roman"/>
          <w:sz w:val="20"/>
          <w:szCs w:val="20"/>
          <w:lang w:val="en-US"/>
        </w:rPr>
        <w:t xml:space="preserve"> with b</w:t>
      </w:r>
      <w:r w:rsidR="00E00A29">
        <w:rPr>
          <w:rFonts w:ascii="Times New Roman" w:hAnsi="Times New Roman" w:cs="Times New Roman"/>
          <w:sz w:val="20"/>
          <w:szCs w:val="20"/>
          <w:lang w:val="en-US"/>
        </w:rPr>
        <w:t>oth</w:t>
      </w:r>
      <w:r w:rsidR="00E23E0E">
        <w:rPr>
          <w:rFonts w:ascii="Times New Roman" w:hAnsi="Times New Roman" w:cs="Times New Roman"/>
          <w:sz w:val="20"/>
          <w:szCs w:val="20"/>
          <w:lang w:val="en-US"/>
        </w:rPr>
        <w:t xml:space="preserve"> reporting</w:t>
      </w:r>
      <w:r w:rsidR="00E00A29">
        <w:rPr>
          <w:rFonts w:ascii="Times New Roman" w:hAnsi="Times New Roman" w:cs="Times New Roman"/>
          <w:sz w:val="20"/>
          <w:szCs w:val="20"/>
          <w:lang w:val="en-US"/>
        </w:rPr>
        <w:t xml:space="preserve"> higher values for female sharks</w:t>
      </w:r>
      <w:r w:rsidR="00924213">
        <w:rPr>
          <w:rFonts w:ascii="Times New Roman" w:hAnsi="Times New Roman" w:cs="Times New Roman"/>
          <w:sz w:val="20"/>
          <w:szCs w:val="20"/>
          <w:lang w:val="en-US"/>
        </w:rPr>
        <w:t>.</w:t>
      </w:r>
      <w:r w:rsidR="00FA4330">
        <w:rPr>
          <w:rFonts w:ascii="Times New Roman" w:hAnsi="Times New Roman" w:cs="Times New Roman"/>
          <w:sz w:val="20"/>
          <w:szCs w:val="20"/>
          <w:lang w:val="en-US"/>
        </w:rPr>
        <w:t xml:space="preserve"> </w:t>
      </w:r>
      <w:r w:rsidR="00077796">
        <w:rPr>
          <w:rFonts w:ascii="Times New Roman" w:hAnsi="Times New Roman" w:cs="Times New Roman"/>
          <w:sz w:val="20"/>
          <w:szCs w:val="20"/>
          <w:lang w:val="en-US"/>
        </w:rPr>
        <w:t>The same sta</w:t>
      </w:r>
      <w:r w:rsidR="004B3E2E">
        <w:rPr>
          <w:rFonts w:ascii="Times New Roman" w:hAnsi="Times New Roman" w:cs="Times New Roman"/>
          <w:sz w:val="20"/>
          <w:szCs w:val="20"/>
          <w:lang w:val="en-US"/>
        </w:rPr>
        <w:t>tion from the southern shelf and</w:t>
      </w:r>
      <w:r w:rsidR="00077796">
        <w:rPr>
          <w:rFonts w:ascii="Times New Roman" w:hAnsi="Times New Roman" w:cs="Times New Roman"/>
          <w:sz w:val="20"/>
          <w:szCs w:val="20"/>
          <w:lang w:val="en-US"/>
        </w:rPr>
        <w:t xml:space="preserve"> one on the norther</w:t>
      </w:r>
      <w:r w:rsidR="002917FF">
        <w:rPr>
          <w:rFonts w:ascii="Times New Roman" w:hAnsi="Times New Roman" w:cs="Times New Roman"/>
          <w:sz w:val="20"/>
          <w:szCs w:val="20"/>
          <w:lang w:val="en-US"/>
        </w:rPr>
        <w:t>n</w:t>
      </w:r>
      <w:r w:rsidR="00077796">
        <w:rPr>
          <w:rFonts w:ascii="Times New Roman" w:hAnsi="Times New Roman" w:cs="Times New Roman"/>
          <w:sz w:val="20"/>
          <w:szCs w:val="20"/>
          <w:lang w:val="en-US"/>
        </w:rPr>
        <w:t xml:space="preserve"> shelf (N2) showed</w:t>
      </w:r>
      <w:r w:rsidR="00E00A29">
        <w:rPr>
          <w:rFonts w:ascii="Times New Roman" w:hAnsi="Times New Roman" w:cs="Times New Roman"/>
          <w:sz w:val="20"/>
          <w:szCs w:val="20"/>
          <w:lang w:val="en-US"/>
        </w:rPr>
        <w:t xml:space="preserve"> significant sexual differences</w:t>
      </w:r>
      <w:r w:rsidR="00582DD4">
        <w:rPr>
          <w:rFonts w:ascii="Times New Roman" w:hAnsi="Times New Roman" w:cs="Times New Roman"/>
          <w:sz w:val="20"/>
          <w:szCs w:val="20"/>
          <w:lang w:val="en-US"/>
        </w:rPr>
        <w:t xml:space="preserve"> (Mann Whitney Test</w:t>
      </w:r>
      <w:r w:rsidR="00582DD4" w:rsidRPr="00B9301A">
        <w:rPr>
          <w:rFonts w:ascii="Times New Roman" w:hAnsi="Times New Roman" w:cs="Times New Roman"/>
          <w:sz w:val="20"/>
          <w:szCs w:val="20"/>
          <w:lang w:val="en-US"/>
        </w:rPr>
        <w:t>,</w:t>
      </w:r>
      <w:r w:rsidR="00233377">
        <w:rPr>
          <w:rFonts w:ascii="Times New Roman" w:hAnsi="Times New Roman" w:cs="Times New Roman"/>
          <w:sz w:val="20"/>
          <w:szCs w:val="20"/>
          <w:lang w:val="en-US"/>
        </w:rPr>
        <w:t xml:space="preserve"> U= 136-206, p &lt; 0.05</w:t>
      </w:r>
      <w:r w:rsidR="00582DD4" w:rsidRPr="00B9301A">
        <w:rPr>
          <w:rFonts w:ascii="Times New Roman" w:hAnsi="Times New Roman" w:cs="Times New Roman"/>
          <w:sz w:val="20"/>
          <w:szCs w:val="20"/>
          <w:lang w:val="en-US"/>
        </w:rPr>
        <w:t>)</w:t>
      </w:r>
      <w:r w:rsidR="00077796">
        <w:rPr>
          <w:rFonts w:ascii="Times New Roman" w:hAnsi="Times New Roman" w:cs="Times New Roman"/>
          <w:sz w:val="20"/>
          <w:szCs w:val="20"/>
          <w:lang w:val="en-US"/>
        </w:rPr>
        <w:t xml:space="preserve"> in their</w:t>
      </w:r>
      <w:r w:rsidR="00FA4330">
        <w:rPr>
          <w:rFonts w:ascii="Times New Roman" w:hAnsi="Times New Roman" w:cs="Times New Roman"/>
          <w:sz w:val="20"/>
          <w:szCs w:val="20"/>
          <w:lang w:val="en-US"/>
        </w:rPr>
        <w:t xml:space="preserve"> </w:t>
      </w:r>
      <w:proofErr w:type="spellStart"/>
      <w:r w:rsidR="005C53FA" w:rsidRPr="005C53FA">
        <w:rPr>
          <w:rFonts w:ascii="Times New Roman" w:hAnsi="Times New Roman" w:cs="Times New Roman"/>
          <w:sz w:val="20"/>
          <w:szCs w:val="20"/>
          <w:lang w:val="en-US"/>
        </w:rPr>
        <w:t>R</w:t>
      </w:r>
      <w:r w:rsidR="005C53FA" w:rsidRPr="005C53FA">
        <w:rPr>
          <w:rFonts w:ascii="Times New Roman" w:hAnsi="Times New Roman" w:cs="Times New Roman"/>
          <w:sz w:val="20"/>
          <w:szCs w:val="20"/>
          <w:vertAlign w:val="subscript"/>
          <w:lang w:val="en-US"/>
        </w:rPr>
        <w:t>spatial</w:t>
      </w:r>
      <w:proofErr w:type="spellEnd"/>
      <w:r w:rsidR="00FA4330">
        <w:rPr>
          <w:rFonts w:ascii="Times New Roman" w:hAnsi="Times New Roman" w:cs="Times New Roman"/>
          <w:sz w:val="20"/>
          <w:szCs w:val="20"/>
          <w:lang w:val="en-US"/>
        </w:rPr>
        <w:t xml:space="preserve"> values</w:t>
      </w:r>
      <w:r w:rsidR="004B3E2E">
        <w:rPr>
          <w:rFonts w:ascii="Times New Roman" w:hAnsi="Times New Roman" w:cs="Times New Roman"/>
          <w:sz w:val="20"/>
          <w:szCs w:val="20"/>
          <w:lang w:val="en-US"/>
        </w:rPr>
        <w:t>, though the northern station</w:t>
      </w:r>
      <w:r w:rsidR="00077796">
        <w:rPr>
          <w:rFonts w:ascii="Times New Roman" w:hAnsi="Times New Roman" w:cs="Times New Roman"/>
          <w:sz w:val="20"/>
          <w:szCs w:val="20"/>
          <w:lang w:val="en-US"/>
        </w:rPr>
        <w:t xml:space="preserve"> reported</w:t>
      </w:r>
      <w:r w:rsidR="00E00A29">
        <w:rPr>
          <w:rFonts w:ascii="Times New Roman" w:hAnsi="Times New Roman" w:cs="Times New Roman"/>
          <w:sz w:val="20"/>
          <w:szCs w:val="20"/>
          <w:lang w:val="en-US"/>
        </w:rPr>
        <w:t xml:space="preserve"> higher values for males</w:t>
      </w:r>
      <w:r w:rsidR="0086481B">
        <w:rPr>
          <w:rFonts w:ascii="Times New Roman" w:hAnsi="Times New Roman" w:cs="Times New Roman"/>
          <w:sz w:val="20"/>
          <w:szCs w:val="20"/>
          <w:lang w:val="en-US"/>
        </w:rPr>
        <w:t>.</w:t>
      </w:r>
      <w:r w:rsidR="00085A12">
        <w:rPr>
          <w:rFonts w:ascii="Times New Roman" w:hAnsi="Times New Roman" w:cs="Times New Roman"/>
          <w:sz w:val="20"/>
          <w:szCs w:val="20"/>
          <w:lang w:val="en-US"/>
        </w:rPr>
        <w:t xml:space="preserve"> </w:t>
      </w:r>
      <w:r w:rsidR="00BE7613">
        <w:rPr>
          <w:rFonts w:ascii="Times New Roman" w:hAnsi="Times New Roman" w:cs="Times New Roman"/>
          <w:sz w:val="20"/>
          <w:szCs w:val="20"/>
          <w:lang w:val="en-US"/>
        </w:rPr>
        <w:t>T</w:t>
      </w:r>
      <w:r w:rsidR="00FA4330">
        <w:rPr>
          <w:rFonts w:ascii="Times New Roman" w:hAnsi="Times New Roman" w:cs="Times New Roman"/>
          <w:sz w:val="20"/>
          <w:szCs w:val="20"/>
          <w:lang w:val="en-US"/>
        </w:rPr>
        <w:t>hese</w:t>
      </w:r>
      <w:r w:rsidR="00E00A29">
        <w:rPr>
          <w:rFonts w:ascii="Times New Roman" w:hAnsi="Times New Roman" w:cs="Times New Roman"/>
          <w:sz w:val="20"/>
          <w:szCs w:val="20"/>
          <w:lang w:val="en-US"/>
        </w:rPr>
        <w:t xml:space="preserve"> three</w:t>
      </w:r>
      <w:r w:rsidR="00BE7613">
        <w:rPr>
          <w:rFonts w:ascii="Times New Roman" w:hAnsi="Times New Roman" w:cs="Times New Roman"/>
          <w:sz w:val="20"/>
          <w:szCs w:val="20"/>
          <w:lang w:val="en-US"/>
        </w:rPr>
        <w:t xml:space="preserve"> stations were not</w:t>
      </w:r>
      <w:r w:rsidR="00F26F30">
        <w:rPr>
          <w:rFonts w:ascii="Times New Roman" w:hAnsi="Times New Roman" w:cs="Times New Roman"/>
          <w:sz w:val="20"/>
          <w:szCs w:val="20"/>
          <w:lang w:val="en-US"/>
        </w:rPr>
        <w:t xml:space="preserve"> particularly active</w:t>
      </w:r>
      <w:r>
        <w:rPr>
          <w:rFonts w:ascii="Times New Roman" w:hAnsi="Times New Roman" w:cs="Times New Roman"/>
          <w:sz w:val="20"/>
          <w:szCs w:val="20"/>
          <w:lang w:val="en-US"/>
        </w:rPr>
        <w:t xml:space="preserve"> for either sex</w:t>
      </w:r>
      <w:r w:rsidR="00E23E0E">
        <w:rPr>
          <w:rFonts w:ascii="Times New Roman" w:hAnsi="Times New Roman" w:cs="Times New Roman"/>
          <w:sz w:val="20"/>
          <w:szCs w:val="20"/>
          <w:lang w:val="en-US"/>
        </w:rPr>
        <w:t xml:space="preserve"> (Figure 4)</w:t>
      </w:r>
      <w:r w:rsidR="000E3201">
        <w:rPr>
          <w:rFonts w:ascii="Times New Roman" w:hAnsi="Times New Roman" w:cs="Times New Roman"/>
          <w:sz w:val="20"/>
          <w:szCs w:val="20"/>
          <w:lang w:val="en-US"/>
        </w:rPr>
        <w:t>.</w:t>
      </w:r>
      <w:r w:rsidR="0086481B">
        <w:rPr>
          <w:rFonts w:ascii="Times New Roman" w:hAnsi="Times New Roman" w:cs="Times New Roman"/>
          <w:sz w:val="20"/>
          <w:szCs w:val="20"/>
          <w:lang w:val="en-US"/>
        </w:rPr>
        <w:t xml:space="preserve"> </w:t>
      </w:r>
      <w:r w:rsidR="000E3201">
        <w:rPr>
          <w:rFonts w:ascii="Times New Roman" w:hAnsi="Times New Roman" w:cs="Times New Roman"/>
          <w:sz w:val="20"/>
          <w:szCs w:val="20"/>
          <w:lang w:val="en-US"/>
        </w:rPr>
        <w:t>C</w:t>
      </w:r>
      <w:r w:rsidR="00F26F30">
        <w:rPr>
          <w:rFonts w:ascii="Times New Roman" w:hAnsi="Times New Roman" w:cs="Times New Roman"/>
          <w:sz w:val="20"/>
          <w:szCs w:val="20"/>
          <w:lang w:val="en-US"/>
        </w:rPr>
        <w:t>ombined</w:t>
      </w:r>
      <w:r w:rsidR="0086481B">
        <w:rPr>
          <w:rFonts w:ascii="Times New Roman" w:hAnsi="Times New Roman" w:cs="Times New Roman"/>
          <w:sz w:val="20"/>
          <w:szCs w:val="20"/>
          <w:lang w:val="en-US"/>
        </w:rPr>
        <w:t xml:space="preserve"> they recorded</w:t>
      </w:r>
      <w:r w:rsidR="00582DD4">
        <w:rPr>
          <w:rFonts w:ascii="Times New Roman" w:hAnsi="Times New Roman" w:cs="Times New Roman"/>
          <w:sz w:val="20"/>
          <w:szCs w:val="20"/>
          <w:lang w:val="en-US"/>
        </w:rPr>
        <w:t xml:space="preserve"> 298</w:t>
      </w:r>
      <w:r w:rsidR="000E3201">
        <w:rPr>
          <w:rFonts w:ascii="Times New Roman" w:hAnsi="Times New Roman" w:cs="Times New Roman"/>
          <w:sz w:val="20"/>
          <w:szCs w:val="20"/>
          <w:lang w:val="en-US"/>
        </w:rPr>
        <w:t xml:space="preserve"> detections</w:t>
      </w:r>
      <w:r w:rsidR="00582DD4">
        <w:rPr>
          <w:rFonts w:ascii="Times New Roman" w:hAnsi="Times New Roman" w:cs="Times New Roman"/>
          <w:sz w:val="20"/>
          <w:szCs w:val="20"/>
          <w:lang w:val="en-US"/>
        </w:rPr>
        <w:t xml:space="preserve"> (0.14</w:t>
      </w:r>
      <w:r w:rsidR="00FA4330">
        <w:rPr>
          <w:rFonts w:ascii="Times New Roman" w:hAnsi="Times New Roman" w:cs="Times New Roman"/>
          <w:sz w:val="20"/>
          <w:szCs w:val="20"/>
          <w:lang w:val="en-US"/>
        </w:rPr>
        <w:t xml:space="preserve"> per receiver-day)</w:t>
      </w:r>
      <w:r w:rsidR="000E3201">
        <w:rPr>
          <w:rFonts w:ascii="Times New Roman" w:hAnsi="Times New Roman" w:cs="Times New Roman"/>
          <w:sz w:val="20"/>
          <w:szCs w:val="20"/>
          <w:lang w:val="en-US"/>
        </w:rPr>
        <w:t>, accounting for only</w:t>
      </w:r>
      <w:r w:rsidR="00CE7963">
        <w:rPr>
          <w:rFonts w:ascii="Times New Roman" w:hAnsi="Times New Roman" w:cs="Times New Roman"/>
          <w:sz w:val="20"/>
          <w:szCs w:val="20"/>
          <w:lang w:val="en-US"/>
        </w:rPr>
        <w:t xml:space="preserve"> 0.8</w:t>
      </w:r>
      <w:r w:rsidR="000E3201">
        <w:rPr>
          <w:rFonts w:ascii="Times New Roman" w:hAnsi="Times New Roman" w:cs="Times New Roman"/>
          <w:sz w:val="20"/>
          <w:szCs w:val="20"/>
          <w:lang w:val="en-US"/>
        </w:rPr>
        <w:t xml:space="preserve">% of the total acoustic </w:t>
      </w:r>
      <w:r w:rsidR="003E66C3">
        <w:rPr>
          <w:rFonts w:ascii="Times New Roman" w:hAnsi="Times New Roman" w:cs="Times New Roman"/>
          <w:sz w:val="20"/>
          <w:szCs w:val="20"/>
          <w:lang w:val="en-US"/>
        </w:rPr>
        <w:t>dataset</w:t>
      </w:r>
      <w:r w:rsidR="0086481B">
        <w:rPr>
          <w:rFonts w:ascii="Times New Roman" w:hAnsi="Times New Roman" w:cs="Times New Roman"/>
          <w:sz w:val="20"/>
          <w:szCs w:val="20"/>
          <w:lang w:val="en-US"/>
        </w:rPr>
        <w:t>.</w:t>
      </w:r>
      <w:r w:rsidR="00F26F30">
        <w:rPr>
          <w:rFonts w:ascii="Times New Roman" w:hAnsi="Times New Roman" w:cs="Times New Roman"/>
          <w:sz w:val="20"/>
          <w:szCs w:val="20"/>
          <w:lang w:val="en-US"/>
        </w:rPr>
        <w:t xml:space="preserve"> </w:t>
      </w:r>
      <w:r w:rsidR="00F6557D">
        <w:rPr>
          <w:rFonts w:ascii="Times New Roman" w:hAnsi="Times New Roman" w:cs="Times New Roman"/>
          <w:sz w:val="20"/>
          <w:szCs w:val="20"/>
          <w:lang w:val="en-US"/>
        </w:rPr>
        <w:t xml:space="preserve">The </w:t>
      </w:r>
      <w:r w:rsidR="00E00A29">
        <w:rPr>
          <w:rFonts w:ascii="Times New Roman" w:hAnsi="Times New Roman" w:cs="Times New Roman"/>
          <w:sz w:val="20"/>
          <w:szCs w:val="20"/>
          <w:lang w:val="en-US"/>
        </w:rPr>
        <w:t>remaining 60</w:t>
      </w:r>
      <w:r w:rsidR="00F6557D">
        <w:rPr>
          <w:rFonts w:ascii="Times New Roman" w:hAnsi="Times New Roman" w:cs="Times New Roman"/>
          <w:sz w:val="20"/>
          <w:szCs w:val="20"/>
          <w:lang w:val="en-US"/>
        </w:rPr>
        <w:t xml:space="preserve"> stations, including</w:t>
      </w:r>
      <w:r w:rsidR="00275913">
        <w:rPr>
          <w:rFonts w:ascii="Times New Roman" w:hAnsi="Times New Roman" w:cs="Times New Roman"/>
          <w:sz w:val="20"/>
          <w:szCs w:val="20"/>
          <w:lang w:val="en-US"/>
        </w:rPr>
        <w:t xml:space="preserve"> all of</w:t>
      </w:r>
      <w:r w:rsidR="005F45DF">
        <w:rPr>
          <w:rFonts w:ascii="Times New Roman" w:hAnsi="Times New Roman" w:cs="Times New Roman"/>
          <w:sz w:val="20"/>
          <w:szCs w:val="20"/>
          <w:lang w:val="en-US"/>
        </w:rPr>
        <w:t xml:space="preserve"> the twelve most active sites</w:t>
      </w:r>
      <w:r w:rsidR="00BD58B2">
        <w:rPr>
          <w:rFonts w:ascii="Times New Roman" w:hAnsi="Times New Roman" w:cs="Times New Roman"/>
          <w:sz w:val="20"/>
          <w:szCs w:val="20"/>
          <w:lang w:val="en-US"/>
        </w:rPr>
        <w:t>,</w:t>
      </w:r>
      <w:r w:rsidR="0098306A">
        <w:rPr>
          <w:rFonts w:ascii="Times New Roman" w:hAnsi="Times New Roman" w:cs="Times New Roman"/>
          <w:sz w:val="20"/>
          <w:szCs w:val="20"/>
          <w:lang w:val="en-US"/>
        </w:rPr>
        <w:t xml:space="preserve"> </w:t>
      </w:r>
      <w:r w:rsidR="00B82C58">
        <w:rPr>
          <w:rFonts w:ascii="Times New Roman" w:hAnsi="Times New Roman" w:cs="Times New Roman"/>
          <w:sz w:val="20"/>
          <w:szCs w:val="20"/>
          <w:lang w:val="en-US"/>
        </w:rPr>
        <w:t xml:space="preserve">reported similar </w:t>
      </w:r>
      <w:r w:rsidR="004B3E2E">
        <w:rPr>
          <w:rFonts w:ascii="Times New Roman" w:hAnsi="Times New Roman" w:cs="Times New Roman"/>
          <w:sz w:val="20"/>
          <w:szCs w:val="20"/>
          <w:lang w:val="en-US"/>
        </w:rPr>
        <w:t>detection counts</w:t>
      </w:r>
      <w:r w:rsidR="00B82C58">
        <w:rPr>
          <w:rFonts w:ascii="Times New Roman" w:hAnsi="Times New Roman" w:cs="Times New Roman"/>
          <w:sz w:val="20"/>
          <w:szCs w:val="20"/>
          <w:lang w:val="en-US"/>
        </w:rPr>
        <w:t xml:space="preserve"> and index</w:t>
      </w:r>
      <w:r w:rsidR="008C1DA6">
        <w:rPr>
          <w:rFonts w:ascii="Times New Roman" w:hAnsi="Times New Roman" w:cs="Times New Roman"/>
          <w:sz w:val="20"/>
          <w:szCs w:val="20"/>
          <w:lang w:val="en-US"/>
        </w:rPr>
        <w:t xml:space="preserve"> values </w:t>
      </w:r>
      <w:r w:rsidR="005F45DF">
        <w:rPr>
          <w:rFonts w:ascii="Times New Roman" w:hAnsi="Times New Roman" w:cs="Times New Roman"/>
          <w:sz w:val="20"/>
          <w:szCs w:val="20"/>
          <w:lang w:val="en-US"/>
        </w:rPr>
        <w:t>for both male and female sharks</w:t>
      </w:r>
      <w:r w:rsidR="00233377">
        <w:rPr>
          <w:rFonts w:ascii="Times New Roman" w:hAnsi="Times New Roman" w:cs="Times New Roman"/>
          <w:sz w:val="20"/>
          <w:szCs w:val="20"/>
          <w:lang w:val="en-US"/>
        </w:rPr>
        <w:t xml:space="preserve"> (Mann Whitney Test</w:t>
      </w:r>
      <w:r w:rsidR="00233377" w:rsidRPr="00B9301A">
        <w:rPr>
          <w:rFonts w:ascii="Times New Roman" w:hAnsi="Times New Roman" w:cs="Times New Roman"/>
          <w:sz w:val="20"/>
          <w:szCs w:val="20"/>
          <w:lang w:val="en-US"/>
        </w:rPr>
        <w:t>,</w:t>
      </w:r>
      <w:r w:rsidR="00233377">
        <w:rPr>
          <w:rFonts w:ascii="Times New Roman" w:hAnsi="Times New Roman" w:cs="Times New Roman"/>
          <w:sz w:val="20"/>
          <w:szCs w:val="20"/>
          <w:lang w:val="en-US"/>
        </w:rPr>
        <w:t xml:space="preserve"> U= 28-613, p &gt; 0.05</w:t>
      </w:r>
      <w:r w:rsidR="00233377" w:rsidRPr="00B9301A">
        <w:rPr>
          <w:rFonts w:ascii="Times New Roman" w:hAnsi="Times New Roman" w:cs="Times New Roman"/>
          <w:sz w:val="20"/>
          <w:szCs w:val="20"/>
          <w:lang w:val="en-US"/>
        </w:rPr>
        <w:t>)</w:t>
      </w:r>
      <w:r w:rsidR="00491CBC">
        <w:rPr>
          <w:rFonts w:ascii="Times New Roman" w:hAnsi="Times New Roman" w:cs="Times New Roman"/>
          <w:sz w:val="20"/>
          <w:szCs w:val="20"/>
          <w:lang w:val="en-US"/>
        </w:rPr>
        <w:t>.</w:t>
      </w:r>
      <w:r w:rsidR="000E3201">
        <w:rPr>
          <w:rFonts w:ascii="Times New Roman" w:hAnsi="Times New Roman" w:cs="Times New Roman"/>
          <w:sz w:val="20"/>
          <w:szCs w:val="20"/>
          <w:lang w:val="en-US"/>
        </w:rPr>
        <w:t xml:space="preserve"> </w:t>
      </w:r>
    </w:p>
    <w:p w14:paraId="5C2D0C5E" w14:textId="64EF31F8" w:rsidR="00417A71" w:rsidRDefault="00233377" w:rsidP="00233377">
      <w:pPr>
        <w:pStyle w:val="Body"/>
        <w:tabs>
          <w:tab w:val="left" w:pos="7145"/>
        </w:tabs>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ab/>
      </w:r>
    </w:p>
    <w:p w14:paraId="659FD25D" w14:textId="77777777" w:rsidR="00E26FE2" w:rsidRDefault="00E26FE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b/>
          <w:i/>
          <w:color w:val="000000"/>
          <w:sz w:val="20"/>
          <w:szCs w:val="20"/>
          <w:u w:color="000000"/>
        </w:rPr>
      </w:pPr>
      <w:r>
        <w:rPr>
          <w:b/>
          <w:i/>
          <w:sz w:val="20"/>
          <w:szCs w:val="20"/>
        </w:rPr>
        <w:br w:type="page"/>
      </w:r>
    </w:p>
    <w:p w14:paraId="48F35F69" w14:textId="557ADDE7" w:rsidR="00B23EBD" w:rsidRPr="004A781E" w:rsidRDefault="0048181E" w:rsidP="00C83CAF">
      <w:pPr>
        <w:pStyle w:val="Body"/>
        <w:spacing w:line="480" w:lineRule="auto"/>
        <w:rPr>
          <w:rFonts w:ascii="Times New Roman" w:hAnsi="Times New Roman" w:cs="Times New Roman"/>
          <w:b/>
          <w:i/>
          <w:sz w:val="20"/>
          <w:szCs w:val="20"/>
          <w:lang w:val="en-US"/>
        </w:rPr>
      </w:pPr>
      <w:r>
        <w:rPr>
          <w:rFonts w:ascii="Times New Roman" w:hAnsi="Times New Roman" w:cs="Times New Roman"/>
          <w:b/>
          <w:i/>
          <w:sz w:val="20"/>
          <w:szCs w:val="20"/>
          <w:lang w:val="en-US"/>
        </w:rPr>
        <w:lastRenderedPageBreak/>
        <w:t xml:space="preserve">Dispersal and </w:t>
      </w:r>
      <w:proofErr w:type="spellStart"/>
      <w:r w:rsidR="005C53FA">
        <w:rPr>
          <w:rFonts w:ascii="Times New Roman" w:hAnsi="Times New Roman" w:cs="Times New Roman"/>
          <w:b/>
          <w:i/>
          <w:sz w:val="20"/>
          <w:szCs w:val="20"/>
          <w:lang w:val="en-US"/>
        </w:rPr>
        <w:t>Phylopatry</w:t>
      </w:r>
      <w:proofErr w:type="spellEnd"/>
    </w:p>
    <w:p w14:paraId="416CB7EE" w14:textId="4DD9FB69" w:rsidR="00417A71" w:rsidRDefault="00212533" w:rsidP="00C83CAF">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Of the 76</w:t>
      </w:r>
      <w:r w:rsidR="000B3B82">
        <w:rPr>
          <w:rFonts w:ascii="Times New Roman" w:hAnsi="Times New Roman" w:cs="Times New Roman"/>
          <w:sz w:val="20"/>
          <w:szCs w:val="20"/>
          <w:lang w:val="en-US"/>
        </w:rPr>
        <w:t xml:space="preserve"> sharks with</w:t>
      </w:r>
      <w:r w:rsidRPr="00B9301A">
        <w:rPr>
          <w:rFonts w:ascii="Times New Roman" w:hAnsi="Times New Roman" w:cs="Times New Roman"/>
          <w:sz w:val="20"/>
          <w:szCs w:val="20"/>
          <w:lang w:val="en-US"/>
        </w:rPr>
        <w:t xml:space="preserve"> both ac</w:t>
      </w:r>
      <w:r w:rsidR="000B3B82">
        <w:rPr>
          <w:rFonts w:ascii="Times New Roman" w:hAnsi="Times New Roman" w:cs="Times New Roman"/>
          <w:sz w:val="20"/>
          <w:szCs w:val="20"/>
          <w:lang w:val="en-US"/>
        </w:rPr>
        <w:t>oustic and visual records</w:t>
      </w:r>
      <w:r>
        <w:rPr>
          <w:rFonts w:ascii="Times New Roman" w:hAnsi="Times New Roman" w:cs="Times New Roman"/>
          <w:sz w:val="20"/>
          <w:szCs w:val="20"/>
          <w:lang w:val="en-US"/>
        </w:rPr>
        <w:t>, 39</w:t>
      </w:r>
      <w:r w:rsidRPr="00B9301A">
        <w:rPr>
          <w:rFonts w:ascii="Times New Roman" w:hAnsi="Times New Roman" w:cs="Times New Roman"/>
          <w:sz w:val="20"/>
          <w:szCs w:val="20"/>
          <w:lang w:val="en-US"/>
        </w:rPr>
        <w:t xml:space="preserve"> were either detected or </w:t>
      </w:r>
      <w:proofErr w:type="spellStart"/>
      <w:r w:rsidRPr="00B9301A">
        <w:rPr>
          <w:rFonts w:ascii="Times New Roman" w:hAnsi="Times New Roman" w:cs="Times New Roman"/>
          <w:sz w:val="20"/>
          <w:szCs w:val="20"/>
          <w:lang w:val="en-US"/>
        </w:rPr>
        <w:t>resighted</w:t>
      </w:r>
      <w:proofErr w:type="spellEnd"/>
      <w:r w:rsidRPr="00B9301A">
        <w:rPr>
          <w:rFonts w:ascii="Times New Roman" w:hAnsi="Times New Roman" w:cs="Times New Roman"/>
          <w:sz w:val="20"/>
          <w:szCs w:val="20"/>
          <w:lang w:val="en-US"/>
        </w:rPr>
        <w:t xml:space="preserve"> in two or more aggregation seasons. In</w:t>
      </w:r>
      <w:r>
        <w:rPr>
          <w:rFonts w:ascii="Times New Roman" w:hAnsi="Times New Roman" w:cs="Times New Roman"/>
          <w:sz w:val="20"/>
          <w:szCs w:val="20"/>
          <w:lang w:val="en-US"/>
        </w:rPr>
        <w:t xml:space="preserve"> fact, five</w:t>
      </w:r>
      <w:r w:rsidRPr="00B9301A">
        <w:rPr>
          <w:rFonts w:ascii="Times New Roman" w:hAnsi="Times New Roman" w:cs="Times New Roman"/>
          <w:sz w:val="20"/>
          <w:szCs w:val="20"/>
          <w:lang w:val="en-US"/>
        </w:rPr>
        <w:t xml:space="preserve"> sharks which were initially tagged or photographed in 2010 were</w:t>
      </w:r>
      <w:r>
        <w:rPr>
          <w:rFonts w:ascii="Times New Roman" w:hAnsi="Times New Roman" w:cs="Times New Roman"/>
          <w:sz w:val="20"/>
          <w:szCs w:val="20"/>
          <w:lang w:val="en-US"/>
        </w:rPr>
        <w:t xml:space="preserve"> also detected</w:t>
      </w:r>
      <w:r w:rsidR="00F74BE0">
        <w:rPr>
          <w:rFonts w:ascii="Times New Roman" w:hAnsi="Times New Roman" w:cs="Times New Roman"/>
          <w:sz w:val="20"/>
          <w:szCs w:val="20"/>
          <w:lang w:val="en-US"/>
        </w:rPr>
        <w:t xml:space="preserve"> in</w:t>
      </w:r>
      <w:r w:rsidR="000B3B82">
        <w:rPr>
          <w:rFonts w:ascii="Times New Roman" w:hAnsi="Times New Roman" w:cs="Times New Roman"/>
          <w:sz w:val="20"/>
          <w:szCs w:val="20"/>
          <w:lang w:val="en-US"/>
        </w:rPr>
        <w:t xml:space="preserve"> 2016</w:t>
      </w:r>
      <w:r w:rsidRPr="00B9301A">
        <w:rPr>
          <w:rFonts w:ascii="Times New Roman" w:hAnsi="Times New Roman" w:cs="Times New Roman"/>
          <w:sz w:val="20"/>
          <w:szCs w:val="20"/>
          <w:lang w:val="en-US"/>
        </w:rPr>
        <w:t>.</w:t>
      </w:r>
      <w:r w:rsidR="000B3B82">
        <w:rPr>
          <w:rFonts w:ascii="Times New Roman" w:hAnsi="Times New Roman" w:cs="Times New Roman"/>
          <w:sz w:val="20"/>
          <w:szCs w:val="20"/>
          <w:lang w:val="en-US"/>
        </w:rPr>
        <w:t xml:space="preserve"> This interannual site fidelity is</w:t>
      </w:r>
      <w:r>
        <w:rPr>
          <w:rFonts w:ascii="Times New Roman" w:hAnsi="Times New Roman" w:cs="Times New Roman"/>
          <w:sz w:val="20"/>
          <w:szCs w:val="20"/>
          <w:lang w:val="en-US"/>
        </w:rPr>
        <w:t xml:space="preserve"> particularly interesting in the context of</w:t>
      </w:r>
      <w:r w:rsidR="00725191">
        <w:rPr>
          <w:rFonts w:ascii="Times New Roman" w:hAnsi="Times New Roman" w:cs="Times New Roman"/>
          <w:sz w:val="20"/>
          <w:szCs w:val="20"/>
          <w:lang w:val="en-US"/>
        </w:rPr>
        <w:t xml:space="preserve"> the 38 sharks which were</w:t>
      </w:r>
      <w:r w:rsidR="008E4808">
        <w:rPr>
          <w:rFonts w:ascii="Times New Roman" w:hAnsi="Times New Roman" w:cs="Times New Roman"/>
          <w:sz w:val="20"/>
          <w:szCs w:val="20"/>
          <w:lang w:val="en-US"/>
        </w:rPr>
        <w:t xml:space="preserve"> double-</w:t>
      </w:r>
      <w:r w:rsidR="00725191">
        <w:rPr>
          <w:rFonts w:ascii="Times New Roman" w:hAnsi="Times New Roman" w:cs="Times New Roman"/>
          <w:sz w:val="20"/>
          <w:szCs w:val="20"/>
          <w:lang w:val="en-US"/>
        </w:rPr>
        <w:t>tagged with acou</w:t>
      </w:r>
      <w:r>
        <w:rPr>
          <w:rFonts w:ascii="Times New Roman" w:hAnsi="Times New Roman" w:cs="Times New Roman"/>
          <w:sz w:val="20"/>
          <w:szCs w:val="20"/>
          <w:lang w:val="en-US"/>
        </w:rPr>
        <w:t>stic and satellite transmitters. Unfortunately</w:t>
      </w:r>
      <w:r w:rsidR="00F74BE0">
        <w:rPr>
          <w:rFonts w:ascii="Times New Roman" w:hAnsi="Times New Roman" w:cs="Times New Roman"/>
          <w:sz w:val="20"/>
          <w:szCs w:val="20"/>
          <w:lang w:val="en-US"/>
        </w:rPr>
        <w:t>, seven</w:t>
      </w:r>
      <w:r w:rsidR="00725191">
        <w:rPr>
          <w:rFonts w:ascii="Times New Roman" w:hAnsi="Times New Roman" w:cs="Times New Roman"/>
          <w:sz w:val="20"/>
          <w:szCs w:val="20"/>
          <w:lang w:val="en-US"/>
        </w:rPr>
        <w:t xml:space="preserve"> </w:t>
      </w:r>
      <w:r>
        <w:rPr>
          <w:rFonts w:ascii="Times New Roman" w:hAnsi="Times New Roman" w:cs="Times New Roman"/>
          <w:sz w:val="20"/>
          <w:szCs w:val="20"/>
          <w:lang w:val="en-US"/>
        </w:rPr>
        <w:t>of these sharks never reported</w:t>
      </w:r>
      <w:r w:rsidR="008E0D29">
        <w:rPr>
          <w:rFonts w:ascii="Times New Roman" w:hAnsi="Times New Roman" w:cs="Times New Roman"/>
          <w:sz w:val="20"/>
          <w:szCs w:val="20"/>
          <w:lang w:val="en-US"/>
        </w:rPr>
        <w:t xml:space="preserve"> any satellite dat</w:t>
      </w:r>
      <w:r w:rsidR="000703FB">
        <w:rPr>
          <w:rFonts w:ascii="Times New Roman" w:hAnsi="Times New Roman" w:cs="Times New Roman"/>
          <w:sz w:val="20"/>
          <w:szCs w:val="20"/>
          <w:lang w:val="en-US"/>
        </w:rPr>
        <w:t>a</w:t>
      </w:r>
      <w:r w:rsidR="00892EBD">
        <w:rPr>
          <w:rFonts w:ascii="Times New Roman" w:hAnsi="Times New Roman" w:cs="Times New Roman"/>
          <w:sz w:val="20"/>
          <w:szCs w:val="20"/>
          <w:lang w:val="en-US"/>
        </w:rPr>
        <w:t>. Another five</w:t>
      </w:r>
      <w:r w:rsidR="008E0D29">
        <w:rPr>
          <w:rFonts w:ascii="Times New Roman" w:hAnsi="Times New Roman" w:cs="Times New Roman"/>
          <w:sz w:val="20"/>
          <w:szCs w:val="20"/>
          <w:lang w:val="en-US"/>
        </w:rPr>
        <w:t xml:space="preserve"> were never tracked far from </w:t>
      </w:r>
      <w:proofErr w:type="spellStart"/>
      <w:r w:rsidR="008E0D29">
        <w:rPr>
          <w:rFonts w:ascii="Times New Roman" w:hAnsi="Times New Roman" w:cs="Times New Roman"/>
          <w:sz w:val="20"/>
          <w:szCs w:val="20"/>
          <w:lang w:val="en-US"/>
        </w:rPr>
        <w:t>Shib</w:t>
      </w:r>
      <w:proofErr w:type="spellEnd"/>
      <w:r w:rsidR="008E0D29">
        <w:rPr>
          <w:rFonts w:ascii="Times New Roman" w:hAnsi="Times New Roman" w:cs="Times New Roman"/>
          <w:sz w:val="20"/>
          <w:szCs w:val="20"/>
          <w:lang w:val="en-US"/>
        </w:rPr>
        <w:t xml:space="preserve"> </w:t>
      </w:r>
      <w:proofErr w:type="spellStart"/>
      <w:r w:rsidR="008E0D29">
        <w:rPr>
          <w:rFonts w:ascii="Times New Roman" w:hAnsi="Times New Roman" w:cs="Times New Roman"/>
          <w:sz w:val="20"/>
          <w:szCs w:val="20"/>
          <w:lang w:val="en-US"/>
        </w:rPr>
        <w:t>Habil</w:t>
      </w:r>
      <w:proofErr w:type="spellEnd"/>
      <w:r w:rsidR="004A781E">
        <w:rPr>
          <w:rFonts w:ascii="Times New Roman" w:hAnsi="Times New Roman" w:cs="Times New Roman"/>
          <w:sz w:val="20"/>
          <w:szCs w:val="20"/>
          <w:lang w:val="en-US"/>
        </w:rPr>
        <w:t xml:space="preserve"> (maximum distance: </w:t>
      </w:r>
      <w:commentRangeStart w:id="80"/>
      <w:r w:rsidR="004A781E">
        <w:rPr>
          <w:rFonts w:ascii="Times New Roman" w:hAnsi="Times New Roman" w:cs="Times New Roman"/>
          <w:sz w:val="20"/>
          <w:szCs w:val="20"/>
          <w:lang w:val="en-US"/>
        </w:rPr>
        <w:t>XX-XX</w:t>
      </w:r>
      <w:commentRangeEnd w:id="80"/>
      <w:r w:rsidR="00083584">
        <w:rPr>
          <w:rStyle w:val="CommentReference"/>
          <w:rFonts w:ascii="Times New Roman" w:eastAsia="Arial Unicode MS" w:hAnsi="Times New Roman" w:cs="Times New Roman"/>
          <w:color w:val="auto"/>
          <w:lang w:val="en-US"/>
        </w:rPr>
        <w:commentReference w:id="80"/>
      </w:r>
      <w:r w:rsidR="004A781E">
        <w:rPr>
          <w:rFonts w:ascii="Times New Roman" w:hAnsi="Times New Roman" w:cs="Times New Roman"/>
          <w:sz w:val="20"/>
          <w:szCs w:val="20"/>
          <w:lang w:val="en-US"/>
        </w:rPr>
        <w:t xml:space="preserve"> km)</w:t>
      </w:r>
      <w:r w:rsidR="004D7B6F">
        <w:rPr>
          <w:rFonts w:ascii="Times New Roman" w:hAnsi="Times New Roman" w:cs="Times New Roman"/>
          <w:sz w:val="20"/>
          <w:szCs w:val="20"/>
          <w:lang w:val="en-US"/>
        </w:rPr>
        <w:t>, though</w:t>
      </w:r>
      <w:r w:rsidR="00750D56">
        <w:rPr>
          <w:rFonts w:ascii="Times New Roman" w:hAnsi="Times New Roman" w:cs="Times New Roman"/>
          <w:sz w:val="20"/>
          <w:szCs w:val="20"/>
          <w:lang w:val="en-US"/>
        </w:rPr>
        <w:t xml:space="preserve"> </w:t>
      </w:r>
      <w:r w:rsidR="004D7B6F">
        <w:rPr>
          <w:rFonts w:ascii="Times New Roman" w:hAnsi="Times New Roman" w:cs="Times New Roman"/>
          <w:sz w:val="20"/>
          <w:szCs w:val="20"/>
          <w:lang w:val="en-US"/>
        </w:rPr>
        <w:t>this could be due to</w:t>
      </w:r>
      <w:r w:rsidR="004A781E">
        <w:rPr>
          <w:rFonts w:ascii="Times New Roman" w:hAnsi="Times New Roman" w:cs="Times New Roman"/>
          <w:sz w:val="20"/>
          <w:szCs w:val="20"/>
          <w:lang w:val="en-US"/>
        </w:rPr>
        <w:t xml:space="preserve"> a combination of</w:t>
      </w:r>
      <w:r w:rsidR="004D7B6F">
        <w:rPr>
          <w:rFonts w:ascii="Times New Roman" w:hAnsi="Times New Roman" w:cs="Times New Roman"/>
          <w:sz w:val="20"/>
          <w:szCs w:val="20"/>
          <w:lang w:val="en-US"/>
        </w:rPr>
        <w:t xml:space="preserve"> shor</w:t>
      </w:r>
      <w:r w:rsidR="004A781E">
        <w:rPr>
          <w:rFonts w:ascii="Times New Roman" w:hAnsi="Times New Roman" w:cs="Times New Roman"/>
          <w:sz w:val="20"/>
          <w:szCs w:val="20"/>
          <w:lang w:val="en-US"/>
        </w:rPr>
        <w:t>t deployment times</w:t>
      </w:r>
      <w:r w:rsidR="0048181E">
        <w:rPr>
          <w:rFonts w:ascii="Times New Roman" w:hAnsi="Times New Roman" w:cs="Times New Roman"/>
          <w:sz w:val="20"/>
          <w:szCs w:val="20"/>
          <w:lang w:val="en-US"/>
        </w:rPr>
        <w:t xml:space="preserve"> (three</w:t>
      </w:r>
      <w:r w:rsidR="004D7B6F">
        <w:rPr>
          <w:rFonts w:ascii="Times New Roman" w:hAnsi="Times New Roman" w:cs="Times New Roman"/>
          <w:sz w:val="20"/>
          <w:szCs w:val="20"/>
          <w:lang w:val="en-US"/>
        </w:rPr>
        <w:t xml:space="preserve"> of</w:t>
      </w:r>
      <w:r w:rsidR="00854DB3">
        <w:rPr>
          <w:rFonts w:ascii="Times New Roman" w:hAnsi="Times New Roman" w:cs="Times New Roman"/>
          <w:sz w:val="20"/>
          <w:szCs w:val="20"/>
          <w:lang w:val="en-US"/>
        </w:rPr>
        <w:t xml:space="preserve"> these sharks had satellite</w:t>
      </w:r>
      <w:r w:rsidR="00B23EBD">
        <w:rPr>
          <w:rFonts w:ascii="Times New Roman" w:hAnsi="Times New Roman" w:cs="Times New Roman"/>
          <w:sz w:val="20"/>
          <w:szCs w:val="20"/>
          <w:lang w:val="en-US"/>
        </w:rPr>
        <w:t xml:space="preserve"> tags</w:t>
      </w:r>
      <w:r w:rsidR="00854DB3">
        <w:rPr>
          <w:rFonts w:ascii="Times New Roman" w:hAnsi="Times New Roman" w:cs="Times New Roman"/>
          <w:sz w:val="20"/>
          <w:szCs w:val="20"/>
          <w:lang w:val="en-US"/>
        </w:rPr>
        <w:t xml:space="preserve"> which transmitted for</w:t>
      </w:r>
      <w:r w:rsidR="004D7B6F">
        <w:rPr>
          <w:rFonts w:ascii="Times New Roman" w:hAnsi="Times New Roman" w:cs="Times New Roman"/>
          <w:sz w:val="20"/>
          <w:szCs w:val="20"/>
          <w:lang w:val="en-US"/>
        </w:rPr>
        <w:t xml:space="preserve"> less than 100 days</w:t>
      </w:r>
      <w:r w:rsidR="00B23EBD">
        <w:rPr>
          <w:rFonts w:ascii="Times New Roman" w:hAnsi="Times New Roman" w:cs="Times New Roman"/>
          <w:sz w:val="20"/>
          <w:szCs w:val="20"/>
          <w:lang w:val="en-US"/>
        </w:rPr>
        <w:t>) and the lack of a</w:t>
      </w:r>
      <w:r w:rsidR="004A781E">
        <w:rPr>
          <w:rFonts w:ascii="Times New Roman" w:hAnsi="Times New Roman" w:cs="Times New Roman"/>
          <w:sz w:val="20"/>
          <w:szCs w:val="20"/>
          <w:lang w:val="en-US"/>
        </w:rPr>
        <w:t>rchival</w:t>
      </w:r>
      <w:r w:rsidR="00750D56">
        <w:rPr>
          <w:rFonts w:ascii="Times New Roman" w:hAnsi="Times New Roman" w:cs="Times New Roman"/>
          <w:sz w:val="20"/>
          <w:szCs w:val="20"/>
          <w:lang w:val="en-US"/>
        </w:rPr>
        <w:t xml:space="preserve"> data</w:t>
      </w:r>
      <w:r w:rsidR="004A781E">
        <w:rPr>
          <w:rFonts w:ascii="Times New Roman" w:hAnsi="Times New Roman" w:cs="Times New Roman"/>
          <w:sz w:val="20"/>
          <w:szCs w:val="20"/>
          <w:lang w:val="en-US"/>
        </w:rPr>
        <w:t xml:space="preserve"> (</w:t>
      </w:r>
      <w:r w:rsidR="00892EBD">
        <w:rPr>
          <w:rFonts w:ascii="Times New Roman" w:hAnsi="Times New Roman" w:cs="Times New Roman"/>
          <w:sz w:val="20"/>
          <w:szCs w:val="20"/>
          <w:lang w:val="en-US"/>
        </w:rPr>
        <w:t xml:space="preserve">the remaining </w:t>
      </w:r>
      <w:r w:rsidR="004A781E">
        <w:rPr>
          <w:rFonts w:ascii="Times New Roman" w:hAnsi="Times New Roman" w:cs="Times New Roman"/>
          <w:sz w:val="20"/>
          <w:szCs w:val="20"/>
          <w:lang w:val="en-US"/>
        </w:rPr>
        <w:t>two</w:t>
      </w:r>
      <w:r w:rsidR="0048181E">
        <w:rPr>
          <w:rFonts w:ascii="Times New Roman" w:hAnsi="Times New Roman" w:cs="Times New Roman"/>
          <w:sz w:val="20"/>
          <w:szCs w:val="20"/>
          <w:lang w:val="en-US"/>
        </w:rPr>
        <w:t xml:space="preserve"> </w:t>
      </w:r>
      <w:r w:rsidR="004D7B6F">
        <w:rPr>
          <w:rFonts w:ascii="Times New Roman" w:hAnsi="Times New Roman" w:cs="Times New Roman"/>
          <w:sz w:val="20"/>
          <w:szCs w:val="20"/>
          <w:lang w:val="en-US"/>
        </w:rPr>
        <w:t>sharks were fitted with SPOT5 tags, so longer subsurface migrations may have gone undetecte</w:t>
      </w:r>
      <w:r w:rsidR="00750D56">
        <w:rPr>
          <w:rFonts w:ascii="Times New Roman" w:hAnsi="Times New Roman" w:cs="Times New Roman"/>
          <w:sz w:val="20"/>
          <w:szCs w:val="20"/>
          <w:lang w:val="en-US"/>
        </w:rPr>
        <w:t>d). Twelve sharks ranged further</w:t>
      </w:r>
      <w:r w:rsidR="004D7B6F">
        <w:rPr>
          <w:rFonts w:ascii="Times New Roman" w:hAnsi="Times New Roman" w:cs="Times New Roman"/>
          <w:sz w:val="20"/>
          <w:szCs w:val="20"/>
          <w:lang w:val="en-US"/>
        </w:rPr>
        <w:t xml:space="preserve"> from </w:t>
      </w:r>
      <w:proofErr w:type="spellStart"/>
      <w:r w:rsidR="004D7B6F">
        <w:rPr>
          <w:rFonts w:ascii="Times New Roman" w:hAnsi="Times New Roman" w:cs="Times New Roman"/>
          <w:sz w:val="20"/>
          <w:szCs w:val="20"/>
          <w:lang w:val="en-US"/>
        </w:rPr>
        <w:t>Shib</w:t>
      </w:r>
      <w:proofErr w:type="spellEnd"/>
      <w:r w:rsidR="004D7B6F">
        <w:rPr>
          <w:rFonts w:ascii="Times New Roman" w:hAnsi="Times New Roman" w:cs="Times New Roman"/>
          <w:sz w:val="20"/>
          <w:szCs w:val="20"/>
          <w:lang w:val="en-US"/>
        </w:rPr>
        <w:t xml:space="preserve"> </w:t>
      </w:r>
      <w:proofErr w:type="spellStart"/>
      <w:r w:rsidR="004D7B6F">
        <w:rPr>
          <w:rFonts w:ascii="Times New Roman" w:hAnsi="Times New Roman" w:cs="Times New Roman"/>
          <w:sz w:val="20"/>
          <w:szCs w:val="20"/>
          <w:lang w:val="en-US"/>
        </w:rPr>
        <w:t>Habil</w:t>
      </w:r>
      <w:proofErr w:type="spellEnd"/>
      <w:r w:rsidR="00750D56">
        <w:rPr>
          <w:rFonts w:ascii="Times New Roman" w:hAnsi="Times New Roman" w:cs="Times New Roman"/>
          <w:sz w:val="20"/>
          <w:szCs w:val="20"/>
          <w:lang w:val="en-US"/>
        </w:rPr>
        <w:t xml:space="preserve"> (maximum distance: XX-XX km) </w:t>
      </w:r>
      <w:r w:rsidR="0048181E">
        <w:rPr>
          <w:rFonts w:ascii="Times New Roman" w:hAnsi="Times New Roman" w:cs="Times New Roman"/>
          <w:sz w:val="20"/>
          <w:szCs w:val="20"/>
          <w:lang w:val="en-US"/>
        </w:rPr>
        <w:t>but</w:t>
      </w:r>
      <w:r w:rsidR="004D7B6F">
        <w:rPr>
          <w:rFonts w:ascii="Times New Roman" w:hAnsi="Times New Roman" w:cs="Times New Roman"/>
          <w:sz w:val="20"/>
          <w:szCs w:val="20"/>
          <w:lang w:val="en-US"/>
        </w:rPr>
        <w:t xml:space="preserve"> were never </w:t>
      </w:r>
      <w:proofErr w:type="spellStart"/>
      <w:r w:rsidR="004D7B6F">
        <w:rPr>
          <w:rFonts w:ascii="Times New Roman" w:hAnsi="Times New Roman" w:cs="Times New Roman"/>
          <w:sz w:val="20"/>
          <w:szCs w:val="20"/>
          <w:lang w:val="en-US"/>
        </w:rPr>
        <w:t>resighted</w:t>
      </w:r>
      <w:proofErr w:type="spellEnd"/>
      <w:r w:rsidR="00750D56">
        <w:rPr>
          <w:rFonts w:ascii="Times New Roman" w:hAnsi="Times New Roman" w:cs="Times New Roman"/>
          <w:sz w:val="20"/>
          <w:szCs w:val="20"/>
          <w:lang w:val="en-US"/>
        </w:rPr>
        <w:t xml:space="preserve"> within the aggregation</w:t>
      </w:r>
      <w:r w:rsidR="004D7B6F">
        <w:rPr>
          <w:rFonts w:ascii="Times New Roman" w:hAnsi="Times New Roman" w:cs="Times New Roman"/>
          <w:sz w:val="20"/>
          <w:szCs w:val="20"/>
          <w:lang w:val="en-US"/>
        </w:rPr>
        <w:t xml:space="preserve"> </w:t>
      </w:r>
      <w:r w:rsidR="00750D56">
        <w:rPr>
          <w:rFonts w:ascii="Times New Roman" w:hAnsi="Times New Roman" w:cs="Times New Roman"/>
          <w:sz w:val="20"/>
          <w:szCs w:val="20"/>
          <w:lang w:val="en-US"/>
        </w:rPr>
        <w:t xml:space="preserve">or detected </w:t>
      </w:r>
      <w:r w:rsidR="004D7B6F">
        <w:rPr>
          <w:rFonts w:ascii="Times New Roman" w:hAnsi="Times New Roman" w:cs="Times New Roman"/>
          <w:sz w:val="20"/>
          <w:szCs w:val="20"/>
          <w:lang w:val="en-US"/>
        </w:rPr>
        <w:t>in the acoustic array afterward.</w:t>
      </w:r>
      <w:r w:rsidR="00854DB3">
        <w:rPr>
          <w:rFonts w:ascii="Times New Roman" w:hAnsi="Times New Roman" w:cs="Times New Roman"/>
          <w:sz w:val="20"/>
          <w:szCs w:val="20"/>
          <w:lang w:val="en-US"/>
        </w:rPr>
        <w:t xml:space="preserve"> This included three sharks which emigrated from the Red Sea entirely.</w:t>
      </w:r>
      <w:r w:rsidR="009E02FE">
        <w:rPr>
          <w:rFonts w:ascii="Times New Roman" w:hAnsi="Times New Roman" w:cs="Times New Roman"/>
          <w:sz w:val="20"/>
          <w:szCs w:val="20"/>
          <w:lang w:val="en-US"/>
        </w:rPr>
        <w:t xml:space="preserve"> </w:t>
      </w:r>
      <w:r w:rsidR="0048181E">
        <w:rPr>
          <w:rFonts w:ascii="Times New Roman" w:hAnsi="Times New Roman" w:cs="Times New Roman"/>
          <w:sz w:val="20"/>
          <w:szCs w:val="20"/>
          <w:lang w:val="en-US"/>
        </w:rPr>
        <w:t>F</w:t>
      </w:r>
      <w:r w:rsidR="004D7B6F">
        <w:rPr>
          <w:rFonts w:ascii="Times New Roman" w:hAnsi="Times New Roman" w:cs="Times New Roman"/>
          <w:sz w:val="20"/>
          <w:szCs w:val="20"/>
          <w:lang w:val="en-US"/>
        </w:rPr>
        <w:t>inally,</w:t>
      </w:r>
      <w:r w:rsidR="00D94368">
        <w:rPr>
          <w:rFonts w:ascii="Times New Roman" w:hAnsi="Times New Roman" w:cs="Times New Roman"/>
          <w:sz w:val="20"/>
          <w:szCs w:val="20"/>
          <w:lang w:val="en-US"/>
        </w:rPr>
        <w:t xml:space="preserve"> 1</w:t>
      </w:r>
      <w:r w:rsidR="00750D56">
        <w:rPr>
          <w:rFonts w:ascii="Times New Roman" w:hAnsi="Times New Roman" w:cs="Times New Roman"/>
          <w:sz w:val="20"/>
          <w:szCs w:val="20"/>
          <w:lang w:val="en-US"/>
        </w:rPr>
        <w:t xml:space="preserve">5 sharks were tracked away from </w:t>
      </w:r>
      <w:proofErr w:type="spellStart"/>
      <w:r w:rsidR="00750D56">
        <w:rPr>
          <w:rFonts w:ascii="Times New Roman" w:hAnsi="Times New Roman" w:cs="Times New Roman"/>
          <w:sz w:val="20"/>
          <w:szCs w:val="20"/>
          <w:lang w:val="en-US"/>
        </w:rPr>
        <w:t>Shib</w:t>
      </w:r>
      <w:proofErr w:type="spellEnd"/>
      <w:r w:rsidR="00750D56">
        <w:rPr>
          <w:rFonts w:ascii="Times New Roman" w:hAnsi="Times New Roman" w:cs="Times New Roman"/>
          <w:sz w:val="20"/>
          <w:szCs w:val="20"/>
          <w:lang w:val="en-US"/>
        </w:rPr>
        <w:t xml:space="preserve"> </w:t>
      </w:r>
      <w:proofErr w:type="spellStart"/>
      <w:r w:rsidR="00750D56">
        <w:rPr>
          <w:rFonts w:ascii="Times New Roman" w:hAnsi="Times New Roman" w:cs="Times New Roman"/>
          <w:sz w:val="20"/>
          <w:szCs w:val="20"/>
          <w:lang w:val="en-US"/>
        </w:rPr>
        <w:t>Habil</w:t>
      </w:r>
      <w:proofErr w:type="spellEnd"/>
      <w:r w:rsidR="00750D56">
        <w:rPr>
          <w:rFonts w:ascii="Times New Roman" w:hAnsi="Times New Roman" w:cs="Times New Roman"/>
          <w:sz w:val="20"/>
          <w:szCs w:val="20"/>
          <w:lang w:val="en-US"/>
        </w:rPr>
        <w:t xml:space="preserve"> (maximum distance: 118-967 km) before returning to </w:t>
      </w:r>
      <w:r w:rsidR="0098306A">
        <w:rPr>
          <w:rFonts w:ascii="Times New Roman" w:hAnsi="Times New Roman" w:cs="Times New Roman"/>
          <w:sz w:val="20"/>
          <w:szCs w:val="20"/>
          <w:lang w:val="en-US"/>
        </w:rPr>
        <w:t xml:space="preserve">the </w:t>
      </w:r>
      <w:r w:rsidR="00750D56">
        <w:rPr>
          <w:rFonts w:ascii="Times New Roman" w:hAnsi="Times New Roman" w:cs="Times New Roman"/>
          <w:sz w:val="20"/>
          <w:szCs w:val="20"/>
          <w:lang w:val="en-US"/>
        </w:rPr>
        <w:t xml:space="preserve">area and being </w:t>
      </w:r>
      <w:proofErr w:type="spellStart"/>
      <w:r w:rsidR="00750D56">
        <w:rPr>
          <w:rFonts w:ascii="Times New Roman" w:hAnsi="Times New Roman" w:cs="Times New Roman"/>
          <w:sz w:val="20"/>
          <w:szCs w:val="20"/>
          <w:lang w:val="en-US"/>
        </w:rPr>
        <w:t>resighted</w:t>
      </w:r>
      <w:proofErr w:type="spellEnd"/>
      <w:r w:rsidR="00750D56">
        <w:rPr>
          <w:rFonts w:ascii="Times New Roman" w:hAnsi="Times New Roman" w:cs="Times New Roman"/>
          <w:sz w:val="20"/>
          <w:szCs w:val="20"/>
          <w:lang w:val="en-US"/>
        </w:rPr>
        <w:t xml:space="preserve"> or redetected in subsequent years</w:t>
      </w:r>
      <w:r w:rsidR="00854DB3">
        <w:rPr>
          <w:rFonts w:ascii="Times New Roman" w:hAnsi="Times New Roman" w:cs="Times New Roman"/>
          <w:sz w:val="20"/>
          <w:szCs w:val="20"/>
          <w:lang w:val="en-US"/>
        </w:rPr>
        <w:t xml:space="preserve">. </w:t>
      </w:r>
      <w:r w:rsidR="00D94368">
        <w:rPr>
          <w:rFonts w:ascii="Times New Roman" w:hAnsi="Times New Roman" w:cs="Times New Roman"/>
          <w:sz w:val="20"/>
          <w:szCs w:val="20"/>
          <w:lang w:val="en-US"/>
        </w:rPr>
        <w:t>Example tracks for</w:t>
      </w:r>
      <w:r w:rsidR="00854DB3">
        <w:rPr>
          <w:rFonts w:ascii="Times New Roman" w:hAnsi="Times New Roman" w:cs="Times New Roman"/>
          <w:sz w:val="20"/>
          <w:szCs w:val="20"/>
          <w:lang w:val="en-US"/>
        </w:rPr>
        <w:t xml:space="preserve"> of each of these behaviors</w:t>
      </w:r>
      <w:r w:rsidR="004B3E2E">
        <w:rPr>
          <w:rFonts w:ascii="Times New Roman" w:hAnsi="Times New Roman" w:cs="Times New Roman"/>
          <w:sz w:val="20"/>
          <w:szCs w:val="20"/>
          <w:lang w:val="en-US"/>
        </w:rPr>
        <w:t xml:space="preserve"> are shown in Figure 5</w:t>
      </w:r>
      <w:r w:rsidR="00D94368">
        <w:rPr>
          <w:rFonts w:ascii="Times New Roman" w:hAnsi="Times New Roman" w:cs="Times New Roman"/>
          <w:sz w:val="20"/>
          <w:szCs w:val="20"/>
          <w:lang w:val="en-US"/>
        </w:rPr>
        <w:t>. Most</w:t>
      </w:r>
      <w:r w:rsidR="004B3E2E">
        <w:rPr>
          <w:rFonts w:ascii="Times New Roman" w:hAnsi="Times New Roman" w:cs="Times New Roman"/>
          <w:sz w:val="20"/>
          <w:szCs w:val="20"/>
          <w:lang w:val="en-US"/>
        </w:rPr>
        <w:t xml:space="preserve"> tracked</w:t>
      </w:r>
      <w:r w:rsidR="00D94368">
        <w:rPr>
          <w:rFonts w:ascii="Times New Roman" w:hAnsi="Times New Roman" w:cs="Times New Roman"/>
          <w:sz w:val="20"/>
          <w:szCs w:val="20"/>
          <w:lang w:val="en-US"/>
        </w:rPr>
        <w:t xml:space="preserve"> movements were confined to the southern central Red Sea</w:t>
      </w:r>
      <w:r w:rsidR="00B23EBD">
        <w:rPr>
          <w:rFonts w:ascii="Times New Roman" w:hAnsi="Times New Roman" w:cs="Times New Roman"/>
          <w:sz w:val="20"/>
          <w:szCs w:val="20"/>
          <w:lang w:val="en-US"/>
        </w:rPr>
        <w:t xml:space="preserve">, and activity was particularly concentrated around </w:t>
      </w:r>
      <w:proofErr w:type="spellStart"/>
      <w:r w:rsidR="00B23EBD">
        <w:rPr>
          <w:rFonts w:ascii="Times New Roman" w:hAnsi="Times New Roman" w:cs="Times New Roman"/>
          <w:sz w:val="20"/>
          <w:szCs w:val="20"/>
          <w:lang w:val="en-US"/>
        </w:rPr>
        <w:t>Shib</w:t>
      </w:r>
      <w:proofErr w:type="spellEnd"/>
      <w:r w:rsidR="00B23EBD">
        <w:rPr>
          <w:rFonts w:ascii="Times New Roman" w:hAnsi="Times New Roman" w:cs="Times New Roman"/>
          <w:sz w:val="20"/>
          <w:szCs w:val="20"/>
          <w:lang w:val="en-US"/>
        </w:rPr>
        <w:t xml:space="preserve"> </w:t>
      </w:r>
      <w:proofErr w:type="spellStart"/>
      <w:r w:rsidR="00B23EBD">
        <w:rPr>
          <w:rFonts w:ascii="Times New Roman" w:hAnsi="Times New Roman" w:cs="Times New Roman"/>
          <w:sz w:val="20"/>
          <w:szCs w:val="20"/>
          <w:lang w:val="en-US"/>
        </w:rPr>
        <w:t>Habil</w:t>
      </w:r>
      <w:proofErr w:type="spellEnd"/>
      <w:r w:rsidR="00B23EBD">
        <w:rPr>
          <w:rFonts w:ascii="Times New Roman" w:hAnsi="Times New Roman" w:cs="Times New Roman"/>
          <w:sz w:val="20"/>
          <w:szCs w:val="20"/>
          <w:lang w:val="en-US"/>
        </w:rPr>
        <w:t xml:space="preserve"> during the spring months associated with the aggregation</w:t>
      </w:r>
      <w:r w:rsidR="004B3E2E">
        <w:rPr>
          <w:rFonts w:ascii="Times New Roman" w:hAnsi="Times New Roman" w:cs="Times New Roman"/>
          <w:sz w:val="20"/>
          <w:szCs w:val="20"/>
          <w:lang w:val="en-US"/>
        </w:rPr>
        <w:t xml:space="preserve"> (Figure 5</w:t>
      </w:r>
      <w:r w:rsidR="0048181E">
        <w:rPr>
          <w:rFonts w:ascii="Times New Roman" w:hAnsi="Times New Roman" w:cs="Times New Roman"/>
          <w:sz w:val="20"/>
          <w:szCs w:val="20"/>
          <w:lang w:val="en-US"/>
        </w:rPr>
        <w:t>C)</w:t>
      </w:r>
      <w:r w:rsidR="00B23EBD">
        <w:rPr>
          <w:rFonts w:ascii="Times New Roman" w:hAnsi="Times New Roman" w:cs="Times New Roman"/>
          <w:sz w:val="20"/>
          <w:szCs w:val="20"/>
          <w:lang w:val="en-US"/>
        </w:rPr>
        <w:t>.</w:t>
      </w:r>
      <w:r w:rsidR="009E02FE">
        <w:rPr>
          <w:rFonts w:ascii="Times New Roman" w:hAnsi="Times New Roman" w:cs="Times New Roman"/>
          <w:sz w:val="20"/>
          <w:szCs w:val="20"/>
          <w:lang w:val="en-US"/>
        </w:rPr>
        <w:t xml:space="preserve"> </w:t>
      </w:r>
    </w:p>
    <w:p w14:paraId="3FED9B4D" w14:textId="77777777" w:rsidR="006D5DC0" w:rsidRPr="00C83CAF" w:rsidRDefault="006D5DC0" w:rsidP="00C83CAF">
      <w:pPr>
        <w:pStyle w:val="Body"/>
        <w:spacing w:line="480" w:lineRule="auto"/>
        <w:rPr>
          <w:rFonts w:ascii="Times New Roman" w:hAnsi="Times New Roman" w:cs="Times New Roman"/>
          <w:sz w:val="20"/>
          <w:szCs w:val="20"/>
          <w:lang w:val="en-US"/>
        </w:rPr>
      </w:pPr>
    </w:p>
    <w:p w14:paraId="6BCC5CDD" w14:textId="77777777" w:rsidR="008C1DA6" w:rsidRPr="00B9301A" w:rsidRDefault="008C1DA6" w:rsidP="007451E9">
      <w:pPr>
        <w:pStyle w:val="Body"/>
        <w:spacing w:line="480" w:lineRule="auto"/>
        <w:rPr>
          <w:rFonts w:ascii="Times New Roman" w:hAnsi="Times New Roman" w:cs="Times New Roman"/>
          <w:b/>
          <w:bCs/>
          <w:sz w:val="20"/>
          <w:szCs w:val="20"/>
          <w:lang w:val="en-US"/>
        </w:rPr>
      </w:pPr>
      <w:commentRangeStart w:id="81"/>
      <w:r w:rsidRPr="00B9301A">
        <w:rPr>
          <w:rFonts w:ascii="Times New Roman" w:hAnsi="Times New Roman" w:cs="Times New Roman"/>
          <w:b/>
          <w:bCs/>
          <w:sz w:val="20"/>
          <w:szCs w:val="20"/>
          <w:lang w:val="en-US"/>
        </w:rPr>
        <w:t>Discussion</w:t>
      </w:r>
      <w:commentRangeEnd w:id="81"/>
      <w:r w:rsidR="0005096F">
        <w:rPr>
          <w:rStyle w:val="CommentReference"/>
          <w:rFonts w:ascii="Times New Roman" w:eastAsia="Arial Unicode MS" w:hAnsi="Times New Roman" w:cs="Times New Roman"/>
          <w:color w:val="auto"/>
          <w:lang w:val="en-US"/>
        </w:rPr>
        <w:commentReference w:id="81"/>
      </w:r>
      <w:bookmarkStart w:id="82" w:name="_GoBack"/>
      <w:bookmarkEnd w:id="82"/>
    </w:p>
    <w:p w14:paraId="1A137104" w14:textId="77777777" w:rsidR="008C1DA6" w:rsidRPr="00B9301A" w:rsidRDefault="008C1DA6">
      <w:pPr>
        <w:pStyle w:val="Body"/>
        <w:spacing w:line="480" w:lineRule="auto"/>
        <w:rPr>
          <w:rFonts w:ascii="Times New Roman" w:hAnsi="Times New Roman" w:cs="Times New Roman"/>
          <w:b/>
          <w:bCs/>
          <w:i/>
          <w:sz w:val="20"/>
          <w:szCs w:val="20"/>
          <w:lang w:val="en-US"/>
        </w:rPr>
      </w:pPr>
      <w:r>
        <w:rPr>
          <w:rFonts w:ascii="Times New Roman" w:hAnsi="Times New Roman" w:cs="Times New Roman"/>
          <w:b/>
          <w:bCs/>
          <w:i/>
          <w:sz w:val="20"/>
          <w:szCs w:val="20"/>
          <w:lang w:val="en-US"/>
        </w:rPr>
        <w:t>Comparing results to previous work at</w:t>
      </w:r>
      <w:r w:rsidRPr="00B9301A">
        <w:rPr>
          <w:rFonts w:ascii="Times New Roman" w:hAnsi="Times New Roman" w:cs="Times New Roman"/>
          <w:b/>
          <w:bCs/>
          <w:i/>
          <w:sz w:val="20"/>
          <w:szCs w:val="20"/>
          <w:lang w:val="en-US"/>
        </w:rPr>
        <w:t xml:space="preserve"> </w:t>
      </w:r>
      <w:proofErr w:type="spellStart"/>
      <w:r w:rsidRPr="00B9301A">
        <w:rPr>
          <w:rFonts w:ascii="Times New Roman" w:hAnsi="Times New Roman" w:cs="Times New Roman"/>
          <w:b/>
          <w:bCs/>
          <w:i/>
          <w:sz w:val="20"/>
          <w:szCs w:val="20"/>
          <w:lang w:val="en-US"/>
        </w:rPr>
        <w:t>Shib</w:t>
      </w:r>
      <w:proofErr w:type="spellEnd"/>
      <w:r w:rsidRPr="00B9301A">
        <w:rPr>
          <w:rFonts w:ascii="Times New Roman" w:hAnsi="Times New Roman" w:cs="Times New Roman"/>
          <w:b/>
          <w:bCs/>
          <w:i/>
          <w:sz w:val="20"/>
          <w:szCs w:val="20"/>
          <w:lang w:val="en-US"/>
        </w:rPr>
        <w:t xml:space="preserve"> </w:t>
      </w:r>
      <w:proofErr w:type="spellStart"/>
      <w:r w:rsidRPr="00B9301A">
        <w:rPr>
          <w:rFonts w:ascii="Times New Roman" w:hAnsi="Times New Roman" w:cs="Times New Roman"/>
          <w:b/>
          <w:bCs/>
          <w:i/>
          <w:sz w:val="20"/>
          <w:szCs w:val="20"/>
          <w:lang w:val="en-US"/>
        </w:rPr>
        <w:t>Habil</w:t>
      </w:r>
      <w:proofErr w:type="spellEnd"/>
    </w:p>
    <w:p w14:paraId="76E35B20" w14:textId="67AF71F6"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The passive acoustic results largely corroborate but also expand on previous sightings-based research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Pr>
          <w:rFonts w:ascii="Times New Roman" w:hAnsi="Times New Roman" w:cs="Times New Roman"/>
          <w:sz w:val="20"/>
          <w:szCs w:val="20"/>
          <w:lang w:val="en-US"/>
        </w:rPr>
        <w:t xml:space="preserv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For instance, visual census records show high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presence in March, April, and May, but the lack of survey effort at other times of the year make it impossible to judge the aggregation’s seasonality from sightings data alone. The continuous monitoring provided by the receiver array confirms high occupancy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from Mar</w:t>
      </w:r>
      <w:r w:rsidR="00571CDB">
        <w:rPr>
          <w:rFonts w:ascii="Times New Roman" w:hAnsi="Times New Roman" w:cs="Times New Roman"/>
          <w:sz w:val="20"/>
          <w:szCs w:val="20"/>
          <w:lang w:val="en-US"/>
        </w:rPr>
        <w:t>ch to May, but also reveals</w:t>
      </w:r>
      <w:r w:rsidRPr="00B9301A">
        <w:rPr>
          <w:rFonts w:ascii="Times New Roman" w:hAnsi="Times New Roman" w:cs="Times New Roman"/>
          <w:sz w:val="20"/>
          <w:szCs w:val="20"/>
          <w:lang w:val="en-US"/>
        </w:rPr>
        <w:t xml:space="preserve"> moderate activity in</w:t>
      </w:r>
      <w:r w:rsidR="00571CDB">
        <w:rPr>
          <w:rFonts w:ascii="Times New Roman" w:hAnsi="Times New Roman" w:cs="Times New Roman"/>
          <w:sz w:val="20"/>
          <w:szCs w:val="20"/>
          <w:lang w:val="en-US"/>
        </w:rPr>
        <w:t xml:space="preserve"> January,</w:t>
      </w:r>
      <w:r w:rsidRPr="00B9301A">
        <w:rPr>
          <w:rFonts w:ascii="Times New Roman" w:hAnsi="Times New Roman" w:cs="Times New Roman"/>
          <w:sz w:val="20"/>
          <w:szCs w:val="20"/>
          <w:lang w:val="en-US"/>
        </w:rPr>
        <w:t xml:space="preserve"> February</w:t>
      </w:r>
      <w:r w:rsidR="00571CDB">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and June</w:t>
      </w:r>
      <w:r w:rsidR="00571CDB">
        <w:rPr>
          <w:rFonts w:ascii="Times New Roman" w:hAnsi="Times New Roman" w:cs="Times New Roman"/>
          <w:sz w:val="20"/>
          <w:szCs w:val="20"/>
          <w:lang w:val="en-US"/>
        </w:rPr>
        <w:t xml:space="preserve"> while showing</w:t>
      </w:r>
      <w:r w:rsidR="00FC7376">
        <w:rPr>
          <w:rFonts w:ascii="Times New Roman" w:hAnsi="Times New Roman" w:cs="Times New Roman"/>
          <w:sz w:val="20"/>
          <w:szCs w:val="20"/>
          <w:lang w:val="en-US"/>
        </w:rPr>
        <w:t xml:space="preserve"> the</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relative absence of ta</w:t>
      </w:r>
      <w:r w:rsidR="00571CDB">
        <w:rPr>
          <w:rFonts w:ascii="Times New Roman" w:hAnsi="Times New Roman" w:cs="Times New Roman"/>
          <w:sz w:val="20"/>
          <w:szCs w:val="20"/>
          <w:lang w:val="en-US"/>
        </w:rPr>
        <w:t>gged sharks from July to December</w:t>
      </w:r>
      <w:r w:rsidRPr="00B9301A">
        <w:rPr>
          <w:rFonts w:ascii="Times New Roman" w:hAnsi="Times New Roman" w:cs="Times New Roman"/>
          <w:sz w:val="20"/>
          <w:szCs w:val="20"/>
          <w:lang w:val="en-US"/>
        </w:rPr>
        <w:t>. Another example is the similar models produced from detection and encounter records. The strong seasonal influence and weak lag-effect on the recapture data of both method</w:t>
      </w:r>
      <w:r w:rsidR="009C4A08">
        <w:rPr>
          <w:rFonts w:ascii="Times New Roman" w:hAnsi="Times New Roman" w:cs="Times New Roman"/>
          <w:sz w:val="20"/>
          <w:szCs w:val="20"/>
          <w:lang w:val="en-US"/>
        </w:rPr>
        <w:t>s suggest</w:t>
      </w:r>
      <w:r w:rsidR="00FC7376">
        <w:rPr>
          <w:rFonts w:ascii="Times New Roman" w:hAnsi="Times New Roman" w:cs="Times New Roman"/>
          <w:sz w:val="20"/>
          <w:szCs w:val="20"/>
          <w:lang w:val="en-US"/>
        </w:rPr>
        <w:t xml:space="preserve"> a high level of </w:t>
      </w:r>
      <w:r w:rsidRPr="00B9301A">
        <w:rPr>
          <w:rFonts w:ascii="Times New Roman" w:hAnsi="Times New Roman" w:cs="Times New Roman"/>
          <w:sz w:val="20"/>
          <w:szCs w:val="20"/>
          <w:lang w:val="en-US"/>
        </w:rPr>
        <w:t>s</w:t>
      </w:r>
      <w:r>
        <w:rPr>
          <w:rFonts w:ascii="Times New Roman" w:hAnsi="Times New Roman" w:cs="Times New Roman"/>
          <w:sz w:val="20"/>
          <w:szCs w:val="20"/>
          <w:lang w:val="en-US"/>
        </w:rPr>
        <w:t xml:space="preserve">easonal site fidelity. </w:t>
      </w:r>
      <w:r w:rsidRPr="00B9301A">
        <w:rPr>
          <w:rFonts w:ascii="Times New Roman" w:hAnsi="Times New Roman" w:cs="Times New Roman"/>
          <w:sz w:val="20"/>
          <w:szCs w:val="20"/>
          <w:lang w:val="en-US"/>
        </w:rPr>
        <w:t xml:space="preserve">Despite similarities in model trends, the comparison also shows that the </w:t>
      </w:r>
      <w:r w:rsidRPr="00B9301A">
        <w:rPr>
          <w:rFonts w:ascii="Times New Roman" w:hAnsi="Times New Roman" w:cs="Times New Roman"/>
          <w:sz w:val="20"/>
          <w:szCs w:val="20"/>
          <w:lang w:val="en-US"/>
        </w:rPr>
        <w:lastRenderedPageBreak/>
        <w:t xml:space="preserve">receiver array was far more reliable at detecting the presence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While recapture probabilities projected by both models peak at roughly the same times, they are consistently and significantly higher for the acoustic </w:t>
      </w:r>
      <w:r w:rsidR="00AE3ADB">
        <w:rPr>
          <w:rFonts w:ascii="Times New Roman" w:hAnsi="Times New Roman" w:cs="Times New Roman"/>
          <w:sz w:val="20"/>
          <w:szCs w:val="20"/>
          <w:lang w:val="en-US"/>
        </w:rPr>
        <w:t>monitoring</w:t>
      </w:r>
      <w:r w:rsidR="00E86FC9">
        <w:rPr>
          <w:rFonts w:ascii="Times New Roman" w:hAnsi="Times New Roman" w:cs="Times New Roman"/>
          <w:sz w:val="20"/>
          <w:szCs w:val="20"/>
          <w:lang w:val="en-US"/>
        </w:rPr>
        <w:t xml:space="preserve"> (Figure 4)</w:t>
      </w:r>
      <w:r w:rsidRPr="00B9301A">
        <w:rPr>
          <w:rFonts w:ascii="Times New Roman" w:hAnsi="Times New Roman" w:cs="Times New Roman"/>
          <w:sz w:val="20"/>
          <w:szCs w:val="20"/>
          <w:lang w:val="en-US"/>
        </w:rPr>
        <w:t>. The difference in performance between the two methods is hardly surprising; a well-maintained receiver array can monitor an area continuously and at depth. Visual census, on the other hand, is usually confined to daylight hours, surface waters, and a limited number of annual survey days.</w:t>
      </w:r>
      <w:r w:rsidR="009E02FE">
        <w:rPr>
          <w:rFonts w:ascii="Times New Roman" w:hAnsi="Times New Roman" w:cs="Times New Roman"/>
          <w:sz w:val="20"/>
          <w:szCs w:val="20"/>
          <w:lang w:val="en-US"/>
        </w:rPr>
        <w:t xml:space="preserve"> </w:t>
      </w:r>
    </w:p>
    <w:p w14:paraId="0B2BCF11" w14:textId="77777777" w:rsidR="008C1DA6" w:rsidRPr="00B9301A" w:rsidRDefault="008C1DA6">
      <w:pPr>
        <w:pStyle w:val="Body"/>
        <w:spacing w:line="480" w:lineRule="auto"/>
        <w:rPr>
          <w:rFonts w:ascii="Times New Roman" w:hAnsi="Times New Roman" w:cs="Times New Roman"/>
          <w:sz w:val="20"/>
          <w:szCs w:val="20"/>
          <w:lang w:val="en-US"/>
        </w:rPr>
      </w:pPr>
    </w:p>
    <w:p w14:paraId="2AB37D25" w14:textId="5956D66E"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Spatially, acoustic detections and visual encounters were both highly concentrated along the exposed side of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and were modestly f</w:t>
      </w:r>
      <w:r>
        <w:rPr>
          <w:rFonts w:ascii="Times New Roman" w:hAnsi="Times New Roman" w:cs="Times New Roman"/>
          <w:sz w:val="20"/>
          <w:szCs w:val="20"/>
          <w:lang w:val="en-US"/>
        </w:rPr>
        <w:t>requent on its sheltered side</w:t>
      </w:r>
      <w:r w:rsidR="00A531A6">
        <w:rPr>
          <w:rFonts w:ascii="Times New Roman" w:hAnsi="Times New Roman" w:cs="Times New Roman"/>
          <w:sz w:val="20"/>
          <w:szCs w:val="20"/>
          <w:lang w:val="en-US"/>
        </w:rPr>
        <w:t xml:space="preserve"> </w:t>
      </w:r>
      <w:r w:rsidR="00A531A6">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However, the receiver array also revealed another hotspot on the northern shelf. This additional site confirms the existence of high-use areas that are close to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but outside the survey </w:t>
      </w:r>
      <w:r>
        <w:rPr>
          <w:rFonts w:ascii="Times New Roman" w:hAnsi="Times New Roman" w:cs="Times New Roman"/>
          <w:sz w:val="20"/>
          <w:szCs w:val="20"/>
          <w:lang w:val="en-US"/>
        </w:rPr>
        <w:t>zone and suggests that there might</w:t>
      </w:r>
      <w:r w:rsidRPr="00B9301A">
        <w:rPr>
          <w:rFonts w:ascii="Times New Roman" w:hAnsi="Times New Roman" w:cs="Times New Roman"/>
          <w:sz w:val="20"/>
          <w:szCs w:val="20"/>
          <w:lang w:val="en-US"/>
        </w:rPr>
        <w:t xml:space="preserve"> be others beyond the range of the receiver array. This raises the possibility that annual declines in sightings and acoustic detections are caused by small-scale shifts to nearby, unmonitored habitat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However,</w:t>
      </w:r>
      <w:r w:rsidR="008E4808">
        <w:rPr>
          <w:rFonts w:ascii="Times New Roman" w:hAnsi="Times New Roman" w:cs="Times New Roman"/>
          <w:sz w:val="20"/>
          <w:szCs w:val="20"/>
          <w:lang w:val="en-US"/>
        </w:rPr>
        <w:t xml:space="preserve"> the</w:t>
      </w:r>
      <w:r w:rsidRPr="00B9301A">
        <w:rPr>
          <w:rFonts w:ascii="Times New Roman" w:hAnsi="Times New Roman" w:cs="Times New Roman"/>
          <w:sz w:val="20"/>
          <w:szCs w:val="20"/>
          <w:lang w:val="en-US"/>
        </w:rPr>
        <w:t xml:space="preserve"> satellite telemetry data shows most tracked sharks moving away from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after the aggregation season and dispersing into the wider Red Sea. Taken together, the sightings, acoustic, and satellite data all point to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hosting a seasonal aggregation driven by annual cycles of immigration, short-term residence, and emigration. The motivations for these patterns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beh</w:t>
      </w:r>
      <w:r>
        <w:rPr>
          <w:rFonts w:ascii="Times New Roman" w:hAnsi="Times New Roman" w:cs="Times New Roman"/>
          <w:sz w:val="20"/>
          <w:szCs w:val="20"/>
          <w:lang w:val="en-US"/>
        </w:rPr>
        <w:t xml:space="preserve">avior are unknown </w:t>
      </w:r>
      <w:r w:rsidR="00293B31">
        <w:rPr>
          <w:rFonts w:ascii="Times New Roman" w:hAnsi="Times New Roman" w:cs="Times New Roman"/>
          <w:noProof/>
          <w:sz w:val="20"/>
          <w:szCs w:val="20"/>
          <w:lang w:val="en-US"/>
        </w:rPr>
        <w:t>[5</w:t>
      </w:r>
      <w:r>
        <w:rPr>
          <w:rFonts w:ascii="Times New Roman" w:hAnsi="Times New Roman" w:cs="Times New Roman"/>
          <w:noProof/>
          <w:sz w:val="20"/>
          <w:szCs w:val="20"/>
          <w:lang w:val="en-US"/>
        </w:rPr>
        <w:t>0]</w:t>
      </w:r>
      <w:r w:rsidRPr="00B9301A">
        <w:rPr>
          <w:rFonts w:ascii="Times New Roman" w:hAnsi="Times New Roman" w:cs="Times New Roman"/>
          <w:sz w:val="20"/>
          <w:szCs w:val="20"/>
          <w:lang w:val="en-US"/>
        </w:rPr>
        <w:t xml:space="preserve">, but most sharks observed in visual surveys were engaged in active feeding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implying that patchy and ephemeral food resources may influence the seasonal residence and spatial distribution of sharks at this site.</w:t>
      </w:r>
    </w:p>
    <w:p w14:paraId="42D4B03C" w14:textId="77777777" w:rsidR="008C1DA6" w:rsidRPr="00B9301A" w:rsidRDefault="008C1DA6">
      <w:pPr>
        <w:pStyle w:val="Body"/>
        <w:spacing w:line="480" w:lineRule="auto"/>
        <w:rPr>
          <w:rFonts w:ascii="Times New Roman" w:hAnsi="Times New Roman" w:cs="Times New Roman"/>
          <w:sz w:val="20"/>
          <w:szCs w:val="20"/>
          <w:lang w:val="en-US"/>
        </w:rPr>
      </w:pPr>
    </w:p>
    <w:p w14:paraId="7479C5AF" w14:textId="0D7F2F96" w:rsidR="008C1DA6" w:rsidRPr="00B9301A" w:rsidRDefault="005C53FA" w:rsidP="007451E9">
      <w:pPr>
        <w:pStyle w:val="Body"/>
        <w:spacing w:line="480" w:lineRule="auto"/>
        <w:rPr>
          <w:rFonts w:ascii="Times New Roman" w:hAnsi="Times New Roman" w:cs="Times New Roman"/>
          <w:sz w:val="20"/>
          <w:szCs w:val="20"/>
          <w:lang w:val="en-US"/>
        </w:rPr>
      </w:pPr>
      <w:r w:rsidRPr="005C53FA">
        <w:rPr>
          <w:rFonts w:ascii="Times New Roman" w:hAnsi="Times New Roman" w:cs="Times New Roman"/>
          <w:sz w:val="20"/>
          <w:szCs w:val="20"/>
          <w:lang w:val="en-US"/>
        </w:rPr>
        <w:t>Finally, the acoustic</w:t>
      </w:r>
      <w:r w:rsidR="000703FB">
        <w:rPr>
          <w:rFonts w:ascii="Times New Roman" w:hAnsi="Times New Roman" w:cs="Times New Roman"/>
          <w:sz w:val="20"/>
          <w:szCs w:val="20"/>
          <w:lang w:val="en-US"/>
        </w:rPr>
        <w:t xml:space="preserve"> detection</w:t>
      </w:r>
      <w:r w:rsidRPr="005C53FA">
        <w:rPr>
          <w:rFonts w:ascii="Times New Roman" w:hAnsi="Times New Roman" w:cs="Times New Roman"/>
          <w:sz w:val="20"/>
          <w:szCs w:val="20"/>
          <w:lang w:val="en-US"/>
        </w:rPr>
        <w:t xml:space="preserve"> </w:t>
      </w:r>
      <w:r w:rsidR="000703FB">
        <w:rPr>
          <w:rFonts w:ascii="Times New Roman" w:hAnsi="Times New Roman" w:cs="Times New Roman"/>
          <w:sz w:val="20"/>
          <w:szCs w:val="20"/>
          <w:lang w:val="en-US"/>
        </w:rPr>
        <w:t>record</w:t>
      </w:r>
      <w:r w:rsidRPr="005C53FA">
        <w:rPr>
          <w:rFonts w:ascii="Times New Roman" w:hAnsi="Times New Roman" w:cs="Times New Roman"/>
          <w:sz w:val="20"/>
          <w:szCs w:val="20"/>
          <w:lang w:val="en-US"/>
        </w:rPr>
        <w:t xml:space="preserve"> largely confirms the broad sexual parity and integration suggested by visual census [28]. The tagged population was evenly divided between males and females and there were no significant sexual differences in</w:t>
      </w:r>
      <w:r w:rsidR="000B3B82">
        <w:rPr>
          <w:rFonts w:ascii="Times New Roman" w:hAnsi="Times New Roman" w:cs="Times New Roman"/>
          <w:sz w:val="20"/>
          <w:szCs w:val="20"/>
          <w:lang w:val="en-US"/>
        </w:rPr>
        <w:t xml:space="preserve"> array-wide</w:t>
      </w:r>
      <w:r w:rsidRPr="005C53FA">
        <w:rPr>
          <w:rFonts w:ascii="Times New Roman" w:hAnsi="Times New Roman" w:cs="Times New Roman"/>
          <w:sz w:val="20"/>
          <w:szCs w:val="20"/>
          <w:lang w:val="en-US"/>
        </w:rPr>
        <w:t xml:space="preserve"> detection counts, days detec</w:t>
      </w:r>
      <w:r w:rsidR="00461F9D">
        <w:rPr>
          <w:rFonts w:ascii="Times New Roman" w:hAnsi="Times New Roman" w:cs="Times New Roman"/>
          <w:sz w:val="20"/>
          <w:szCs w:val="20"/>
          <w:lang w:val="en-US"/>
        </w:rPr>
        <w:t xml:space="preserve">ted, or residence index values. </w:t>
      </w:r>
      <w:r w:rsidRPr="005C53FA">
        <w:rPr>
          <w:rFonts w:ascii="Times New Roman" w:hAnsi="Times New Roman" w:cs="Times New Roman"/>
          <w:sz w:val="20"/>
          <w:szCs w:val="20"/>
          <w:lang w:val="en-US"/>
        </w:rPr>
        <w:t>The mixed-</w:t>
      </w:r>
      <w:r>
        <w:rPr>
          <w:rFonts w:ascii="Times New Roman" w:hAnsi="Times New Roman" w:cs="Times New Roman"/>
          <w:sz w:val="20"/>
          <w:szCs w:val="20"/>
          <w:lang w:val="en-US"/>
        </w:rPr>
        <w:t xml:space="preserve">effects modeling did not find </w:t>
      </w:r>
      <w:r w:rsidRPr="005C53FA">
        <w:rPr>
          <w:rFonts w:ascii="Times New Roman" w:hAnsi="Times New Roman" w:cs="Times New Roman"/>
          <w:sz w:val="20"/>
          <w:szCs w:val="20"/>
          <w:lang w:val="en-US"/>
        </w:rPr>
        <w:t>significant sexual influence</w:t>
      </w:r>
      <w:r>
        <w:rPr>
          <w:rFonts w:ascii="Times New Roman" w:hAnsi="Times New Roman" w:cs="Times New Roman"/>
          <w:sz w:val="20"/>
          <w:szCs w:val="20"/>
          <w:lang w:val="en-US"/>
        </w:rPr>
        <w:t>s</w:t>
      </w:r>
      <w:r w:rsidRPr="005C53FA">
        <w:rPr>
          <w:rFonts w:ascii="Times New Roman" w:hAnsi="Times New Roman" w:cs="Times New Roman"/>
          <w:sz w:val="20"/>
          <w:szCs w:val="20"/>
          <w:lang w:val="en-US"/>
        </w:rPr>
        <w:t xml:space="preserve"> on either acoustic or visual recapture probability. </w:t>
      </w:r>
      <w:r w:rsidR="000703FB">
        <w:rPr>
          <w:rFonts w:ascii="Times New Roman" w:hAnsi="Times New Roman" w:cs="Times New Roman"/>
          <w:sz w:val="20"/>
          <w:szCs w:val="20"/>
          <w:lang w:val="en-US"/>
        </w:rPr>
        <w:t>Sex was never found to have significant predictive value and the</w:t>
      </w:r>
      <w:r w:rsidRPr="005C53FA">
        <w:rPr>
          <w:rFonts w:ascii="Times New Roman" w:hAnsi="Times New Roman" w:cs="Times New Roman"/>
          <w:sz w:val="20"/>
          <w:szCs w:val="20"/>
          <w:lang w:val="en-US"/>
        </w:rPr>
        <w:t xml:space="preserve"> most likely models did not include sex as a parameter at all. Sexual differences in spatial distribution were similarly modest.</w:t>
      </w:r>
      <w:r w:rsidR="00582DD4">
        <w:rPr>
          <w:rFonts w:ascii="Times New Roman" w:hAnsi="Times New Roman" w:cs="Times New Roman"/>
          <w:sz w:val="20"/>
          <w:szCs w:val="20"/>
          <w:lang w:val="en-US"/>
        </w:rPr>
        <w:t xml:space="preserve"> Only three</w:t>
      </w:r>
      <w:r w:rsidR="004150A7">
        <w:rPr>
          <w:rFonts w:ascii="Times New Roman" w:hAnsi="Times New Roman" w:cs="Times New Roman"/>
          <w:sz w:val="20"/>
          <w:szCs w:val="20"/>
          <w:lang w:val="en-US"/>
        </w:rPr>
        <w:t xml:space="preserve"> stations showed any significant</w:t>
      </w:r>
      <w:r w:rsidR="000B3B82">
        <w:rPr>
          <w:rFonts w:ascii="Times New Roman" w:hAnsi="Times New Roman" w:cs="Times New Roman"/>
          <w:sz w:val="20"/>
          <w:szCs w:val="20"/>
          <w:lang w:val="en-US"/>
        </w:rPr>
        <w:t xml:space="preserve"> sexual differences in detections </w:t>
      </w:r>
      <w:r w:rsidR="004150A7">
        <w:rPr>
          <w:rFonts w:ascii="Times New Roman" w:hAnsi="Times New Roman" w:cs="Times New Roman"/>
          <w:sz w:val="20"/>
          <w:szCs w:val="20"/>
          <w:lang w:val="en-US"/>
        </w:rPr>
        <w:t>counts or inde</w:t>
      </w:r>
      <w:r w:rsidR="000B3B82">
        <w:rPr>
          <w:rFonts w:ascii="Times New Roman" w:hAnsi="Times New Roman" w:cs="Times New Roman"/>
          <w:sz w:val="20"/>
          <w:szCs w:val="20"/>
          <w:lang w:val="en-US"/>
        </w:rPr>
        <w:t>x values and</w:t>
      </w:r>
      <w:r w:rsidR="004150A7">
        <w:rPr>
          <w:rFonts w:ascii="Times New Roman" w:hAnsi="Times New Roman" w:cs="Times New Roman"/>
          <w:sz w:val="20"/>
          <w:szCs w:val="20"/>
          <w:lang w:val="en-US"/>
        </w:rPr>
        <w:t xml:space="preserve"> all of these stations </w:t>
      </w:r>
      <w:r w:rsidR="000B3B82">
        <w:rPr>
          <w:rFonts w:ascii="Times New Roman" w:hAnsi="Times New Roman" w:cs="Times New Roman"/>
          <w:sz w:val="20"/>
          <w:szCs w:val="20"/>
          <w:lang w:val="en-US"/>
        </w:rPr>
        <w:t>recorded relatively few detections</w:t>
      </w:r>
      <w:r w:rsidR="00A531A6">
        <w:rPr>
          <w:rFonts w:ascii="Times New Roman" w:hAnsi="Times New Roman" w:cs="Times New Roman"/>
          <w:sz w:val="20"/>
          <w:szCs w:val="20"/>
          <w:lang w:val="en-US"/>
        </w:rPr>
        <w:t>,</w:t>
      </w:r>
      <w:r w:rsidR="000B3B82">
        <w:rPr>
          <w:rFonts w:ascii="Times New Roman" w:hAnsi="Times New Roman" w:cs="Times New Roman"/>
          <w:sz w:val="20"/>
          <w:szCs w:val="20"/>
          <w:lang w:val="en-US"/>
        </w:rPr>
        <w:t xml:space="preserve"> suggesting only limited use by either sex. </w:t>
      </w:r>
      <w:r w:rsidR="004150A7" w:rsidRPr="005C53FA">
        <w:rPr>
          <w:rFonts w:ascii="Times New Roman" w:hAnsi="Times New Roman" w:cs="Times New Roman"/>
          <w:sz w:val="20"/>
          <w:szCs w:val="20"/>
          <w:lang w:val="en-US"/>
        </w:rPr>
        <w:t>The vast majority of the array, including</w:t>
      </w:r>
      <w:r w:rsidR="004150A7">
        <w:rPr>
          <w:rFonts w:ascii="Times New Roman" w:hAnsi="Times New Roman" w:cs="Times New Roman"/>
          <w:sz w:val="20"/>
          <w:szCs w:val="20"/>
          <w:lang w:val="en-US"/>
        </w:rPr>
        <w:t xml:space="preserve"> all of the</w:t>
      </w:r>
      <w:r w:rsidR="004150A7" w:rsidRPr="005C53FA">
        <w:rPr>
          <w:rFonts w:ascii="Times New Roman" w:hAnsi="Times New Roman" w:cs="Times New Roman"/>
          <w:sz w:val="20"/>
          <w:szCs w:val="20"/>
          <w:lang w:val="en-US"/>
        </w:rPr>
        <w:t xml:space="preserve"> mos</w:t>
      </w:r>
      <w:r w:rsidR="004150A7">
        <w:rPr>
          <w:rFonts w:ascii="Times New Roman" w:hAnsi="Times New Roman" w:cs="Times New Roman"/>
          <w:sz w:val="20"/>
          <w:szCs w:val="20"/>
          <w:lang w:val="en-US"/>
        </w:rPr>
        <w:t>t frequently visited stations</w:t>
      </w:r>
      <w:r w:rsidR="004150A7" w:rsidRPr="005C53FA">
        <w:rPr>
          <w:rFonts w:ascii="Times New Roman" w:hAnsi="Times New Roman" w:cs="Times New Roman"/>
          <w:sz w:val="20"/>
          <w:szCs w:val="20"/>
          <w:lang w:val="en-US"/>
        </w:rPr>
        <w:t>, re</w:t>
      </w:r>
      <w:r w:rsidR="000B3B82">
        <w:rPr>
          <w:rFonts w:ascii="Times New Roman" w:hAnsi="Times New Roman" w:cs="Times New Roman"/>
          <w:sz w:val="20"/>
          <w:szCs w:val="20"/>
          <w:lang w:val="en-US"/>
        </w:rPr>
        <w:t>ported statistically similar detection data</w:t>
      </w:r>
      <w:r w:rsidR="004150A7" w:rsidRPr="005C53FA">
        <w:rPr>
          <w:rFonts w:ascii="Times New Roman" w:hAnsi="Times New Roman" w:cs="Times New Roman"/>
          <w:sz w:val="20"/>
          <w:szCs w:val="20"/>
          <w:lang w:val="en-US"/>
        </w:rPr>
        <w:t xml:space="preserve"> and spatial index values for both m</w:t>
      </w:r>
      <w:r w:rsidR="004150A7">
        <w:rPr>
          <w:rFonts w:ascii="Times New Roman" w:hAnsi="Times New Roman" w:cs="Times New Roman"/>
          <w:sz w:val="20"/>
          <w:szCs w:val="20"/>
          <w:lang w:val="en-US"/>
        </w:rPr>
        <w:t>ale and female sharks.</w:t>
      </w:r>
      <w:r w:rsidR="00A531A6">
        <w:rPr>
          <w:rFonts w:ascii="Times New Roman" w:hAnsi="Times New Roman" w:cs="Times New Roman"/>
          <w:sz w:val="20"/>
          <w:szCs w:val="20"/>
          <w:lang w:val="en-US"/>
        </w:rPr>
        <w:t xml:space="preserve"> </w:t>
      </w:r>
      <w:r w:rsidR="00F256C3">
        <w:rPr>
          <w:rFonts w:ascii="Times New Roman" w:hAnsi="Times New Roman" w:cs="Times New Roman"/>
          <w:sz w:val="20"/>
          <w:szCs w:val="20"/>
          <w:lang w:val="en-US"/>
        </w:rPr>
        <w:lastRenderedPageBreak/>
        <w:t>Overall, the acoustic record shows a</w:t>
      </w:r>
      <w:r w:rsidR="000B3B82">
        <w:rPr>
          <w:rFonts w:ascii="Times New Roman" w:hAnsi="Times New Roman" w:cs="Times New Roman"/>
          <w:sz w:val="20"/>
          <w:szCs w:val="20"/>
          <w:lang w:val="en-US"/>
        </w:rPr>
        <w:t xml:space="preserve"> high degree of spatiotemporal</w:t>
      </w:r>
      <w:r w:rsidRPr="005C53FA">
        <w:rPr>
          <w:rFonts w:ascii="Times New Roman" w:hAnsi="Times New Roman" w:cs="Times New Roman"/>
          <w:sz w:val="20"/>
          <w:szCs w:val="20"/>
          <w:lang w:val="en-US"/>
        </w:rPr>
        <w:t xml:space="preserve"> </w:t>
      </w:r>
      <w:r w:rsidR="00F256C3">
        <w:rPr>
          <w:rFonts w:ascii="Times New Roman" w:hAnsi="Times New Roman" w:cs="Times New Roman"/>
          <w:sz w:val="20"/>
          <w:szCs w:val="20"/>
          <w:lang w:val="en-US"/>
        </w:rPr>
        <w:t>overlap and routine shared habitat</w:t>
      </w:r>
      <w:r w:rsidRPr="005C53FA">
        <w:rPr>
          <w:rFonts w:ascii="Times New Roman" w:hAnsi="Times New Roman" w:cs="Times New Roman"/>
          <w:sz w:val="20"/>
          <w:szCs w:val="20"/>
          <w:lang w:val="en-US"/>
        </w:rPr>
        <w:t>-use for male and female sharks at this site.</w:t>
      </w:r>
      <w:r w:rsidR="009E02FE">
        <w:rPr>
          <w:rFonts w:ascii="Times New Roman" w:hAnsi="Times New Roman" w:cs="Times New Roman"/>
          <w:sz w:val="20"/>
          <w:szCs w:val="20"/>
          <w:lang w:val="en-US"/>
        </w:rPr>
        <w:t xml:space="preserve"> </w:t>
      </w:r>
    </w:p>
    <w:p w14:paraId="1F921857" w14:textId="6D6E8BBE" w:rsidR="008C7F00" w:rsidRPr="00940742" w:rsidRDefault="009E02FE">
      <w:pPr>
        <w:pStyle w:val="Body"/>
        <w:spacing w:line="480" w:lineRule="auto"/>
        <w:rPr>
          <w:rFonts w:ascii="Times New Roman" w:hAnsi="Times New Roman" w:cs="Times New Roman"/>
          <w:b/>
          <w:sz w:val="20"/>
          <w:szCs w:val="20"/>
          <w:lang w:val="en-US"/>
        </w:rPr>
      </w:pPr>
      <w:r>
        <w:rPr>
          <w:rFonts w:ascii="Times New Roman" w:hAnsi="Times New Roman" w:cs="Times New Roman"/>
          <w:sz w:val="20"/>
          <w:szCs w:val="20"/>
          <w:lang w:val="en-US"/>
        </w:rPr>
        <w:t xml:space="preserve"> </w:t>
      </w:r>
    </w:p>
    <w:p w14:paraId="204BE1B3" w14:textId="05756B10" w:rsidR="008C1DA6" w:rsidRPr="00FA0392" w:rsidRDefault="008C1DA6" w:rsidP="00FA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b/>
          <w:i/>
          <w:color w:val="000000"/>
          <w:sz w:val="20"/>
          <w:szCs w:val="20"/>
          <w:u w:color="000000"/>
        </w:rPr>
      </w:pPr>
      <w:r w:rsidRPr="00B9301A">
        <w:rPr>
          <w:b/>
          <w:i/>
          <w:sz w:val="20"/>
          <w:szCs w:val="20"/>
        </w:rPr>
        <w:t xml:space="preserve">Comparing </w:t>
      </w:r>
      <w:proofErr w:type="spellStart"/>
      <w:r w:rsidRPr="00B9301A">
        <w:rPr>
          <w:b/>
          <w:i/>
          <w:sz w:val="20"/>
          <w:szCs w:val="20"/>
        </w:rPr>
        <w:t>Shib</w:t>
      </w:r>
      <w:proofErr w:type="spellEnd"/>
      <w:r w:rsidRPr="00B9301A">
        <w:rPr>
          <w:b/>
          <w:i/>
          <w:sz w:val="20"/>
          <w:szCs w:val="20"/>
        </w:rPr>
        <w:t xml:space="preserve"> </w:t>
      </w:r>
      <w:proofErr w:type="spellStart"/>
      <w:r w:rsidRPr="00B9301A">
        <w:rPr>
          <w:b/>
          <w:i/>
          <w:sz w:val="20"/>
          <w:szCs w:val="20"/>
        </w:rPr>
        <w:t>Habil</w:t>
      </w:r>
      <w:proofErr w:type="spellEnd"/>
      <w:r w:rsidRPr="00B9301A">
        <w:rPr>
          <w:b/>
          <w:i/>
          <w:sz w:val="20"/>
          <w:szCs w:val="20"/>
        </w:rPr>
        <w:t xml:space="preserve"> to other aggregations</w:t>
      </w:r>
    </w:p>
    <w:p w14:paraId="1A1E5497" w14:textId="4263BEB9"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The general agreement between the acoustic and visual datasets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especially with regard to the highly seasonal nature of the aggregation, is in stark contrast to the conflicting findings and apparent year-round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presence reported at other sites </w:t>
      </w:r>
      <w:r>
        <w:rPr>
          <w:rFonts w:ascii="Times New Roman" w:hAnsi="Times New Roman" w:cs="Times New Roman"/>
          <w:noProof/>
          <w:sz w:val="20"/>
          <w:szCs w:val="20"/>
          <w:lang w:val="en-US"/>
        </w:rPr>
        <w:t xml:space="preserve">[14, </w:t>
      </w:r>
      <w:r w:rsidR="00293B31">
        <w:rPr>
          <w:rFonts w:ascii="Times New Roman" w:hAnsi="Times New Roman" w:cs="Times New Roman"/>
          <w:noProof/>
          <w:sz w:val="20"/>
          <w:szCs w:val="20"/>
          <w:lang w:val="en-US"/>
        </w:rPr>
        <w:t>39</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xml:space="preserve">. The encounter record from Mafia Island is very similar to the results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many sightings during part of the year followed by months of apparent absence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Modeling the visual data showed that </w:t>
      </w:r>
      <w:proofErr w:type="spellStart"/>
      <w:r w:rsidRPr="00B9301A">
        <w:rPr>
          <w:rFonts w:ascii="Times New Roman" w:hAnsi="Times New Roman" w:cs="Times New Roman"/>
          <w:sz w:val="20"/>
          <w:szCs w:val="20"/>
          <w:lang w:val="en-US"/>
        </w:rPr>
        <w:t>resighting</w:t>
      </w:r>
      <w:proofErr w:type="spellEnd"/>
      <w:r w:rsidRPr="00B9301A">
        <w:rPr>
          <w:rFonts w:ascii="Times New Roman" w:hAnsi="Times New Roman" w:cs="Times New Roman"/>
          <w:sz w:val="20"/>
          <w:szCs w:val="20"/>
          <w:lang w:val="en-US"/>
        </w:rPr>
        <w:t xml:space="preserve"> odds were largely driven by seasonality and more weakly influenced by time-lag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again similar to both the visual and acoustic models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The acoustic record at Mafia was quite different. In two years of monitoring, at least 32% of tagged sharks were detected each month, producing a median </w:t>
      </w:r>
      <w:proofErr w:type="spellStart"/>
      <w:r w:rsidRPr="00B9301A">
        <w:rPr>
          <w:rFonts w:ascii="Times New Roman" w:hAnsi="Times New Roman" w:cs="Times New Roman"/>
          <w:sz w:val="20"/>
          <w:szCs w:val="20"/>
          <w:lang w:val="en-US"/>
        </w:rPr>
        <w:t>R</w:t>
      </w:r>
      <w:r w:rsidRPr="00100F18">
        <w:rPr>
          <w:rFonts w:ascii="Times New Roman" w:hAnsi="Times New Roman" w:cs="Times New Roman"/>
          <w:sz w:val="20"/>
          <w:szCs w:val="20"/>
          <w:vertAlign w:val="subscript"/>
          <w:lang w:val="en-US"/>
        </w:rPr>
        <w:t>min</w:t>
      </w:r>
      <w:proofErr w:type="spellEnd"/>
      <w:r w:rsidRPr="00B9301A">
        <w:rPr>
          <w:rFonts w:ascii="Times New Roman" w:hAnsi="Times New Roman" w:cs="Times New Roman"/>
          <w:sz w:val="20"/>
          <w:szCs w:val="20"/>
          <w:lang w:val="en-US"/>
        </w:rPr>
        <w:t xml:space="preserve"> of 0.24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r w:rsidR="00260A06">
        <w:rPr>
          <w:rFonts w:ascii="Times New Roman" w:hAnsi="Times New Roman" w:cs="Times New Roman"/>
          <w:sz w:val="20"/>
          <w:szCs w:val="20"/>
          <w:lang w:val="en-US"/>
        </w:rPr>
        <w:t>For</w:t>
      </w:r>
      <w:r w:rsidRPr="00B9301A">
        <w:rPr>
          <w:rFonts w:ascii="Times New Roman" w:hAnsi="Times New Roman" w:cs="Times New Roman"/>
          <w:sz w:val="20"/>
          <w:szCs w:val="20"/>
          <w:lang w:val="en-US"/>
        </w:rPr>
        <w:t xml:space="preserve"> comparison, the first two years of monitoring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included eight months in which fewer than 5% of tagged sharks were detected, producing a median </w:t>
      </w:r>
      <w:proofErr w:type="spellStart"/>
      <w:r w:rsidRPr="00B9301A">
        <w:rPr>
          <w:rFonts w:ascii="Times New Roman" w:hAnsi="Times New Roman" w:cs="Times New Roman"/>
          <w:sz w:val="20"/>
          <w:szCs w:val="20"/>
          <w:lang w:val="en-US"/>
        </w:rPr>
        <w:t>R</w:t>
      </w:r>
      <w:r w:rsidRPr="00100F18">
        <w:rPr>
          <w:rFonts w:ascii="Times New Roman" w:hAnsi="Times New Roman" w:cs="Times New Roman"/>
          <w:sz w:val="20"/>
          <w:szCs w:val="20"/>
          <w:vertAlign w:val="subscript"/>
          <w:lang w:val="en-US"/>
        </w:rPr>
        <w:t>min</w:t>
      </w:r>
      <w:proofErr w:type="spellEnd"/>
      <w:r w:rsidRPr="00B9301A">
        <w:rPr>
          <w:rFonts w:ascii="Times New Roman" w:hAnsi="Times New Roman" w:cs="Times New Roman"/>
          <w:sz w:val="20"/>
          <w:szCs w:val="20"/>
          <w:lang w:val="en-US"/>
        </w:rPr>
        <w:t xml:space="preserve"> of 0.01. These differences are also clear in the acoustic mixed-effects models from the two areas. At Mafia, acoustic recapture odds were only weakly affected by seasonality but</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declined</w:t>
      </w:r>
      <w:r>
        <w:rPr>
          <w:rFonts w:ascii="Times New Roman" w:hAnsi="Times New Roman" w:cs="Times New Roman"/>
          <w:sz w:val="20"/>
          <w:szCs w:val="20"/>
          <w:lang w:val="en-US"/>
        </w:rPr>
        <w:t xml:space="preserve"> monotonically</w:t>
      </w:r>
      <w:r w:rsidRPr="00B9301A">
        <w:rPr>
          <w:rFonts w:ascii="Times New Roman" w:hAnsi="Times New Roman" w:cs="Times New Roman"/>
          <w:sz w:val="20"/>
          <w:szCs w:val="20"/>
          <w:lang w:val="en-US"/>
        </w:rPr>
        <w:t xml:space="preserve"> with lag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This directly contradicts the trends in Mafia’s visual data and also contrasts with the strong seasonal fluctuations and weak lag-effect shown in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Habil’s</w:t>
      </w:r>
      <w:proofErr w:type="spellEnd"/>
      <w:r w:rsidRPr="00B9301A">
        <w:rPr>
          <w:rFonts w:ascii="Times New Roman" w:hAnsi="Times New Roman" w:cs="Times New Roman"/>
          <w:sz w:val="20"/>
          <w:szCs w:val="20"/>
          <w:lang w:val="en-US"/>
        </w:rPr>
        <w:t xml:space="preserve"> acoustic model. Both datasets (Mafia and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show seasonal changes in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habitat selection: the two populations regularly move beyond the range of visual surveys. The discrepancy in the acoustic records is c</w:t>
      </w:r>
      <w:r>
        <w:rPr>
          <w:rFonts w:ascii="Times New Roman" w:hAnsi="Times New Roman" w:cs="Times New Roman"/>
          <w:sz w:val="20"/>
          <w:szCs w:val="20"/>
          <w:lang w:val="en-US"/>
        </w:rPr>
        <w:t xml:space="preserve">aused by a difference of </w:t>
      </w:r>
      <w:r w:rsidR="00F4749E">
        <w:rPr>
          <w:rFonts w:ascii="Times New Roman" w:hAnsi="Times New Roman" w:cs="Times New Roman"/>
          <w:sz w:val="20"/>
          <w:szCs w:val="20"/>
          <w:lang w:val="en-US"/>
        </w:rPr>
        <w:t>scale</w:t>
      </w:r>
      <w:r w:rsidRPr="00B9301A">
        <w:rPr>
          <w:rFonts w:ascii="Times New Roman" w:hAnsi="Times New Roman" w:cs="Times New Roman"/>
          <w:sz w:val="20"/>
          <w:szCs w:val="20"/>
          <w:lang w:val="en-US"/>
        </w:rPr>
        <w:t xml:space="preserve">. Most sharks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move hundreds of kilometers away during the offseason, far beyond the range of the receiver array </w:t>
      </w:r>
      <w:r>
        <w:rPr>
          <w:rFonts w:ascii="Times New Roman" w:hAnsi="Times New Roman" w:cs="Times New Roman"/>
          <w:noProof/>
          <w:sz w:val="20"/>
          <w:szCs w:val="20"/>
          <w:lang w:val="en-US"/>
        </w:rPr>
        <w:t>[13]</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sidRPr="00B9301A">
        <w:rPr>
          <w:rFonts w:ascii="Times New Roman" w:hAnsi="Times New Roman" w:cs="Times New Roman"/>
          <w:sz w:val="20"/>
          <w:szCs w:val="20"/>
          <w:lang w:val="en-US"/>
        </w:rPr>
        <w:t>t Mafia</w:t>
      </w:r>
      <w:r>
        <w:rPr>
          <w:rFonts w:ascii="Times New Roman" w:hAnsi="Times New Roman" w:cs="Times New Roman"/>
          <w:sz w:val="20"/>
          <w:szCs w:val="20"/>
          <w:lang w:val="en-US"/>
        </w:rPr>
        <w:t>, many of the sharks</w:t>
      </w:r>
      <w:r w:rsidRPr="00B9301A">
        <w:rPr>
          <w:rFonts w:ascii="Times New Roman" w:hAnsi="Times New Roman" w:cs="Times New Roman"/>
          <w:sz w:val="20"/>
          <w:szCs w:val="20"/>
          <w:lang w:val="en-US"/>
        </w:rPr>
        <w:t xml:space="preserve"> move a just few kilometers further from shore where they continue to be detected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w:t>
      </w:r>
      <w:r w:rsidR="009E02FE">
        <w:rPr>
          <w:rFonts w:ascii="Times New Roman" w:hAnsi="Times New Roman" w:cs="Times New Roman"/>
          <w:sz w:val="20"/>
          <w:szCs w:val="20"/>
          <w:lang w:val="en-US"/>
        </w:rPr>
        <w:t xml:space="preserve"> </w:t>
      </w:r>
    </w:p>
    <w:p w14:paraId="189FE00D" w14:textId="77777777" w:rsidR="008C1DA6" w:rsidRPr="00B9301A" w:rsidRDefault="008C1DA6" w:rsidP="007451E9">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p>
    <w:p w14:paraId="4863193B" w14:textId="0869E3BA" w:rsidR="008C1DA6" w:rsidRDefault="008C1DA6" w:rsidP="007451E9">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At</w:t>
      </w:r>
      <w:r w:rsidRPr="00B9301A">
        <w:rPr>
          <w:rFonts w:ascii="Times New Roman" w:hAnsi="Times New Roman" w:cs="Times New Roman"/>
          <w:sz w:val="20"/>
          <w:szCs w:val="20"/>
          <w:lang w:val="en-US"/>
        </w:rPr>
        <w:t xml:space="preserve"> Ningaloo Reef</w:t>
      </w:r>
      <w:r w:rsidR="00083584">
        <w:rPr>
          <w:rFonts w:ascii="Times New Roman" w:hAnsi="Times New Roman" w:cs="Times New Roman"/>
          <w:sz w:val="20"/>
          <w:szCs w:val="20"/>
          <w:lang w:val="en-US"/>
        </w:rPr>
        <w:t xml:space="preserve">, the majority of </w:t>
      </w:r>
      <w:r>
        <w:rPr>
          <w:rFonts w:ascii="Times New Roman" w:hAnsi="Times New Roman" w:cs="Times New Roman"/>
          <w:sz w:val="20"/>
          <w:szCs w:val="20"/>
          <w:lang w:val="en-US"/>
        </w:rPr>
        <w:t xml:space="preserve">all visual encounters occur in April, May, June, or July </w:t>
      </w:r>
      <w:r>
        <w:rPr>
          <w:rFonts w:ascii="Times New Roman" w:hAnsi="Times New Roman" w:cs="Times New Roman"/>
          <w:noProof/>
          <w:sz w:val="20"/>
          <w:szCs w:val="20"/>
        </w:rPr>
        <w:t>[</w:t>
      </w:r>
      <w:r w:rsidR="00293B31">
        <w:rPr>
          <w:rFonts w:ascii="Times New Roman" w:hAnsi="Times New Roman" w:cs="Times New Roman"/>
          <w:noProof/>
          <w:sz w:val="20"/>
          <w:szCs w:val="20"/>
        </w:rPr>
        <w:t>39</w:t>
      </w:r>
      <w:r>
        <w:rPr>
          <w:rFonts w:ascii="Times New Roman" w:hAnsi="Times New Roman" w:cs="Times New Roman"/>
          <w:noProof/>
          <w:sz w:val="20"/>
          <w:szCs w:val="20"/>
        </w:rPr>
        <w:t>]</w:t>
      </w:r>
      <w:r>
        <w:rPr>
          <w:rFonts w:ascii="Times New Roman" w:hAnsi="Times New Roman" w:cs="Times New Roman"/>
          <w:sz w:val="20"/>
          <w:szCs w:val="20"/>
          <w:lang w:val="en-US"/>
        </w:rPr>
        <w:t>. In contrast, acoustic activity is highest in Septemb</w:t>
      </w:r>
      <w:r w:rsidR="00083584">
        <w:rPr>
          <w:rFonts w:ascii="Times New Roman" w:hAnsi="Times New Roman" w:cs="Times New Roman"/>
          <w:sz w:val="20"/>
          <w:szCs w:val="20"/>
          <w:lang w:val="en-US"/>
        </w:rPr>
        <w:t>er and October</w:t>
      </w:r>
      <w:r>
        <w:rPr>
          <w:rFonts w:ascii="Times New Roman" w:hAnsi="Times New Roman" w:cs="Times New Roman"/>
          <w:sz w:val="20"/>
          <w:szCs w:val="20"/>
          <w:lang w:val="en-US"/>
        </w:rPr>
        <w:t>.</w:t>
      </w:r>
      <w:r w:rsidR="009E02FE">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Ningaloo’s acoustic </w:t>
      </w:r>
      <w:r w:rsidR="001C701C">
        <w:rPr>
          <w:rFonts w:ascii="Times New Roman" w:hAnsi="Times New Roman" w:cs="Times New Roman"/>
          <w:sz w:val="20"/>
          <w:szCs w:val="20"/>
          <w:lang w:val="en-US"/>
        </w:rPr>
        <w:t>record</w:t>
      </w:r>
      <w:r>
        <w:rPr>
          <w:rFonts w:ascii="Times New Roman" w:hAnsi="Times New Roman" w:cs="Times New Roman"/>
          <w:sz w:val="20"/>
          <w:szCs w:val="20"/>
          <w:lang w:val="en-US"/>
        </w:rPr>
        <w:t xml:space="preserve"> also shows a short offseason in Fe</w:t>
      </w:r>
      <w:r w:rsidR="00083584">
        <w:rPr>
          <w:rFonts w:ascii="Times New Roman" w:hAnsi="Times New Roman" w:cs="Times New Roman"/>
          <w:sz w:val="20"/>
          <w:szCs w:val="20"/>
          <w:lang w:val="en-US"/>
        </w:rPr>
        <w:t>bruary and March</w:t>
      </w:r>
      <w:r>
        <w:rPr>
          <w:rFonts w:ascii="Times New Roman" w:hAnsi="Times New Roman" w:cs="Times New Roman"/>
          <w:sz w:val="20"/>
          <w:szCs w:val="20"/>
          <w:lang w:val="en-US"/>
        </w:rPr>
        <w:t xml:space="preserve">. This seasonal lull suggests that year-round residency at Ningaloo is less common than at Mafia Island. However, Ningaloo’s seasonal fluctuations are also not as pronounced as those from at </w:t>
      </w:r>
      <w:proofErr w:type="spellStart"/>
      <w:r>
        <w:rPr>
          <w:rFonts w:ascii="Times New Roman" w:hAnsi="Times New Roman" w:cs="Times New Roman"/>
          <w:sz w:val="20"/>
          <w:szCs w:val="20"/>
          <w:lang w:val="en-US"/>
        </w:rPr>
        <w:t>Shib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Habil</w:t>
      </w:r>
      <w:proofErr w:type="spellEnd"/>
      <w:r>
        <w:rPr>
          <w:rFonts w:ascii="Times New Roman" w:hAnsi="Times New Roman" w:cs="Times New Roman"/>
          <w:sz w:val="20"/>
          <w:szCs w:val="20"/>
          <w:lang w:val="en-US"/>
        </w:rPr>
        <w:t xml:space="preserve"> where nearly 50 percent of all detections are recorded in April while fewer than 2% are recorded in the six months from July through </w:t>
      </w:r>
      <w:r>
        <w:rPr>
          <w:rFonts w:ascii="Times New Roman" w:hAnsi="Times New Roman" w:cs="Times New Roman"/>
          <w:sz w:val="20"/>
          <w:szCs w:val="20"/>
          <w:lang w:val="en-US"/>
        </w:rPr>
        <w:lastRenderedPageBreak/>
        <w:t xml:space="preserve">December. These intermediate results for Ningaloo are interesting, but somewhat preliminary as they are based on fewer tagged sharks and shorter monitoring periods than those from Mafia </w:t>
      </w:r>
      <w:r>
        <w:rPr>
          <w:rFonts w:ascii="Times New Roman" w:hAnsi="Times New Roman" w:cs="Times New Roman"/>
          <w:noProof/>
          <w:sz w:val="20"/>
          <w:szCs w:val="20"/>
          <w:lang w:val="en-US"/>
        </w:rPr>
        <w:t>[14]</w:t>
      </w:r>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Shib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Habil</w:t>
      </w:r>
      <w:proofErr w:type="spellEnd"/>
      <w:r>
        <w:rPr>
          <w:rFonts w:ascii="Times New Roman" w:hAnsi="Times New Roman" w:cs="Times New Roman"/>
          <w:sz w:val="20"/>
          <w:szCs w:val="20"/>
          <w:lang w:val="en-US"/>
        </w:rPr>
        <w:t xml:space="preserve"> </w:t>
      </w:r>
      <w:r>
        <w:rPr>
          <w:rFonts w:ascii="Times New Roman" w:hAnsi="Times New Roman" w:cs="Times New Roman"/>
          <w:noProof/>
          <w:sz w:val="20"/>
          <w:szCs w:val="20"/>
        </w:rPr>
        <w:t>[</w:t>
      </w:r>
      <w:r w:rsidR="00293B31">
        <w:rPr>
          <w:rFonts w:ascii="Times New Roman" w:hAnsi="Times New Roman" w:cs="Times New Roman"/>
          <w:noProof/>
          <w:sz w:val="20"/>
          <w:szCs w:val="20"/>
        </w:rPr>
        <w:t>39</w:t>
      </w:r>
      <w:r>
        <w:rPr>
          <w:rFonts w:ascii="Times New Roman" w:hAnsi="Times New Roman" w:cs="Times New Roman"/>
          <w:noProof/>
          <w:sz w:val="20"/>
          <w:szCs w:val="20"/>
        </w:rPr>
        <w:t>]</w:t>
      </w:r>
      <w:r>
        <w:rPr>
          <w:rFonts w:ascii="Times New Roman" w:hAnsi="Times New Roman" w:cs="Times New Roman"/>
          <w:sz w:val="20"/>
          <w:szCs w:val="20"/>
          <w:lang w:val="en-US"/>
        </w:rPr>
        <w:t xml:space="preserve">. The average monitoring period (64.7 days), number of days detected (9.6), and </w:t>
      </w:r>
      <w:proofErr w:type="spellStart"/>
      <w:r w:rsidRPr="00B9301A">
        <w:rPr>
          <w:rFonts w:ascii="Times New Roman" w:hAnsi="Times New Roman" w:cs="Times New Roman"/>
          <w:sz w:val="20"/>
          <w:szCs w:val="20"/>
          <w:lang w:val="en-US"/>
        </w:rPr>
        <w:t>R</w:t>
      </w:r>
      <w:r>
        <w:rPr>
          <w:rFonts w:ascii="Times New Roman" w:hAnsi="Times New Roman" w:cs="Times New Roman"/>
          <w:sz w:val="20"/>
          <w:szCs w:val="20"/>
          <w:vertAlign w:val="subscript"/>
          <w:lang w:val="en-US"/>
        </w:rPr>
        <w:t>max</w:t>
      </w:r>
      <w:proofErr w:type="spellEnd"/>
      <w:r>
        <w:rPr>
          <w:rFonts w:ascii="Times New Roman" w:hAnsi="Times New Roman" w:cs="Times New Roman"/>
          <w:sz w:val="20"/>
          <w:szCs w:val="20"/>
          <w:lang w:val="en-US"/>
        </w:rPr>
        <w:t xml:space="preserve"> (0.18) at Ningaloo are all less than the corresponding values from </w:t>
      </w:r>
      <w:proofErr w:type="spellStart"/>
      <w:r>
        <w:rPr>
          <w:rFonts w:ascii="Times New Roman" w:hAnsi="Times New Roman" w:cs="Times New Roman"/>
          <w:sz w:val="20"/>
          <w:szCs w:val="20"/>
          <w:lang w:val="en-US"/>
        </w:rPr>
        <w:t>Shib</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Habil</w:t>
      </w:r>
      <w:proofErr w:type="spellEnd"/>
      <w:r>
        <w:rPr>
          <w:rFonts w:ascii="Times New Roman" w:hAnsi="Times New Roman" w:cs="Times New Roman"/>
          <w:sz w:val="20"/>
          <w:szCs w:val="20"/>
          <w:lang w:val="en-US"/>
        </w:rPr>
        <w:t xml:space="preserve"> (304.05 days, 20 d</w:t>
      </w:r>
      <w:r w:rsidR="00E00A29">
        <w:rPr>
          <w:rFonts w:ascii="Times New Roman" w:hAnsi="Times New Roman" w:cs="Times New Roman"/>
          <w:sz w:val="20"/>
          <w:szCs w:val="20"/>
          <w:lang w:val="en-US"/>
        </w:rPr>
        <w:t>ays, and 0.26 respectively)</w:t>
      </w:r>
      <w:r>
        <w:rPr>
          <w:rFonts w:ascii="Times New Roman" w:hAnsi="Times New Roman" w:cs="Times New Roman"/>
          <w:sz w:val="20"/>
          <w:szCs w:val="20"/>
          <w:lang w:val="en-US"/>
        </w:rPr>
        <w:t xml:space="preserve">. Extended monitoring and additional tagging at Ningaloo may help resolve some of this ambiguity. </w:t>
      </w:r>
    </w:p>
    <w:p w14:paraId="1CCBC35A" w14:textId="77777777" w:rsidR="008C1DA6" w:rsidRPr="00B9301A" w:rsidRDefault="008C1DA6" w:rsidP="007451E9">
      <w:pPr>
        <w:pStyle w:val="Body"/>
        <w:tabs>
          <w:tab w:val="left" w:pos="720"/>
          <w:tab w:val="left" w:pos="1440"/>
          <w:tab w:val="left" w:pos="2160"/>
          <w:tab w:val="left" w:pos="2880"/>
        </w:tabs>
        <w:spacing w:line="480" w:lineRule="auto"/>
        <w:rPr>
          <w:rFonts w:ascii="Times New Roman" w:hAnsi="Times New Roman" w:cs="Times New Roman"/>
          <w:b/>
          <w:sz w:val="20"/>
          <w:szCs w:val="20"/>
          <w:lang w:val="en-US"/>
        </w:rPr>
      </w:pPr>
      <w:r>
        <w:rPr>
          <w:rFonts w:ascii="Times New Roman" w:hAnsi="Times New Roman" w:cs="Times New Roman"/>
          <w:sz w:val="20"/>
          <w:szCs w:val="20"/>
          <w:lang w:val="en-US"/>
        </w:rPr>
        <w:t xml:space="preserve"> </w:t>
      </w:r>
    </w:p>
    <w:p w14:paraId="50122225" w14:textId="0CB64873" w:rsidR="008C1DA6" w:rsidRPr="00B9301A" w:rsidRDefault="008C1DA6" w:rsidP="007451E9">
      <w:pPr>
        <w:pStyle w:val="Body"/>
        <w:spacing w:line="480" w:lineRule="auto"/>
        <w:rPr>
          <w:rFonts w:ascii="Times New Roman" w:hAnsi="Times New Roman" w:cs="Times New Roman"/>
          <w:b/>
          <w:sz w:val="20"/>
          <w:szCs w:val="20"/>
          <w:lang w:val="en-US"/>
        </w:rPr>
      </w:pPr>
      <w:r w:rsidRPr="00B9301A">
        <w:rPr>
          <w:rFonts w:ascii="Times New Roman" w:hAnsi="Times New Roman" w:cs="Times New Roman"/>
          <w:sz w:val="20"/>
          <w:szCs w:val="20"/>
          <w:lang w:val="en-US"/>
        </w:rPr>
        <w:t xml:space="preserve">Despite their differences, the passive monitoring studies at Mafia, Ningaloo, and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all agree on the importance of supplementing visual census with sightings-independent data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 xml:space="preserve">[14, </w:t>
      </w:r>
      <w:r w:rsidR="00293B31">
        <w:rPr>
          <w:rFonts w:ascii="Times New Roman" w:hAnsi="Times New Roman" w:cs="Times New Roman"/>
          <w:noProof/>
          <w:sz w:val="20"/>
          <w:szCs w:val="20"/>
          <w:lang w:val="en-US"/>
        </w:rPr>
        <w:t>39</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The seasonality and spatial distribution of most known aggregations have been described</w:t>
      </w:r>
      <w:r>
        <w:rPr>
          <w:rFonts w:ascii="Times New Roman" w:hAnsi="Times New Roman" w:cs="Times New Roman"/>
          <w:sz w:val="20"/>
          <w:szCs w:val="20"/>
          <w:lang w:val="en-US"/>
        </w:rPr>
        <w:t xml:space="preserve"> almost</w:t>
      </w:r>
      <w:r w:rsidRPr="00B9301A">
        <w:rPr>
          <w:rFonts w:ascii="Times New Roman" w:hAnsi="Times New Roman" w:cs="Times New Roman"/>
          <w:sz w:val="20"/>
          <w:szCs w:val="20"/>
          <w:lang w:val="en-US"/>
        </w:rPr>
        <w:t xml:space="preserve"> exclusively from encounter records</w:t>
      </w:r>
      <w:r>
        <w:rPr>
          <w:rFonts w:ascii="Times New Roman" w:hAnsi="Times New Roman" w:cs="Times New Roman"/>
          <w:sz w:val="20"/>
          <w:szCs w:val="20"/>
          <w:lang w:val="en-US"/>
        </w:rPr>
        <w:t>. At many of these</w:t>
      </w:r>
      <w:r w:rsidRPr="00B9301A">
        <w:rPr>
          <w:rFonts w:ascii="Times New Roman" w:hAnsi="Times New Roman" w:cs="Times New Roman"/>
          <w:sz w:val="20"/>
          <w:szCs w:val="20"/>
          <w:lang w:val="en-US"/>
        </w:rPr>
        <w:t xml:space="preserve"> sites </w:t>
      </w:r>
      <w:r w:rsidR="00293B31">
        <w:rPr>
          <w:rFonts w:ascii="Times New Roman" w:hAnsi="Times New Roman" w:cs="Times New Roman"/>
          <w:noProof/>
          <w:sz w:val="20"/>
          <w:szCs w:val="20"/>
          <w:lang w:val="en-US"/>
        </w:rPr>
        <w:t>[25, 5</w:t>
      </w:r>
      <w:r>
        <w:rPr>
          <w:rFonts w:ascii="Times New Roman" w:hAnsi="Times New Roman" w:cs="Times New Roman"/>
          <w:noProof/>
          <w:sz w:val="20"/>
          <w:szCs w:val="20"/>
          <w:lang w:val="en-US"/>
        </w:rPr>
        <w:t>1]</w:t>
      </w:r>
      <w:r w:rsidRPr="00B9301A">
        <w:rPr>
          <w:rFonts w:ascii="Times New Roman" w:hAnsi="Times New Roman" w:cs="Times New Roman"/>
          <w:sz w:val="20"/>
          <w:szCs w:val="20"/>
          <w:lang w:val="en-US"/>
        </w:rPr>
        <w:t xml:space="preserve"> visual census records </w:t>
      </w:r>
      <w:r>
        <w:rPr>
          <w:rFonts w:ascii="Times New Roman" w:hAnsi="Times New Roman" w:cs="Times New Roman"/>
          <w:sz w:val="20"/>
          <w:szCs w:val="20"/>
          <w:lang w:val="en-US"/>
        </w:rPr>
        <w:t>show clear annual</w:t>
      </w:r>
      <w:r w:rsidRPr="00B9301A">
        <w:rPr>
          <w:rFonts w:ascii="Times New Roman" w:hAnsi="Times New Roman" w:cs="Times New Roman"/>
          <w:sz w:val="20"/>
          <w:szCs w:val="20"/>
          <w:lang w:val="en-US"/>
        </w:rPr>
        <w:t xml:space="preserve"> patterns in sightings frequenc</w:t>
      </w:r>
      <w:r>
        <w:rPr>
          <w:rFonts w:ascii="Times New Roman" w:hAnsi="Times New Roman" w:cs="Times New Roman"/>
          <w:sz w:val="20"/>
          <w:szCs w:val="20"/>
          <w:lang w:val="en-US"/>
        </w:rPr>
        <w:t>y, indicating residency behaviors</w:t>
      </w:r>
      <w:r w:rsidRPr="00B9301A">
        <w:rPr>
          <w:rFonts w:ascii="Times New Roman" w:hAnsi="Times New Roman" w:cs="Times New Roman"/>
          <w:sz w:val="20"/>
          <w:szCs w:val="20"/>
          <w:lang w:val="en-US"/>
        </w:rPr>
        <w:t xml:space="preserve"> similar to those shown for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However, similar studies have also suggested possible year-ro</w:t>
      </w:r>
      <w:r>
        <w:rPr>
          <w:rFonts w:ascii="Times New Roman" w:hAnsi="Times New Roman" w:cs="Times New Roman"/>
          <w:sz w:val="20"/>
          <w:szCs w:val="20"/>
          <w:lang w:val="en-US"/>
        </w:rPr>
        <w:t xml:space="preserve">und residence in the Maldives </w:t>
      </w:r>
      <w:r>
        <w:rPr>
          <w:rFonts w:ascii="Times New Roman" w:hAnsi="Times New Roman" w:cs="Times New Roman"/>
          <w:noProof/>
          <w:sz w:val="20"/>
          <w:szCs w:val="20"/>
          <w:lang w:val="en-US"/>
        </w:rPr>
        <w:t>[7]</w:t>
      </w:r>
      <w:r w:rsidRPr="00B9301A">
        <w:rPr>
          <w:rFonts w:ascii="Times New Roman" w:hAnsi="Times New Roman" w:cs="Times New Roman"/>
          <w:sz w:val="20"/>
          <w:szCs w:val="20"/>
          <w:lang w:val="en-US"/>
        </w:rPr>
        <w:t xml:space="preserve">, described </w:t>
      </w:r>
      <w:proofErr w:type="spellStart"/>
      <w:r w:rsidRPr="00B9301A">
        <w:rPr>
          <w:rFonts w:ascii="Times New Roman" w:hAnsi="Times New Roman" w:cs="Times New Roman"/>
          <w:sz w:val="20"/>
          <w:szCs w:val="20"/>
          <w:lang w:val="en-US"/>
        </w:rPr>
        <w:t>aseasonal</w:t>
      </w:r>
      <w:proofErr w:type="spellEnd"/>
      <w:r w:rsidRPr="00B9301A">
        <w:rPr>
          <w:rFonts w:ascii="Times New Roman" w:hAnsi="Times New Roman" w:cs="Times New Roman"/>
          <w:sz w:val="20"/>
          <w:szCs w:val="20"/>
          <w:lang w:val="en-US"/>
        </w:rPr>
        <w:t xml:space="preserve">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occurrence in Honduras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[21]</w:t>
      </w:r>
      <w:r w:rsidRPr="00B9301A">
        <w:rPr>
          <w:rFonts w:ascii="Times New Roman" w:hAnsi="Times New Roman" w:cs="Times New Roman"/>
          <w:sz w:val="20"/>
          <w:szCs w:val="20"/>
          <w:lang w:val="en-US"/>
        </w:rPr>
        <w:t xml:space="preserve">, and shown the Galapagos to be migratory waystation </w:t>
      </w:r>
      <w:r>
        <w:rPr>
          <w:rFonts w:ascii="Times New Roman" w:hAnsi="Times New Roman" w:cs="Times New Roman"/>
          <w:sz w:val="20"/>
          <w:szCs w:val="20"/>
          <w:lang w:val="en-US"/>
        </w:rPr>
        <w:t xml:space="preserve">rather than an aggregation </w:t>
      </w:r>
      <w:r>
        <w:rPr>
          <w:rFonts w:ascii="Times New Roman" w:hAnsi="Times New Roman" w:cs="Times New Roman"/>
          <w:noProof/>
          <w:sz w:val="20"/>
          <w:szCs w:val="20"/>
          <w:lang w:val="en-US"/>
        </w:rPr>
        <w:t>[12]</w:t>
      </w:r>
      <w:r w:rsidRPr="00B9301A">
        <w:rPr>
          <w:rFonts w:ascii="Times New Roman" w:hAnsi="Times New Roman" w:cs="Times New Roman"/>
          <w:sz w:val="20"/>
          <w:szCs w:val="20"/>
          <w:lang w:val="en-US"/>
        </w:rPr>
        <w:t xml:space="preserve">. It is becoming increasingly clear that the movement ecology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w:t>
      </w:r>
      <w:r w:rsidR="00832F98">
        <w:rPr>
          <w:rFonts w:ascii="Times New Roman" w:hAnsi="Times New Roman" w:cs="Times New Roman"/>
          <w:sz w:val="20"/>
          <w:szCs w:val="20"/>
          <w:lang w:val="en-US"/>
        </w:rPr>
        <w:t>may be</w:t>
      </w:r>
      <w:r w:rsidR="00832F98" w:rsidRPr="00B9301A">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site</w:t>
      </w:r>
      <w:r w:rsidR="00942E9A">
        <w:rPr>
          <w:rFonts w:ascii="Times New Roman" w:hAnsi="Times New Roman" w:cs="Times New Roman"/>
          <w:sz w:val="20"/>
          <w:szCs w:val="20"/>
          <w:lang w:val="en-US"/>
        </w:rPr>
        <w:t>-</w:t>
      </w:r>
      <w:r w:rsidRPr="00B9301A">
        <w:rPr>
          <w:rFonts w:ascii="Times New Roman" w:hAnsi="Times New Roman" w:cs="Times New Roman"/>
          <w:sz w:val="20"/>
          <w:szCs w:val="20"/>
          <w:lang w:val="en-US"/>
        </w:rPr>
        <w:t>specific.</w:t>
      </w:r>
      <w:r>
        <w:rPr>
          <w:rFonts w:ascii="Times New Roman" w:hAnsi="Times New Roman" w:cs="Times New Roman"/>
          <w:sz w:val="20"/>
          <w:szCs w:val="20"/>
          <w:lang w:val="en-US"/>
        </w:rPr>
        <w:t xml:space="preserve"> Moreover, research from Mozambique </w:t>
      </w:r>
      <w:r>
        <w:rPr>
          <w:rFonts w:ascii="Times New Roman" w:hAnsi="Times New Roman" w:cs="Times New Roman"/>
          <w:noProof/>
          <w:sz w:val="20"/>
          <w:szCs w:val="20"/>
          <w:lang w:val="en-US"/>
        </w:rPr>
        <w:t>[11]</w:t>
      </w:r>
      <w:r w:rsidRPr="00B9301A">
        <w:rPr>
          <w:rFonts w:ascii="Times New Roman" w:hAnsi="Times New Roman" w:cs="Times New Roman"/>
          <w:sz w:val="20"/>
          <w:szCs w:val="20"/>
          <w:lang w:val="en-US"/>
        </w:rPr>
        <w:t xml:space="preserve"> and the Philippines </w:t>
      </w:r>
      <w:r>
        <w:rPr>
          <w:rFonts w:ascii="Times New Roman" w:hAnsi="Times New Roman" w:cs="Times New Roman"/>
          <w:noProof/>
          <w:sz w:val="20"/>
          <w:szCs w:val="20"/>
          <w:lang w:val="en-US"/>
        </w:rPr>
        <w:t>[22]</w:t>
      </w:r>
      <w:r w:rsidRPr="00B9301A">
        <w:rPr>
          <w:rFonts w:ascii="Times New Roman" w:hAnsi="Times New Roman" w:cs="Times New Roman"/>
          <w:sz w:val="20"/>
          <w:szCs w:val="20"/>
          <w:lang w:val="en-US"/>
        </w:rPr>
        <w:t xml:space="preserve"> has shown that habitat selection and residency patterns can shift in response to changes in the local environment or due to human influences. Identifying the characteristics of each aggregation may be vital to the conservation of these areas. High resolution, sightings-independent methods like passive acoustic monitoring have an important role to play in establishing more accurate site descriptions and directing management efforts accordingly. Photo identification remains a vital component of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study, but researchers should be aware of the method’s limitations and </w:t>
      </w:r>
      <w:r>
        <w:rPr>
          <w:rFonts w:ascii="Times New Roman" w:hAnsi="Times New Roman" w:cs="Times New Roman"/>
          <w:sz w:val="20"/>
          <w:szCs w:val="20"/>
          <w:lang w:val="en-US"/>
        </w:rPr>
        <w:t>corroborate</w:t>
      </w:r>
      <w:r w:rsidRPr="00B9301A">
        <w:rPr>
          <w:rFonts w:ascii="Times New Roman" w:hAnsi="Times New Roman" w:cs="Times New Roman"/>
          <w:sz w:val="20"/>
          <w:szCs w:val="20"/>
          <w:lang w:val="en-US"/>
        </w:rPr>
        <w:t xml:space="preserve"> encounter records with other data where possible. This is particularly relevant in light </w:t>
      </w:r>
      <w:r w:rsidRPr="00B9301A">
        <w:rPr>
          <w:rFonts w:ascii="Times New Roman" w:hAnsi="Times New Roman" w:cs="Times New Roman"/>
          <w:iCs/>
          <w:sz w:val="20"/>
          <w:szCs w:val="20"/>
          <w:lang w:val="en-US"/>
        </w:rPr>
        <w:t xml:space="preserve">of the IUCN’s recent reclassification of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iCs/>
          <w:sz w:val="20"/>
          <w:szCs w:val="20"/>
          <w:lang w:val="en-US"/>
        </w:rPr>
        <w:t xml:space="preserve"> as an endangered species </w:t>
      </w:r>
      <w:r w:rsidR="00293B31">
        <w:rPr>
          <w:rFonts w:ascii="Times New Roman" w:hAnsi="Times New Roman" w:cs="Times New Roman"/>
          <w:iCs/>
          <w:noProof/>
          <w:sz w:val="20"/>
          <w:szCs w:val="20"/>
          <w:lang w:val="en-US"/>
        </w:rPr>
        <w:t>[5</w:t>
      </w:r>
      <w:r>
        <w:rPr>
          <w:rFonts w:ascii="Times New Roman" w:hAnsi="Times New Roman" w:cs="Times New Roman"/>
          <w:iCs/>
          <w:noProof/>
          <w:sz w:val="20"/>
          <w:szCs w:val="20"/>
          <w:lang w:val="en-US"/>
        </w:rPr>
        <w:t>2]</w:t>
      </w:r>
      <w:r w:rsidRPr="00B9301A">
        <w:rPr>
          <w:rFonts w:ascii="Times New Roman" w:hAnsi="Times New Roman" w:cs="Times New Roman"/>
          <w:sz w:val="20"/>
          <w:szCs w:val="20"/>
          <w:lang w:val="en-US"/>
        </w:rPr>
        <w:t xml:space="preserve">. </w:t>
      </w:r>
    </w:p>
    <w:p w14:paraId="62B4C619" w14:textId="77777777" w:rsidR="008C1DA6" w:rsidRDefault="008C1DA6" w:rsidP="007451E9">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ab/>
        <w:t xml:space="preserve"> </w:t>
      </w:r>
    </w:p>
    <w:p w14:paraId="4C20930F" w14:textId="791A8972" w:rsidR="008C1DA6" w:rsidRPr="00B9301A" w:rsidRDefault="008C1DA6" w:rsidP="007451E9">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Finally, the sexual parity shown here and in previous studies at this site </w:t>
      </w:r>
      <w:r>
        <w:rPr>
          <w:rFonts w:ascii="Times New Roman" w:hAnsi="Times New Roman" w:cs="Times New Roman"/>
          <w:noProof/>
          <w:sz w:val="20"/>
          <w:szCs w:val="20"/>
          <w:lang w:val="en-US"/>
        </w:rPr>
        <w:t>[13, 28]</w:t>
      </w:r>
      <w:r>
        <w:rPr>
          <w:rFonts w:ascii="Times New Roman" w:hAnsi="Times New Roman" w:cs="Times New Roman"/>
          <w:sz w:val="20"/>
          <w:szCs w:val="20"/>
          <w:lang w:val="en-US"/>
        </w:rPr>
        <w:t xml:space="preserve"> is highly unusual. </w:t>
      </w:r>
      <w:r w:rsidRPr="00B9301A">
        <w:rPr>
          <w:rFonts w:ascii="Times New Roman" w:hAnsi="Times New Roman" w:cs="Times New Roman"/>
          <w:sz w:val="20"/>
          <w:szCs w:val="20"/>
          <w:lang w:val="en-US"/>
        </w:rPr>
        <w:t xml:space="preserve">With the exception of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all known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aggregations are dominated by either immature males </w:t>
      </w:r>
      <w:r w:rsidR="00293B31">
        <w:rPr>
          <w:rFonts w:ascii="Times New Roman" w:hAnsi="Times New Roman" w:cs="Times New Roman"/>
          <w:noProof/>
          <w:sz w:val="20"/>
          <w:szCs w:val="20"/>
          <w:lang w:val="en-US"/>
        </w:rPr>
        <w:t>[7, 9, 15, 19, 22, 23, 30, 31, 53, 5</w:t>
      </w:r>
      <w:r>
        <w:rPr>
          <w:rFonts w:ascii="Times New Roman" w:hAnsi="Times New Roman" w:cs="Times New Roman"/>
          <w:noProof/>
          <w:sz w:val="20"/>
          <w:szCs w:val="20"/>
          <w:lang w:val="en-US"/>
        </w:rPr>
        <w:t>4]</w:t>
      </w:r>
      <w:r w:rsidR="0032476F">
        <w:rPr>
          <w:rFonts w:ascii="Times New Roman" w:hAnsi="Times New Roman" w:cs="Times New Roman"/>
          <w:noProof/>
          <w:sz w:val="20"/>
          <w:szCs w:val="20"/>
          <w:lang w:val="en-US"/>
        </w:rPr>
        <w:t xml:space="preserve"> or mature females</w:t>
      </w:r>
      <w:r w:rsidR="00293B31">
        <w:rPr>
          <w:rFonts w:ascii="Times New Roman" w:hAnsi="Times New Roman" w:cs="Times New Roman"/>
          <w:noProof/>
          <w:sz w:val="20"/>
          <w:szCs w:val="20"/>
          <w:lang w:val="en-US"/>
        </w:rPr>
        <w:t xml:space="preserve"> [12, 5</w:t>
      </w:r>
      <w:r w:rsidR="009A5416">
        <w:rPr>
          <w:rFonts w:ascii="Times New Roman" w:hAnsi="Times New Roman" w:cs="Times New Roman"/>
          <w:noProof/>
          <w:sz w:val="20"/>
          <w:szCs w:val="20"/>
          <w:lang w:val="en-US"/>
        </w:rPr>
        <w:t>5]</w:t>
      </w:r>
      <w:r w:rsidRPr="00B9301A">
        <w:rPr>
          <w:rFonts w:ascii="Times New Roman" w:hAnsi="Times New Roman" w:cs="Times New Roman"/>
          <w:sz w:val="20"/>
          <w:szCs w:val="20"/>
          <w:lang w:val="en-US"/>
        </w:rPr>
        <w:t xml:space="preserve">. Three explanations have been proposed for the relative absence of immature females </w:t>
      </w:r>
      <w:r>
        <w:rPr>
          <w:rFonts w:ascii="Times New Roman" w:hAnsi="Times New Roman" w:cs="Times New Roman"/>
          <w:sz w:val="20"/>
          <w:szCs w:val="20"/>
          <w:lang w:val="en-US"/>
        </w:rPr>
        <w:t xml:space="preserve">at these sites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The first is that juvenile males and females have different preferred diets, leading to separate foraging grounds. There is not much evidence for this in the </w:t>
      </w:r>
      <w:r>
        <w:rPr>
          <w:rFonts w:ascii="Times New Roman" w:hAnsi="Times New Roman" w:cs="Times New Roman"/>
          <w:sz w:val="20"/>
          <w:szCs w:val="20"/>
          <w:lang w:val="en-US"/>
        </w:rPr>
        <w:t xml:space="preserve">available data. </w:t>
      </w:r>
      <w:r w:rsidR="00D53814">
        <w:rPr>
          <w:rFonts w:ascii="Times New Roman" w:hAnsi="Times New Roman" w:cs="Times New Roman"/>
          <w:sz w:val="20"/>
          <w:szCs w:val="20"/>
          <w:lang w:val="en-US"/>
        </w:rPr>
        <w:t xml:space="preserve">Male-dominated </w:t>
      </w:r>
      <w:r w:rsidR="00D53814">
        <w:rPr>
          <w:rFonts w:ascii="Times New Roman" w:hAnsi="Times New Roman" w:cs="Times New Roman"/>
          <w:sz w:val="20"/>
          <w:szCs w:val="20"/>
          <w:lang w:val="en-US"/>
        </w:rPr>
        <w:lastRenderedPageBreak/>
        <w:t>f</w:t>
      </w:r>
      <w:r w:rsidR="00D53814" w:rsidRPr="00B9301A">
        <w:rPr>
          <w:rFonts w:ascii="Times New Roman" w:hAnsi="Times New Roman" w:cs="Times New Roman"/>
          <w:sz w:val="20"/>
          <w:szCs w:val="20"/>
          <w:lang w:val="en-US"/>
        </w:rPr>
        <w:t xml:space="preserve">eeding aggregations are driven by a wide variety </w:t>
      </w:r>
      <w:r w:rsidR="00D53814">
        <w:rPr>
          <w:rFonts w:ascii="Times New Roman" w:hAnsi="Times New Roman" w:cs="Times New Roman"/>
          <w:sz w:val="20"/>
          <w:szCs w:val="20"/>
          <w:lang w:val="en-US"/>
        </w:rPr>
        <w:t>of plankton</w:t>
      </w:r>
      <w:r w:rsidR="00D53814" w:rsidRPr="00B9301A">
        <w:rPr>
          <w:rFonts w:ascii="Times New Roman" w:hAnsi="Times New Roman" w:cs="Times New Roman"/>
          <w:sz w:val="20"/>
          <w:szCs w:val="20"/>
          <w:lang w:val="en-US"/>
        </w:rPr>
        <w:t xml:space="preserve"> </w:t>
      </w:r>
      <w:r w:rsidR="00D53814">
        <w:rPr>
          <w:rFonts w:ascii="Times New Roman" w:hAnsi="Times New Roman" w:cs="Times New Roman"/>
          <w:noProof/>
          <w:sz w:val="20"/>
          <w:szCs w:val="20"/>
          <w:lang w:val="en-US"/>
        </w:rPr>
        <w:t>[4, 10</w:t>
      </w:r>
      <w:r w:rsidR="00D53814">
        <w:rPr>
          <w:rFonts w:ascii="Times New Roman" w:hAnsi="Times New Roman" w:cs="Times New Roman"/>
          <w:sz w:val="20"/>
          <w:szCs w:val="20"/>
          <w:lang w:val="en-US"/>
        </w:rPr>
        <w:t xml:space="preserve">, </w:t>
      </w:r>
      <w:r w:rsidR="00D53814">
        <w:rPr>
          <w:rFonts w:ascii="Times New Roman" w:hAnsi="Times New Roman" w:cs="Times New Roman"/>
          <w:noProof/>
          <w:sz w:val="20"/>
          <w:szCs w:val="20"/>
          <w:lang w:val="en-US"/>
        </w:rPr>
        <w:t>56-59]</w:t>
      </w:r>
      <w:r w:rsidR="00D53814">
        <w:rPr>
          <w:rFonts w:ascii="Times New Roman" w:hAnsi="Times New Roman" w:cs="Times New Roman"/>
          <w:sz w:val="20"/>
          <w:szCs w:val="20"/>
          <w:lang w:val="en-US"/>
        </w:rPr>
        <w:t xml:space="preserve">, suggesting that </w:t>
      </w:r>
      <w:r w:rsidR="00D53814" w:rsidRPr="00B9301A">
        <w:rPr>
          <w:rFonts w:ascii="Times New Roman" w:hAnsi="Times New Roman" w:cs="Times New Roman"/>
          <w:i/>
          <w:iCs/>
          <w:sz w:val="20"/>
          <w:szCs w:val="20"/>
          <w:lang w:val="en-US"/>
        </w:rPr>
        <w:t xml:space="preserve">R. </w:t>
      </w:r>
      <w:proofErr w:type="spellStart"/>
      <w:r w:rsidR="00D53814" w:rsidRPr="00B9301A">
        <w:rPr>
          <w:rFonts w:ascii="Times New Roman" w:hAnsi="Times New Roman" w:cs="Times New Roman"/>
          <w:i/>
          <w:iCs/>
          <w:sz w:val="20"/>
          <w:szCs w:val="20"/>
          <w:lang w:val="en-US"/>
        </w:rPr>
        <w:t>typus</w:t>
      </w:r>
      <w:proofErr w:type="spellEnd"/>
      <w:r w:rsidR="00D53814" w:rsidRPr="00B9301A">
        <w:rPr>
          <w:rFonts w:ascii="Times New Roman" w:hAnsi="Times New Roman" w:cs="Times New Roman"/>
          <w:sz w:val="20"/>
          <w:szCs w:val="20"/>
          <w:lang w:val="en-US"/>
        </w:rPr>
        <w:t xml:space="preserve"> forage </w:t>
      </w:r>
      <w:r w:rsidR="00D53814">
        <w:rPr>
          <w:rFonts w:ascii="Times New Roman" w:hAnsi="Times New Roman" w:cs="Times New Roman"/>
          <w:sz w:val="20"/>
          <w:szCs w:val="20"/>
          <w:lang w:val="en-US"/>
        </w:rPr>
        <w:t>for</w:t>
      </w:r>
      <w:r w:rsidR="00D53814" w:rsidRPr="00B9301A">
        <w:rPr>
          <w:rFonts w:ascii="Times New Roman" w:hAnsi="Times New Roman" w:cs="Times New Roman"/>
          <w:sz w:val="20"/>
          <w:szCs w:val="20"/>
          <w:lang w:val="en-US"/>
        </w:rPr>
        <w:t xml:space="preserve"> areas of high prey d</w:t>
      </w:r>
      <w:r w:rsidR="00D53814">
        <w:rPr>
          <w:rFonts w:ascii="Times New Roman" w:hAnsi="Times New Roman" w:cs="Times New Roman"/>
          <w:sz w:val="20"/>
          <w:szCs w:val="20"/>
          <w:lang w:val="en-US"/>
        </w:rPr>
        <w:t>ensity rather than targeting</w:t>
      </w:r>
      <w:r w:rsidR="00D53814" w:rsidRPr="00B9301A">
        <w:rPr>
          <w:rFonts w:ascii="Times New Roman" w:hAnsi="Times New Roman" w:cs="Times New Roman"/>
          <w:sz w:val="20"/>
          <w:szCs w:val="20"/>
          <w:lang w:val="en-US"/>
        </w:rPr>
        <w:t xml:space="preserve"> specific taxa</w:t>
      </w:r>
      <w:r w:rsidR="00D53814">
        <w:rPr>
          <w:rFonts w:ascii="Times New Roman" w:hAnsi="Times New Roman" w:cs="Times New Roman"/>
          <w:sz w:val="20"/>
          <w:szCs w:val="20"/>
          <w:lang w:val="en-US"/>
        </w:rPr>
        <w:t xml:space="preserve"> </w:t>
      </w:r>
      <w:r w:rsidR="00D53814">
        <w:rPr>
          <w:rFonts w:ascii="Times New Roman" w:hAnsi="Times New Roman" w:cs="Times New Roman"/>
          <w:noProof/>
          <w:sz w:val="20"/>
          <w:szCs w:val="20"/>
          <w:lang w:val="en-US"/>
        </w:rPr>
        <w:t>[57]</w:t>
      </w:r>
      <w:r w:rsidR="00D53814" w:rsidRPr="00B9301A">
        <w:rPr>
          <w:rFonts w:ascii="Times New Roman" w:hAnsi="Times New Roman" w:cs="Times New Roman"/>
          <w:sz w:val="20"/>
          <w:szCs w:val="20"/>
          <w:lang w:val="en-US"/>
        </w:rPr>
        <w:t>.</w:t>
      </w:r>
      <w:r w:rsidR="00D53814">
        <w:rPr>
          <w:rFonts w:ascii="Times New Roman" w:hAnsi="Times New Roman" w:cs="Times New Roman"/>
          <w:sz w:val="20"/>
          <w:szCs w:val="20"/>
          <w:lang w:val="en-US"/>
        </w:rPr>
        <w:t xml:space="preserve"> </w:t>
      </w:r>
      <w:r w:rsidR="009A5416">
        <w:rPr>
          <w:rFonts w:ascii="Times New Roman" w:hAnsi="Times New Roman" w:cs="Times New Roman"/>
          <w:sz w:val="20"/>
          <w:szCs w:val="20"/>
          <w:lang w:val="en-US"/>
        </w:rPr>
        <w:t xml:space="preserve">Moreover, fatty acid analysis of </w:t>
      </w:r>
      <w:r w:rsidR="009A5416" w:rsidRPr="00B9301A">
        <w:rPr>
          <w:rFonts w:ascii="Times New Roman" w:hAnsi="Times New Roman" w:cs="Times New Roman"/>
          <w:i/>
          <w:iCs/>
          <w:sz w:val="20"/>
          <w:szCs w:val="20"/>
          <w:lang w:val="en-US"/>
        </w:rPr>
        <w:t xml:space="preserve">R. </w:t>
      </w:r>
      <w:proofErr w:type="spellStart"/>
      <w:r w:rsidR="009A5416" w:rsidRPr="00B9301A">
        <w:rPr>
          <w:rFonts w:ascii="Times New Roman" w:hAnsi="Times New Roman" w:cs="Times New Roman"/>
          <w:i/>
          <w:iCs/>
          <w:sz w:val="20"/>
          <w:szCs w:val="20"/>
          <w:lang w:val="en-US"/>
        </w:rPr>
        <w:t>typus</w:t>
      </w:r>
      <w:proofErr w:type="spellEnd"/>
      <w:r w:rsidR="009A5416">
        <w:rPr>
          <w:rFonts w:ascii="Times New Roman" w:hAnsi="Times New Roman" w:cs="Times New Roman"/>
          <w:sz w:val="20"/>
          <w:szCs w:val="20"/>
          <w:lang w:val="en-US"/>
        </w:rPr>
        <w:t xml:space="preserve"> tissue samples has not reveal</w:t>
      </w:r>
      <w:r w:rsidR="003677E1">
        <w:rPr>
          <w:rFonts w:ascii="Times New Roman" w:hAnsi="Times New Roman" w:cs="Times New Roman"/>
          <w:sz w:val="20"/>
          <w:szCs w:val="20"/>
          <w:lang w:val="en-US"/>
        </w:rPr>
        <w:t>ed</w:t>
      </w:r>
      <w:r w:rsidR="009A5416">
        <w:rPr>
          <w:rFonts w:ascii="Times New Roman" w:hAnsi="Times New Roman" w:cs="Times New Roman"/>
          <w:sz w:val="20"/>
          <w:szCs w:val="20"/>
          <w:lang w:val="en-US"/>
        </w:rPr>
        <w:t xml:space="preserve"> significant sexual differences in diet [</w:t>
      </w:r>
      <w:r w:rsidR="00293B31">
        <w:rPr>
          <w:rFonts w:ascii="Times New Roman" w:hAnsi="Times New Roman" w:cs="Times New Roman"/>
          <w:sz w:val="20"/>
          <w:szCs w:val="20"/>
          <w:lang w:val="en-US"/>
        </w:rPr>
        <w:t>60</w:t>
      </w:r>
      <w:r w:rsidR="009A5416">
        <w:rPr>
          <w:rFonts w:ascii="Times New Roman" w:hAnsi="Times New Roman" w:cs="Times New Roman"/>
          <w:sz w:val="20"/>
          <w:szCs w:val="20"/>
          <w:lang w:val="en-US"/>
        </w:rPr>
        <w:t>].</w:t>
      </w:r>
      <w:r w:rsidR="003C358A">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 xml:space="preserve">Within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male and female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sz w:val="20"/>
          <w:szCs w:val="20"/>
          <w:lang w:val="en-US"/>
        </w:rPr>
        <w:t xml:space="preserve"> forage in the same areas and have often been observed feeding in close proximity, making it unlikely that they are targeting different food sources at this site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Still, without identifying the exact food sources being targeted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or gathering more information on the comparative diets of male and female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from other locations, there is not enough data to eliminate this explanation. Sexual</w:t>
      </w:r>
      <w:r>
        <w:rPr>
          <w:rFonts w:ascii="Times New Roman" w:hAnsi="Times New Roman" w:cs="Times New Roman"/>
          <w:sz w:val="20"/>
          <w:szCs w:val="20"/>
          <w:lang w:val="en-US"/>
        </w:rPr>
        <w:t xml:space="preserve"> disparity might also be caused </w:t>
      </w:r>
      <w:r w:rsidRPr="00B9301A">
        <w:rPr>
          <w:rFonts w:ascii="Times New Roman" w:hAnsi="Times New Roman" w:cs="Times New Roman"/>
          <w:sz w:val="20"/>
          <w:szCs w:val="20"/>
          <w:lang w:val="en-US"/>
        </w:rPr>
        <w:t>by males and females following dif</w:t>
      </w:r>
      <w:r>
        <w:rPr>
          <w:rFonts w:ascii="Times New Roman" w:hAnsi="Times New Roman" w:cs="Times New Roman"/>
          <w:sz w:val="20"/>
          <w:szCs w:val="20"/>
          <w:lang w:val="en-US"/>
        </w:rPr>
        <w:t xml:space="preserve">ferent migratory routes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While this may be true for mature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sz w:val="20"/>
          <w:szCs w:val="20"/>
          <w:lang w:val="en-US"/>
        </w:rPr>
        <w:t xml:space="preserve"> </w:t>
      </w:r>
      <w:r w:rsidR="00293B31">
        <w:rPr>
          <w:rFonts w:ascii="Times New Roman" w:hAnsi="Times New Roman" w:cs="Times New Roman"/>
          <w:noProof/>
          <w:sz w:val="20"/>
          <w:szCs w:val="20"/>
          <w:lang w:val="en-US"/>
        </w:rPr>
        <w:t>[12, 61</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xml:space="preserve">, there is little evidence to suggest that there are sex-related differences in the movements of juveniles. Satellite telemetry from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revealed no sexual pattern in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sz w:val="20"/>
          <w:szCs w:val="20"/>
          <w:lang w:val="en-US"/>
        </w:rPr>
        <w:t xml:space="preserve"> dispersal behavior and such a pattern would certainly be expected if the animals were on sexually-determined migrations </w:t>
      </w:r>
      <w:r>
        <w:rPr>
          <w:rFonts w:ascii="Times New Roman" w:hAnsi="Times New Roman" w:cs="Times New Roman"/>
          <w:noProof/>
          <w:sz w:val="20"/>
          <w:szCs w:val="20"/>
          <w:lang w:val="en-US"/>
        </w:rPr>
        <w:t>[13]</w:t>
      </w:r>
      <w:r>
        <w:rPr>
          <w:rFonts w:ascii="Times New Roman" w:hAnsi="Times New Roman" w:cs="Times New Roman"/>
          <w:sz w:val="20"/>
          <w:szCs w:val="20"/>
          <w:lang w:val="en-US"/>
        </w:rPr>
        <w:t>. The last potential explanation is that</w:t>
      </w:r>
      <w:r w:rsidRPr="00B9301A">
        <w:rPr>
          <w:rFonts w:ascii="Times New Roman" w:hAnsi="Times New Roman" w:cs="Times New Roman"/>
          <w:sz w:val="20"/>
          <w:szCs w:val="20"/>
          <w:lang w:val="en-US"/>
        </w:rPr>
        <w:t xml:space="preserve"> immature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i/>
          <w:iCs/>
          <w:sz w:val="20"/>
          <w:szCs w:val="20"/>
          <w:lang w:val="en-US"/>
        </w:rPr>
        <w:t xml:space="preserve"> </w:t>
      </w:r>
      <w:r w:rsidRPr="00B9301A">
        <w:rPr>
          <w:rFonts w:ascii="Times New Roman" w:hAnsi="Times New Roman" w:cs="Times New Roman"/>
          <w:sz w:val="20"/>
          <w:szCs w:val="20"/>
          <w:lang w:val="en-US"/>
        </w:rPr>
        <w:t>may be segregating based on sexual differences in</w:t>
      </w:r>
      <w:r>
        <w:rPr>
          <w:rFonts w:ascii="Times New Roman" w:hAnsi="Times New Roman" w:cs="Times New Roman"/>
          <w:sz w:val="20"/>
          <w:szCs w:val="20"/>
          <w:lang w:val="en-US"/>
        </w:rPr>
        <w:t xml:space="preserve"> temperature preference </w:t>
      </w:r>
      <w:r w:rsidR="00293B31">
        <w:rPr>
          <w:rFonts w:ascii="Times New Roman" w:hAnsi="Times New Roman" w:cs="Times New Roman"/>
          <w:noProof/>
          <w:sz w:val="20"/>
          <w:szCs w:val="20"/>
          <w:lang w:val="en-US"/>
        </w:rPr>
        <w:t>[5</w:t>
      </w:r>
      <w:r>
        <w:rPr>
          <w:rFonts w:ascii="Times New Roman" w:hAnsi="Times New Roman" w:cs="Times New Roman"/>
          <w:noProof/>
          <w:sz w:val="20"/>
          <w:szCs w:val="20"/>
          <w:lang w:val="en-US"/>
        </w:rPr>
        <w:t>5]</w:t>
      </w:r>
      <w:r w:rsidRPr="00B9301A">
        <w:rPr>
          <w:rFonts w:ascii="Times New Roman" w:hAnsi="Times New Roman" w:cs="Times New Roman"/>
          <w:sz w:val="20"/>
          <w:szCs w:val="20"/>
          <w:lang w:val="en-US"/>
        </w:rPr>
        <w:t xml:space="preserve">. This possibility is intriguing given the evidence that thermoregulation is a strong driver of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migration </w:t>
      </w:r>
      <w:r w:rsidR="00293B31">
        <w:rPr>
          <w:rFonts w:ascii="Times New Roman" w:hAnsi="Times New Roman" w:cs="Times New Roman"/>
          <w:noProof/>
          <w:sz w:val="20"/>
          <w:szCs w:val="20"/>
          <w:lang w:val="en-US"/>
        </w:rPr>
        <w:t>[62</w:t>
      </w:r>
      <w:r>
        <w:rPr>
          <w:rFonts w:ascii="Times New Roman" w:hAnsi="Times New Roman" w:cs="Times New Roman"/>
          <w:noProof/>
          <w:sz w:val="20"/>
          <w:szCs w:val="20"/>
          <w:lang w:val="en-US"/>
        </w:rPr>
        <w:t>]</w:t>
      </w:r>
      <w:r>
        <w:rPr>
          <w:rFonts w:ascii="Times New Roman" w:hAnsi="Times New Roman" w:cs="Times New Roman"/>
          <w:sz w:val="20"/>
          <w:szCs w:val="20"/>
          <w:lang w:val="en-US"/>
        </w:rPr>
        <w:t xml:space="preserve">, vertical behavior </w:t>
      </w:r>
      <w:r w:rsidR="00293B31">
        <w:rPr>
          <w:rFonts w:ascii="Times New Roman" w:hAnsi="Times New Roman" w:cs="Times New Roman"/>
          <w:noProof/>
          <w:sz w:val="20"/>
          <w:szCs w:val="20"/>
          <w:lang w:val="en-US"/>
        </w:rPr>
        <w:t>[63</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and physiology</w:t>
      </w:r>
      <w:r>
        <w:rPr>
          <w:rFonts w:ascii="Times New Roman" w:hAnsi="Times New Roman" w:cs="Times New Roman"/>
          <w:sz w:val="20"/>
          <w:szCs w:val="20"/>
          <w:lang w:val="en-US"/>
        </w:rPr>
        <w:t xml:space="preserve"> </w:t>
      </w:r>
      <w:r w:rsidR="00293B31">
        <w:rPr>
          <w:rFonts w:ascii="Times New Roman" w:hAnsi="Times New Roman" w:cs="Times New Roman"/>
          <w:noProof/>
          <w:sz w:val="20"/>
          <w:szCs w:val="20"/>
          <w:lang w:val="en-US"/>
        </w:rPr>
        <w:t>[64</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The Red Sea is thermally homogenous at depth with maximum surface temperatures of ~30 ˚C and minimu</w:t>
      </w:r>
      <w:r w:rsidR="00293B31">
        <w:rPr>
          <w:rFonts w:ascii="Times New Roman" w:hAnsi="Times New Roman" w:cs="Times New Roman"/>
          <w:sz w:val="20"/>
          <w:szCs w:val="20"/>
          <w:lang w:val="en-US"/>
        </w:rPr>
        <w:t xml:space="preserve">m temperatures at depth of </w:t>
      </w:r>
      <w:r w:rsidRPr="00B9301A">
        <w:rPr>
          <w:rFonts w:ascii="Times New Roman" w:hAnsi="Times New Roman" w:cs="Times New Roman"/>
          <w:sz w:val="20"/>
          <w:szCs w:val="20"/>
          <w:lang w:val="en-US"/>
        </w:rPr>
        <w:t>~22 ˚C</w:t>
      </w:r>
      <w:r>
        <w:rPr>
          <w:rFonts w:ascii="Times New Roman" w:hAnsi="Times New Roman" w:cs="Times New Roman"/>
          <w:sz w:val="20"/>
          <w:szCs w:val="20"/>
          <w:lang w:val="en-US"/>
        </w:rPr>
        <w:t xml:space="preserve"> </w:t>
      </w:r>
      <w:r w:rsidR="00293B31">
        <w:rPr>
          <w:rFonts w:ascii="Times New Roman" w:hAnsi="Times New Roman" w:cs="Times New Roman"/>
          <w:noProof/>
          <w:sz w:val="20"/>
          <w:szCs w:val="20"/>
          <w:lang w:val="en-US"/>
        </w:rPr>
        <w:t>[65</w:t>
      </w:r>
      <w:r>
        <w:rPr>
          <w:rFonts w:ascii="Times New Roman" w:hAnsi="Times New Roman" w:cs="Times New Roman"/>
          <w:noProof/>
          <w:sz w:val="20"/>
          <w:szCs w:val="20"/>
          <w:lang w:val="en-US"/>
        </w:rPr>
        <w:t>]</w:t>
      </w:r>
      <w:r>
        <w:rPr>
          <w:rFonts w:ascii="Times New Roman" w:hAnsi="Times New Roman" w:cs="Times New Roman"/>
          <w:sz w:val="20"/>
          <w:szCs w:val="20"/>
          <w:lang w:val="en-US"/>
        </w:rPr>
        <w:t>. This 2</w:t>
      </w:r>
      <w:r>
        <w:rPr>
          <w:rFonts w:ascii="Times New Roman" w:hAnsi="Times New Roman" w:cs="Times New Roman"/>
          <w:sz w:val="20"/>
          <w:szCs w:val="20"/>
          <w:lang w:val="en-US"/>
        </w:rPr>
        <w:softHyphen/>
      </w:r>
      <w:r>
        <w:rPr>
          <w:rFonts w:ascii="Times New Roman" w:hAnsi="Times New Roman" w:cs="Times New Roman"/>
          <w:sz w:val="20"/>
          <w:szCs w:val="20"/>
          <w:lang w:val="en-US"/>
        </w:rPr>
        <w:softHyphen/>
      </w:r>
      <w:r w:rsidRPr="00B9301A">
        <w:rPr>
          <w:rFonts w:ascii="Times New Roman" w:hAnsi="Times New Roman" w:cs="Times New Roman"/>
          <w:sz w:val="20"/>
          <w:szCs w:val="20"/>
          <w:lang w:val="en-US"/>
        </w:rPr>
        <w:t>2˚C isotherm extends from 200</w:t>
      </w:r>
      <w:r w:rsidR="004A1EB3">
        <w:rPr>
          <w:rFonts w:ascii="Times New Roman" w:hAnsi="Times New Roman" w:cs="Times New Roman"/>
          <w:sz w:val="20"/>
          <w:szCs w:val="20"/>
          <w:lang w:val="en-US"/>
        </w:rPr>
        <w:t xml:space="preserve"> m</w:t>
      </w:r>
      <w:r w:rsidRPr="00B9301A">
        <w:rPr>
          <w:rFonts w:ascii="Times New Roman" w:hAnsi="Times New Roman" w:cs="Times New Roman"/>
          <w:sz w:val="20"/>
          <w:szCs w:val="20"/>
          <w:lang w:val="en-US"/>
        </w:rPr>
        <w:t xml:space="preserve"> to more than 2000 m depth throughout the entire Red Sea </w:t>
      </w:r>
      <w:r w:rsidR="00293B31">
        <w:rPr>
          <w:rFonts w:ascii="Times New Roman" w:hAnsi="Times New Roman" w:cs="Times New Roman"/>
          <w:noProof/>
          <w:sz w:val="20"/>
          <w:szCs w:val="20"/>
          <w:lang w:val="en-US"/>
        </w:rPr>
        <w:t>[65</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xml:space="preserve">. If sexual segregation in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is based on thermal habitat selection, then the consistently warm waters of the Red Sea may explain the lack of such at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Clearly</w:t>
      </w:r>
      <w:r w:rsidR="004A1EB3">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more research is needed to further investigate the causes of sexual segregation and disparity at most known aggregations.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remains an important staging ground for </w:t>
      </w:r>
      <w:r w:rsidRPr="00B9301A">
        <w:rPr>
          <w:rFonts w:ascii="Times New Roman" w:hAnsi="Times New Roman" w:cs="Times New Roman"/>
          <w:i/>
          <w:iCs/>
          <w:sz w:val="20"/>
          <w:szCs w:val="20"/>
          <w:lang w:val="en-US"/>
        </w:rPr>
        <w:t xml:space="preserve">R. </w:t>
      </w:r>
      <w:proofErr w:type="spellStart"/>
      <w:r w:rsidRPr="00B9301A">
        <w:rPr>
          <w:rFonts w:ascii="Times New Roman" w:hAnsi="Times New Roman" w:cs="Times New Roman"/>
          <w:i/>
          <w:iCs/>
          <w:sz w:val="20"/>
          <w:szCs w:val="20"/>
          <w:lang w:val="en-US"/>
        </w:rPr>
        <w:t>typus</w:t>
      </w:r>
      <w:proofErr w:type="spellEnd"/>
      <w:r w:rsidRPr="00B9301A">
        <w:rPr>
          <w:rFonts w:ascii="Times New Roman" w:hAnsi="Times New Roman" w:cs="Times New Roman"/>
          <w:sz w:val="20"/>
          <w:szCs w:val="20"/>
          <w:lang w:val="en-US"/>
        </w:rPr>
        <w:t xml:space="preserve"> in the Indian Ocean as it is the only one known to attract large numbers of juvenile females. Although there does not appear to be an active fishery for </w:t>
      </w:r>
      <w:r w:rsidRPr="00B9301A">
        <w:rPr>
          <w:rFonts w:ascii="Times New Roman" w:hAnsi="Times New Roman" w:cs="Times New Roman"/>
          <w:i/>
          <w:sz w:val="20"/>
          <w:szCs w:val="20"/>
          <w:lang w:val="en-US"/>
        </w:rPr>
        <w:t xml:space="preserve">R. </w:t>
      </w:r>
      <w:proofErr w:type="spellStart"/>
      <w:r w:rsidRPr="00B9301A">
        <w:rPr>
          <w:rFonts w:ascii="Times New Roman" w:hAnsi="Times New Roman" w:cs="Times New Roman"/>
          <w:i/>
          <w:sz w:val="20"/>
          <w:szCs w:val="20"/>
          <w:lang w:val="en-US"/>
        </w:rPr>
        <w:t>typus</w:t>
      </w:r>
      <w:proofErr w:type="spellEnd"/>
      <w:r w:rsidRPr="00B9301A">
        <w:rPr>
          <w:rFonts w:ascii="Times New Roman" w:hAnsi="Times New Roman" w:cs="Times New Roman"/>
          <w:sz w:val="20"/>
          <w:szCs w:val="20"/>
          <w:lang w:val="en-US"/>
        </w:rPr>
        <w:t xml:space="preserve"> in the Red Sea</w:t>
      </w:r>
      <w:r>
        <w:rPr>
          <w:rFonts w:ascii="Times New Roman" w:hAnsi="Times New Roman" w:cs="Times New Roman"/>
          <w:sz w:val="20"/>
          <w:szCs w:val="20"/>
          <w:lang w:val="en-US"/>
        </w:rPr>
        <w:t xml:space="preserve"> </w:t>
      </w:r>
      <w:r w:rsidR="00293B31">
        <w:rPr>
          <w:rFonts w:ascii="Times New Roman" w:hAnsi="Times New Roman" w:cs="Times New Roman"/>
          <w:noProof/>
          <w:sz w:val="20"/>
          <w:szCs w:val="20"/>
          <w:lang w:val="en-US"/>
        </w:rPr>
        <w:t>[66</w:t>
      </w:r>
      <w:r>
        <w:rPr>
          <w:rFonts w:ascii="Times New Roman" w:hAnsi="Times New Roman" w:cs="Times New Roman"/>
          <w:noProof/>
          <w:sz w:val="20"/>
          <w:szCs w:val="20"/>
          <w:lang w:val="en-US"/>
        </w:rPr>
        <w:t>]</w:t>
      </w:r>
      <w:r w:rsidRPr="00B9301A">
        <w:rPr>
          <w:rFonts w:ascii="Times New Roman" w:hAnsi="Times New Roman" w:cs="Times New Roman"/>
          <w:sz w:val="20"/>
          <w:szCs w:val="20"/>
          <w:lang w:val="en-US"/>
        </w:rPr>
        <w:t xml:space="preserve">, boat strikes have been identified as a potential threat to local populations </w:t>
      </w:r>
      <w:r>
        <w:rPr>
          <w:rFonts w:ascii="Times New Roman" w:hAnsi="Times New Roman" w:cs="Times New Roman"/>
          <w:noProof/>
          <w:sz w:val="20"/>
          <w:szCs w:val="20"/>
          <w:lang w:val="en-US"/>
        </w:rPr>
        <w:t>[13, 28]</w:t>
      </w:r>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Shib</w:t>
      </w:r>
      <w:proofErr w:type="spellEnd"/>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Habil</w:t>
      </w:r>
      <w:proofErr w:type="spellEnd"/>
      <w:r w:rsidRPr="00B9301A">
        <w:rPr>
          <w:rFonts w:ascii="Times New Roman" w:hAnsi="Times New Roman" w:cs="Times New Roman"/>
          <w:sz w:val="20"/>
          <w:szCs w:val="20"/>
          <w:lang w:val="en-US"/>
        </w:rPr>
        <w:t xml:space="preserve"> and the surrounding areas should be considered for future conservation efforts both because of the unusual demographics found at this site and because it is the only known aggregation within the Red Sea.</w:t>
      </w:r>
    </w:p>
    <w:p w14:paraId="18B68875" w14:textId="77777777" w:rsidR="008C1DA6" w:rsidRPr="00B9301A" w:rsidRDefault="008C1DA6">
      <w:pPr>
        <w:pStyle w:val="Body"/>
        <w:spacing w:line="480" w:lineRule="auto"/>
        <w:rPr>
          <w:rFonts w:ascii="Times New Roman" w:eastAsia="Arial" w:hAnsi="Times New Roman" w:cs="Times New Roman"/>
          <w:sz w:val="20"/>
          <w:szCs w:val="20"/>
          <w:lang w:val="en-US"/>
        </w:rPr>
      </w:pPr>
    </w:p>
    <w:p w14:paraId="2D9DBA76" w14:textId="77777777" w:rsidR="008C1DA6" w:rsidRPr="00B9301A" w:rsidRDefault="008C1DA6">
      <w:pPr>
        <w:pStyle w:val="Body"/>
        <w:spacing w:line="480" w:lineRule="auto"/>
        <w:rPr>
          <w:rFonts w:ascii="Times New Roman" w:eastAsia="Arial" w:hAnsi="Times New Roman" w:cs="Times New Roman"/>
          <w:b/>
          <w:sz w:val="20"/>
          <w:szCs w:val="20"/>
          <w:lang w:val="en-US"/>
        </w:rPr>
      </w:pPr>
      <w:r w:rsidRPr="00B9301A">
        <w:rPr>
          <w:rFonts w:ascii="Times New Roman" w:eastAsia="Arial" w:hAnsi="Times New Roman" w:cs="Times New Roman"/>
          <w:b/>
          <w:sz w:val="20"/>
          <w:szCs w:val="20"/>
          <w:lang w:val="en-US"/>
        </w:rPr>
        <w:t>Compliance with Ethical Standards</w:t>
      </w:r>
    </w:p>
    <w:p w14:paraId="1706FF0F" w14:textId="77777777" w:rsidR="008C1DA6" w:rsidRPr="00B9301A" w:rsidRDefault="008C1DA6">
      <w:pPr>
        <w:pStyle w:val="Body"/>
        <w:spacing w:line="480" w:lineRule="auto"/>
        <w:rPr>
          <w:rFonts w:ascii="Times New Roman" w:eastAsia="Arial" w:hAnsi="Times New Roman" w:cs="Times New Roman"/>
          <w:sz w:val="20"/>
          <w:szCs w:val="20"/>
          <w:lang w:val="en-US"/>
        </w:rPr>
      </w:pPr>
      <w:r w:rsidRPr="00B9301A">
        <w:rPr>
          <w:rFonts w:ascii="Times New Roman" w:eastAsia="Arial" w:hAnsi="Times New Roman" w:cs="Times New Roman"/>
          <w:sz w:val="20"/>
          <w:szCs w:val="20"/>
          <w:lang w:val="en-US"/>
        </w:rPr>
        <w:t xml:space="preserve">The research was undertaken in accordance with the policies and procedures of the King Abdullah University of Science and Technology (KAUST) and approved by KAUST’s Biosafety and Ethics Committee. Permissions </w:t>
      </w:r>
      <w:r w:rsidRPr="00B9301A">
        <w:rPr>
          <w:rFonts w:ascii="Times New Roman" w:eastAsia="Arial" w:hAnsi="Times New Roman" w:cs="Times New Roman"/>
          <w:sz w:val="20"/>
          <w:szCs w:val="20"/>
          <w:lang w:val="en-US"/>
        </w:rPr>
        <w:lastRenderedPageBreak/>
        <w:t>relevant for the research have been obtained from the applicable governmental agencies in the Kingdom of Saudi Arabia.</w:t>
      </w:r>
    </w:p>
    <w:p w14:paraId="606340B6" w14:textId="77777777" w:rsidR="00C83CAF" w:rsidRDefault="00C83CAF">
      <w:pPr>
        <w:pStyle w:val="Body"/>
        <w:spacing w:line="480" w:lineRule="auto"/>
        <w:rPr>
          <w:rFonts w:ascii="Times New Roman" w:eastAsia="Arial" w:hAnsi="Times New Roman" w:cs="Times New Roman"/>
          <w:b/>
          <w:sz w:val="20"/>
          <w:szCs w:val="20"/>
          <w:lang w:val="en-US"/>
        </w:rPr>
      </w:pPr>
    </w:p>
    <w:p w14:paraId="2BAC8455" w14:textId="77777777" w:rsidR="008C1DA6" w:rsidRPr="00B9301A" w:rsidRDefault="008C1DA6">
      <w:pPr>
        <w:pStyle w:val="Body"/>
        <w:spacing w:line="480" w:lineRule="auto"/>
        <w:rPr>
          <w:rFonts w:ascii="Times New Roman" w:eastAsia="Arial" w:hAnsi="Times New Roman" w:cs="Times New Roman"/>
          <w:b/>
          <w:sz w:val="20"/>
          <w:szCs w:val="20"/>
          <w:lang w:val="en-US"/>
        </w:rPr>
      </w:pPr>
      <w:r w:rsidRPr="00B9301A">
        <w:rPr>
          <w:rFonts w:ascii="Times New Roman" w:eastAsia="Arial" w:hAnsi="Times New Roman" w:cs="Times New Roman"/>
          <w:b/>
          <w:sz w:val="20"/>
          <w:szCs w:val="20"/>
          <w:lang w:val="en-US"/>
        </w:rPr>
        <w:t>Acknowledgements</w:t>
      </w:r>
    </w:p>
    <w:p w14:paraId="145D8E52" w14:textId="77777777" w:rsidR="008C1DA6" w:rsidRPr="00B9301A" w:rsidRDefault="008C1DA6" w:rsidP="007451E9">
      <w:pPr>
        <w:pStyle w:val="Body"/>
        <w:spacing w:line="480" w:lineRule="auto"/>
        <w:rPr>
          <w:rFonts w:ascii="Times New Roman" w:eastAsia="Arial" w:hAnsi="Times New Roman" w:cs="Times New Roman"/>
          <w:sz w:val="20"/>
          <w:szCs w:val="20"/>
          <w:lang w:val="en-US"/>
        </w:rPr>
      </w:pPr>
    </w:p>
    <w:p w14:paraId="6429974F" w14:textId="5B7F8EEA" w:rsidR="008C1DA6" w:rsidRDefault="008C1DA6">
      <w:pPr>
        <w:pStyle w:val="Body"/>
        <w:spacing w:line="480" w:lineRule="auto"/>
        <w:rPr>
          <w:rFonts w:ascii="Times New Roman" w:eastAsia="Arial" w:hAnsi="Times New Roman" w:cs="Times New Roman"/>
          <w:sz w:val="20"/>
          <w:szCs w:val="20"/>
          <w:lang w:val="en-US"/>
        </w:rPr>
      </w:pPr>
      <w:r w:rsidRPr="00B9301A">
        <w:rPr>
          <w:rFonts w:ascii="Times New Roman" w:eastAsia="Arial" w:hAnsi="Times New Roman" w:cs="Times New Roman"/>
          <w:sz w:val="20"/>
          <w:szCs w:val="20"/>
          <w:lang w:val="en-US"/>
        </w:rPr>
        <w:t xml:space="preserve">We thank all current and former members of KAUST’s Reef Ecology Lab for field assistance. We would also like to specifically thank C. Nelson and A. </w:t>
      </w:r>
      <w:proofErr w:type="spellStart"/>
      <w:r w:rsidRPr="00B9301A">
        <w:rPr>
          <w:rFonts w:ascii="Times New Roman" w:eastAsia="Arial" w:hAnsi="Times New Roman" w:cs="Times New Roman"/>
          <w:sz w:val="20"/>
          <w:szCs w:val="20"/>
          <w:lang w:val="en-US"/>
        </w:rPr>
        <w:t>Ma</w:t>
      </w:r>
      <w:r w:rsidR="00940742">
        <w:rPr>
          <w:rFonts w:ascii="Times New Roman" w:eastAsia="Arial" w:hAnsi="Times New Roman" w:cs="Times New Roman"/>
          <w:sz w:val="20"/>
          <w:szCs w:val="20"/>
          <w:lang w:val="en-US"/>
        </w:rPr>
        <w:t>njua</w:t>
      </w:r>
      <w:proofErr w:type="spellEnd"/>
      <w:r w:rsidR="00940742">
        <w:rPr>
          <w:rFonts w:ascii="Times New Roman" w:eastAsia="Arial" w:hAnsi="Times New Roman" w:cs="Times New Roman"/>
          <w:sz w:val="20"/>
          <w:szCs w:val="20"/>
          <w:lang w:val="en-US"/>
        </w:rPr>
        <w:t xml:space="preserve"> for administrative support</w:t>
      </w:r>
      <w:r w:rsidRPr="00B9301A">
        <w:rPr>
          <w:rFonts w:ascii="Times New Roman" w:eastAsia="Arial" w:hAnsi="Times New Roman" w:cs="Times New Roman"/>
          <w:sz w:val="20"/>
          <w:szCs w:val="20"/>
          <w:lang w:val="en-US"/>
        </w:rPr>
        <w:t xml:space="preserve"> and the staff of Dream Divers operations in Al </w:t>
      </w:r>
      <w:proofErr w:type="spellStart"/>
      <w:r w:rsidRPr="00B9301A">
        <w:rPr>
          <w:rFonts w:ascii="Times New Roman" w:eastAsia="Arial" w:hAnsi="Times New Roman" w:cs="Times New Roman"/>
          <w:sz w:val="20"/>
          <w:szCs w:val="20"/>
          <w:lang w:val="en-US"/>
        </w:rPr>
        <w:t>Lith</w:t>
      </w:r>
      <w:proofErr w:type="spellEnd"/>
      <w:r w:rsidRPr="00B9301A">
        <w:rPr>
          <w:rFonts w:ascii="Times New Roman" w:eastAsia="Arial" w:hAnsi="Times New Roman" w:cs="Times New Roman"/>
          <w:sz w:val="20"/>
          <w:szCs w:val="20"/>
          <w:lang w:val="en-US"/>
        </w:rPr>
        <w:t xml:space="preserve"> for on-site logistical assistance. Finally, we acknowledge the contributions of members of the larger KAUST community who participated in various </w:t>
      </w:r>
      <w:r w:rsidRPr="00B9301A">
        <w:rPr>
          <w:rFonts w:ascii="Times New Roman" w:eastAsia="Arial" w:hAnsi="Times New Roman" w:cs="Times New Roman"/>
          <w:i/>
          <w:sz w:val="20"/>
          <w:szCs w:val="20"/>
          <w:lang w:val="en-US"/>
        </w:rPr>
        <w:t xml:space="preserve">R. </w:t>
      </w:r>
      <w:proofErr w:type="spellStart"/>
      <w:r w:rsidRPr="00B9301A">
        <w:rPr>
          <w:rFonts w:ascii="Times New Roman" w:eastAsia="Arial" w:hAnsi="Times New Roman" w:cs="Times New Roman"/>
          <w:i/>
          <w:sz w:val="20"/>
          <w:szCs w:val="20"/>
          <w:lang w:val="en-US"/>
        </w:rPr>
        <w:t>typus</w:t>
      </w:r>
      <w:proofErr w:type="spellEnd"/>
      <w:r w:rsidRPr="00B9301A">
        <w:rPr>
          <w:rFonts w:ascii="Times New Roman" w:eastAsia="Arial" w:hAnsi="Times New Roman" w:cs="Times New Roman"/>
          <w:sz w:val="20"/>
          <w:szCs w:val="20"/>
          <w:lang w:val="en-US"/>
        </w:rPr>
        <w:t xml:space="preserve"> expeditions and facilitated additional field research.</w:t>
      </w:r>
    </w:p>
    <w:p w14:paraId="0AC5DD58" w14:textId="77777777" w:rsidR="00C83CAF" w:rsidRDefault="00C83CAF" w:rsidP="0008495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20"/>
          <w:szCs w:val="20"/>
        </w:rPr>
      </w:pPr>
    </w:p>
    <w:p w14:paraId="6ACAC479" w14:textId="0AC6E7BB" w:rsidR="0003363E" w:rsidRDefault="0003363E" w:rsidP="0008495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20"/>
          <w:szCs w:val="20"/>
        </w:rPr>
      </w:pPr>
      <w:r w:rsidRPr="00FF5345">
        <w:rPr>
          <w:b/>
          <w:bCs/>
          <w:sz w:val="20"/>
          <w:szCs w:val="20"/>
        </w:rPr>
        <w:t>References</w:t>
      </w:r>
    </w:p>
    <w:p w14:paraId="0CC87D45" w14:textId="77777777" w:rsidR="00084950" w:rsidRPr="00084950" w:rsidRDefault="00084950" w:rsidP="0008495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b/>
          <w:bCs/>
          <w:color w:val="000000"/>
          <w:sz w:val="20"/>
          <w:szCs w:val="20"/>
          <w:u w:color="000000"/>
        </w:rPr>
      </w:pPr>
    </w:p>
    <w:p w14:paraId="7FE04C91" w14:textId="77777777" w:rsidR="0003363E" w:rsidRPr="00C64872" w:rsidRDefault="0003363E" w:rsidP="0003363E">
      <w:pPr>
        <w:pStyle w:val="EndNoteBibliography"/>
        <w:spacing w:after="0"/>
        <w:rPr>
          <w:noProof/>
          <w:sz w:val="20"/>
          <w:szCs w:val="20"/>
        </w:rPr>
      </w:pPr>
      <w:r w:rsidRPr="00C64872">
        <w:rPr>
          <w:noProof/>
          <w:sz w:val="20"/>
          <w:szCs w:val="20"/>
        </w:rPr>
        <w:t>1.</w:t>
      </w:r>
      <w:r w:rsidRPr="00C64872">
        <w:rPr>
          <w:noProof/>
          <w:sz w:val="20"/>
          <w:szCs w:val="20"/>
        </w:rPr>
        <w:tab/>
        <w:t>Ebert DA, Fowler SL, Compagno LJ. Sharks of the world: a fully illustrated guide: Wild Nature Press; 2013.</w:t>
      </w:r>
    </w:p>
    <w:p w14:paraId="5AE64532" w14:textId="77777777" w:rsidR="0003363E" w:rsidRPr="00C64872" w:rsidRDefault="0003363E" w:rsidP="0003363E">
      <w:pPr>
        <w:pStyle w:val="EndNoteBibliography"/>
        <w:spacing w:after="0"/>
        <w:rPr>
          <w:noProof/>
          <w:sz w:val="20"/>
          <w:szCs w:val="20"/>
        </w:rPr>
      </w:pPr>
    </w:p>
    <w:p w14:paraId="4EF96601" w14:textId="77777777" w:rsidR="0003363E" w:rsidRPr="00C64872" w:rsidRDefault="0003363E" w:rsidP="0003363E">
      <w:pPr>
        <w:pStyle w:val="EndNoteBibliography"/>
        <w:spacing w:after="0"/>
        <w:rPr>
          <w:noProof/>
          <w:sz w:val="20"/>
          <w:szCs w:val="20"/>
        </w:rPr>
      </w:pPr>
      <w:r w:rsidRPr="00C64872">
        <w:rPr>
          <w:noProof/>
          <w:sz w:val="20"/>
          <w:szCs w:val="20"/>
        </w:rPr>
        <w:t>2.</w:t>
      </w:r>
      <w:r w:rsidRPr="00C64872">
        <w:rPr>
          <w:noProof/>
          <w:sz w:val="20"/>
          <w:szCs w:val="20"/>
        </w:rPr>
        <w:tab/>
        <w:t>Taylor J. Seasonal occurrence, distribution and movements of the whale shark, Rhincodon typus, at Ningaloo Reef, Western Australia. Marine and Freshwater Research. 1996;47(4):637-42. doi: http://dx.doi.org/10.1071/MF9960637.</w:t>
      </w:r>
    </w:p>
    <w:p w14:paraId="50CB2235" w14:textId="77777777" w:rsidR="0003363E" w:rsidRDefault="0003363E" w:rsidP="0003363E">
      <w:pPr>
        <w:pStyle w:val="EndNoteBibliography"/>
        <w:spacing w:after="0"/>
        <w:rPr>
          <w:noProof/>
          <w:sz w:val="20"/>
          <w:szCs w:val="20"/>
        </w:rPr>
      </w:pPr>
    </w:p>
    <w:p w14:paraId="1BEC3009" w14:textId="37B74503" w:rsidR="0003363E" w:rsidRPr="00C64872" w:rsidRDefault="0003363E" w:rsidP="0003363E">
      <w:pPr>
        <w:pStyle w:val="EndNoteBibliography"/>
        <w:spacing w:after="0"/>
        <w:rPr>
          <w:noProof/>
          <w:sz w:val="20"/>
          <w:szCs w:val="20"/>
        </w:rPr>
      </w:pPr>
      <w:r w:rsidRPr="00C64872">
        <w:rPr>
          <w:noProof/>
          <w:sz w:val="20"/>
          <w:szCs w:val="20"/>
        </w:rPr>
        <w:t>3.</w:t>
      </w:r>
      <w:r w:rsidRPr="00C64872">
        <w:rPr>
          <w:noProof/>
          <w:sz w:val="20"/>
          <w:szCs w:val="20"/>
        </w:rPr>
        <w:tab/>
        <w:t>Eckert</w:t>
      </w:r>
      <w:r>
        <w:rPr>
          <w:noProof/>
          <w:sz w:val="20"/>
          <w:szCs w:val="20"/>
        </w:rPr>
        <w:t xml:space="preserve"> SA, Stewart BS. Telemetry and satellite tracking of whale </w:t>
      </w:r>
      <w:r w:rsidR="00920E11">
        <w:rPr>
          <w:noProof/>
          <w:sz w:val="20"/>
          <w:szCs w:val="20"/>
        </w:rPr>
        <w:t>s</w:t>
      </w:r>
      <w:r>
        <w:rPr>
          <w:noProof/>
          <w:sz w:val="20"/>
          <w:szCs w:val="20"/>
        </w:rPr>
        <w:t xml:space="preserve">harks, </w:t>
      </w:r>
      <w:r w:rsidRPr="00AE3ADB">
        <w:rPr>
          <w:i/>
          <w:noProof/>
          <w:sz w:val="20"/>
          <w:szCs w:val="20"/>
        </w:rPr>
        <w:t>Rhincodon typus</w:t>
      </w:r>
      <w:r w:rsidRPr="00C64872">
        <w:rPr>
          <w:noProof/>
          <w:sz w:val="20"/>
          <w:szCs w:val="20"/>
        </w:rPr>
        <w:t xml:space="preserve">, in the </w:t>
      </w:r>
      <w:r>
        <w:rPr>
          <w:noProof/>
          <w:sz w:val="20"/>
          <w:szCs w:val="20"/>
        </w:rPr>
        <w:t>Sea of Cortez, Mexico, and the n</w:t>
      </w:r>
      <w:r w:rsidRPr="00C64872">
        <w:rPr>
          <w:noProof/>
          <w:sz w:val="20"/>
          <w:szCs w:val="20"/>
        </w:rPr>
        <w:t>orth Pacific Ocean. Environmental Biology of Fishes. 2001;60(1):299-308. doi: 10.1023/a:1007674716437.</w:t>
      </w:r>
    </w:p>
    <w:p w14:paraId="4EFB8882" w14:textId="77777777" w:rsidR="0003363E" w:rsidRDefault="0003363E" w:rsidP="0003363E">
      <w:pPr>
        <w:pStyle w:val="EndNoteBibliography"/>
        <w:spacing w:after="0"/>
        <w:rPr>
          <w:noProof/>
          <w:sz w:val="20"/>
          <w:szCs w:val="20"/>
        </w:rPr>
      </w:pPr>
    </w:p>
    <w:p w14:paraId="22B0C8C2" w14:textId="77777777" w:rsidR="0003363E" w:rsidRPr="00C64872" w:rsidRDefault="0003363E" w:rsidP="0003363E">
      <w:pPr>
        <w:pStyle w:val="EndNoteBibliography"/>
        <w:spacing w:after="0"/>
        <w:rPr>
          <w:noProof/>
          <w:sz w:val="20"/>
          <w:szCs w:val="20"/>
        </w:rPr>
      </w:pPr>
      <w:r w:rsidRPr="00C64872">
        <w:rPr>
          <w:noProof/>
          <w:sz w:val="20"/>
          <w:szCs w:val="20"/>
        </w:rPr>
        <w:t>4.</w:t>
      </w:r>
      <w:r w:rsidRPr="00C64872">
        <w:rPr>
          <w:noProof/>
          <w:sz w:val="20"/>
          <w:szCs w:val="20"/>
        </w:rPr>
        <w:tab/>
        <w:t xml:space="preserve">Heyman WD, Graham RT, Kjerfve B, Johannes RE. Whale sharks </w:t>
      </w:r>
      <w:r w:rsidRPr="00AE3ADB">
        <w:rPr>
          <w:i/>
          <w:noProof/>
          <w:sz w:val="20"/>
          <w:szCs w:val="20"/>
        </w:rPr>
        <w:t>Rhincodon typus</w:t>
      </w:r>
      <w:r w:rsidRPr="00C64872">
        <w:rPr>
          <w:noProof/>
          <w:sz w:val="20"/>
          <w:szCs w:val="20"/>
        </w:rPr>
        <w:t xml:space="preserve"> aggregate to feed on fish spawn in Belize. Marine Ecology Progress Series. 2001;215:275-82.</w:t>
      </w:r>
    </w:p>
    <w:p w14:paraId="731272AC" w14:textId="77777777" w:rsidR="0003363E" w:rsidRDefault="0003363E" w:rsidP="0003363E">
      <w:pPr>
        <w:pStyle w:val="EndNoteBibliography"/>
        <w:spacing w:after="0"/>
        <w:rPr>
          <w:noProof/>
          <w:sz w:val="20"/>
          <w:szCs w:val="20"/>
        </w:rPr>
      </w:pPr>
    </w:p>
    <w:p w14:paraId="25C6132B" w14:textId="77777777" w:rsidR="0003363E" w:rsidRPr="00C64872" w:rsidRDefault="0003363E" w:rsidP="0003363E">
      <w:pPr>
        <w:pStyle w:val="EndNoteBibliography"/>
        <w:spacing w:after="0"/>
        <w:rPr>
          <w:noProof/>
          <w:sz w:val="20"/>
          <w:szCs w:val="20"/>
        </w:rPr>
      </w:pPr>
      <w:r w:rsidRPr="00C64872">
        <w:rPr>
          <w:noProof/>
          <w:sz w:val="20"/>
          <w:szCs w:val="20"/>
        </w:rPr>
        <w:t>5.</w:t>
      </w:r>
      <w:r w:rsidRPr="00C64872">
        <w:rPr>
          <w:noProof/>
          <w:sz w:val="20"/>
          <w:szCs w:val="20"/>
        </w:rPr>
        <w:tab/>
        <w:t>Rowat D, Meekan M, Engelhardt U, Pardigon B, Vely M. Aggregations of juvenile whale sharks (</w:t>
      </w:r>
      <w:r w:rsidRPr="00AE3ADB">
        <w:rPr>
          <w:i/>
          <w:noProof/>
          <w:sz w:val="20"/>
          <w:szCs w:val="20"/>
        </w:rPr>
        <w:t>Rhincodon typus</w:t>
      </w:r>
      <w:r w:rsidRPr="00C64872">
        <w:rPr>
          <w:noProof/>
          <w:sz w:val="20"/>
          <w:szCs w:val="20"/>
        </w:rPr>
        <w:t>) in the Gulf of Tadjoura, Djibouti. Environmental Biology of Fishes. 2007;80(4):465-72.</w:t>
      </w:r>
    </w:p>
    <w:p w14:paraId="3ADA14A4" w14:textId="77777777" w:rsidR="0003363E" w:rsidRDefault="0003363E" w:rsidP="0003363E">
      <w:pPr>
        <w:pStyle w:val="EndNoteBibliography"/>
        <w:spacing w:after="0"/>
        <w:rPr>
          <w:noProof/>
          <w:sz w:val="20"/>
          <w:szCs w:val="20"/>
        </w:rPr>
      </w:pPr>
    </w:p>
    <w:p w14:paraId="5B569E02" w14:textId="77777777" w:rsidR="0003363E" w:rsidRPr="00C64872" w:rsidRDefault="0003363E" w:rsidP="0003363E">
      <w:pPr>
        <w:pStyle w:val="EndNoteBibliography"/>
        <w:spacing w:after="0"/>
        <w:rPr>
          <w:noProof/>
          <w:sz w:val="20"/>
          <w:szCs w:val="20"/>
        </w:rPr>
      </w:pPr>
      <w:r w:rsidRPr="00C64872">
        <w:rPr>
          <w:noProof/>
          <w:sz w:val="20"/>
          <w:szCs w:val="20"/>
        </w:rPr>
        <w:t>6.</w:t>
      </w:r>
      <w:r w:rsidRPr="00C64872">
        <w:rPr>
          <w:noProof/>
          <w:sz w:val="20"/>
          <w:szCs w:val="20"/>
        </w:rPr>
        <w:tab/>
        <w:t>Brooks K, Rowat D, Pierce SJ, Jouannet D, Vely M. Seeing spots: photo-identification as a regional tool for whale shark identification. Western Indian Ocean Journal of Marine Science. 2010;9(2):185-94.</w:t>
      </w:r>
    </w:p>
    <w:p w14:paraId="31EAD367" w14:textId="77777777" w:rsidR="003D52CE" w:rsidRDefault="003D52CE" w:rsidP="0003363E">
      <w:pPr>
        <w:pStyle w:val="EndNoteBibliography"/>
        <w:spacing w:after="0"/>
        <w:rPr>
          <w:noProof/>
          <w:sz w:val="20"/>
          <w:szCs w:val="20"/>
        </w:rPr>
      </w:pPr>
    </w:p>
    <w:p w14:paraId="24F8A90A" w14:textId="77777777" w:rsidR="0003363E" w:rsidRPr="00C64872" w:rsidRDefault="0003363E" w:rsidP="0003363E">
      <w:pPr>
        <w:pStyle w:val="EndNoteBibliography"/>
        <w:spacing w:after="0"/>
        <w:rPr>
          <w:noProof/>
          <w:sz w:val="20"/>
          <w:szCs w:val="20"/>
        </w:rPr>
      </w:pPr>
      <w:r w:rsidRPr="00C64872">
        <w:rPr>
          <w:noProof/>
          <w:sz w:val="20"/>
          <w:szCs w:val="20"/>
        </w:rPr>
        <w:t>7.</w:t>
      </w:r>
      <w:r w:rsidRPr="00C64872">
        <w:rPr>
          <w:noProof/>
          <w:sz w:val="20"/>
          <w:szCs w:val="20"/>
        </w:rPr>
        <w:tab/>
        <w:t xml:space="preserve">Riley M, Hale M, Harman A, Rees R. Analysis of whale shark </w:t>
      </w:r>
      <w:r w:rsidRPr="00AE3ADB">
        <w:rPr>
          <w:i/>
          <w:noProof/>
          <w:sz w:val="20"/>
          <w:szCs w:val="20"/>
        </w:rPr>
        <w:t>Rhincodon typus</w:t>
      </w:r>
      <w:r w:rsidRPr="00C64872">
        <w:rPr>
          <w:noProof/>
          <w:sz w:val="20"/>
          <w:szCs w:val="20"/>
        </w:rPr>
        <w:t xml:space="preserve"> aggregations near South Ari Atoll, Maldives Archipelago. Aquatic Biology. 2010;8(2):145-50. doi: 10.3354/ab00215.</w:t>
      </w:r>
    </w:p>
    <w:p w14:paraId="7279B733" w14:textId="77777777" w:rsidR="0003363E" w:rsidRDefault="0003363E" w:rsidP="0003363E">
      <w:pPr>
        <w:pStyle w:val="EndNoteBibliography"/>
        <w:spacing w:after="0"/>
        <w:rPr>
          <w:noProof/>
          <w:sz w:val="20"/>
          <w:szCs w:val="20"/>
        </w:rPr>
      </w:pPr>
    </w:p>
    <w:p w14:paraId="4276262C" w14:textId="77777777" w:rsidR="0003363E" w:rsidRPr="00C64872" w:rsidRDefault="0003363E" w:rsidP="0003363E">
      <w:pPr>
        <w:pStyle w:val="EndNoteBibliography"/>
        <w:spacing w:after="0"/>
        <w:rPr>
          <w:noProof/>
          <w:sz w:val="20"/>
          <w:szCs w:val="20"/>
        </w:rPr>
      </w:pPr>
      <w:r w:rsidRPr="00C64872">
        <w:rPr>
          <w:rFonts w:hint="eastAsia"/>
          <w:noProof/>
          <w:sz w:val="20"/>
          <w:szCs w:val="20"/>
        </w:rPr>
        <w:t>8.</w:t>
      </w:r>
      <w:r w:rsidRPr="00C64872">
        <w:rPr>
          <w:rFonts w:hint="eastAsia"/>
          <w:noProof/>
          <w:sz w:val="20"/>
          <w:szCs w:val="20"/>
        </w:rPr>
        <w:tab/>
        <w:t>Ramírez</w:t>
      </w:r>
      <w:r>
        <w:rPr>
          <w:rFonts w:hint="eastAsia"/>
          <w:noProof/>
          <w:sz w:val="20"/>
          <w:szCs w:val="20"/>
        </w:rPr>
        <w:t>-</w:t>
      </w:r>
      <w:r w:rsidRPr="00C64872">
        <w:rPr>
          <w:rFonts w:hint="eastAsia"/>
          <w:noProof/>
          <w:sz w:val="20"/>
          <w:szCs w:val="20"/>
        </w:rPr>
        <w:t>Macías D, Meekan M, La Parra</w:t>
      </w:r>
      <w:r>
        <w:rPr>
          <w:rFonts w:hint="eastAsia"/>
          <w:noProof/>
          <w:sz w:val="20"/>
          <w:szCs w:val="20"/>
        </w:rPr>
        <w:t>-Venegas D, Remolina-</w:t>
      </w:r>
      <w:r w:rsidRPr="00C64872">
        <w:rPr>
          <w:rFonts w:hint="eastAsia"/>
          <w:noProof/>
          <w:sz w:val="20"/>
          <w:szCs w:val="20"/>
        </w:rPr>
        <w:t>Suárez F, Trigo</w:t>
      </w:r>
      <w:r>
        <w:rPr>
          <w:rFonts w:hint="eastAsia"/>
          <w:noProof/>
          <w:sz w:val="20"/>
          <w:szCs w:val="20"/>
        </w:rPr>
        <w:t>-</w:t>
      </w:r>
      <w:r w:rsidRPr="00C64872">
        <w:rPr>
          <w:rFonts w:hint="eastAsia"/>
          <w:noProof/>
          <w:sz w:val="20"/>
          <w:szCs w:val="20"/>
        </w:rPr>
        <w:t>Mendoza M, Vázquez</w:t>
      </w:r>
      <w:r>
        <w:rPr>
          <w:rFonts w:hint="eastAsia"/>
          <w:noProof/>
          <w:sz w:val="20"/>
          <w:szCs w:val="20"/>
        </w:rPr>
        <w:t>-</w:t>
      </w:r>
      <w:r w:rsidRPr="00C64872">
        <w:rPr>
          <w:rFonts w:hint="eastAsia"/>
          <w:noProof/>
          <w:sz w:val="20"/>
          <w:szCs w:val="20"/>
        </w:rPr>
        <w:t xml:space="preserve">Juárez R. Patterns in composition, abundance and scarring of whale sharks </w:t>
      </w:r>
      <w:r w:rsidRPr="00AE3ADB">
        <w:rPr>
          <w:i/>
          <w:noProof/>
          <w:sz w:val="20"/>
          <w:szCs w:val="20"/>
        </w:rPr>
        <w:t>Rhincodon typus</w:t>
      </w:r>
      <w:r w:rsidRPr="00C64872">
        <w:rPr>
          <w:rFonts w:hint="eastAsia"/>
          <w:noProof/>
          <w:sz w:val="20"/>
          <w:szCs w:val="20"/>
        </w:rPr>
        <w:t xml:space="preserve"> near H</w:t>
      </w:r>
      <w:r w:rsidRPr="00C64872">
        <w:rPr>
          <w:noProof/>
          <w:sz w:val="20"/>
          <w:szCs w:val="20"/>
        </w:rPr>
        <w:t>olbox Island, Mexico. Journal of Fish Biology. 2012;80(5):1401-16.</w:t>
      </w:r>
    </w:p>
    <w:p w14:paraId="49A34F8F" w14:textId="77777777" w:rsidR="0003363E" w:rsidRDefault="0003363E" w:rsidP="0003363E">
      <w:pPr>
        <w:pStyle w:val="EndNoteBibliography"/>
        <w:spacing w:after="0"/>
        <w:rPr>
          <w:noProof/>
          <w:sz w:val="20"/>
          <w:szCs w:val="20"/>
        </w:rPr>
      </w:pPr>
    </w:p>
    <w:p w14:paraId="192FF82B" w14:textId="77777777" w:rsidR="0003363E" w:rsidRPr="00C64872" w:rsidRDefault="0003363E" w:rsidP="0003363E">
      <w:pPr>
        <w:pStyle w:val="EndNoteBibliography"/>
        <w:spacing w:after="0"/>
        <w:rPr>
          <w:noProof/>
          <w:sz w:val="20"/>
          <w:szCs w:val="20"/>
        </w:rPr>
      </w:pPr>
      <w:r w:rsidRPr="00C64872">
        <w:rPr>
          <w:noProof/>
          <w:sz w:val="20"/>
          <w:szCs w:val="20"/>
        </w:rPr>
        <w:lastRenderedPageBreak/>
        <w:t>9.</w:t>
      </w:r>
      <w:r w:rsidRPr="00C64872">
        <w:rPr>
          <w:noProof/>
          <w:sz w:val="20"/>
          <w:szCs w:val="20"/>
        </w:rPr>
        <w:tab/>
        <w:t xml:space="preserve">Ramírez-Macías D, Vázquez-Haikin A, Vázquez-Juárez R. Whale shark </w:t>
      </w:r>
      <w:r w:rsidRPr="00AE3ADB">
        <w:rPr>
          <w:i/>
          <w:noProof/>
          <w:sz w:val="20"/>
          <w:szCs w:val="20"/>
        </w:rPr>
        <w:t>Rhincodon typus</w:t>
      </w:r>
      <w:r w:rsidRPr="00C64872">
        <w:rPr>
          <w:noProof/>
          <w:sz w:val="20"/>
          <w:szCs w:val="20"/>
        </w:rPr>
        <w:t xml:space="preserve"> populations along the west coast of the Gulf of California and implications for management. Endangered Species Research. 2012;18(2):115-28.</w:t>
      </w:r>
    </w:p>
    <w:p w14:paraId="60504D94" w14:textId="77777777" w:rsidR="0003363E" w:rsidRDefault="0003363E" w:rsidP="0003363E">
      <w:pPr>
        <w:pStyle w:val="EndNoteBibliography"/>
        <w:spacing w:after="0"/>
        <w:rPr>
          <w:noProof/>
          <w:sz w:val="20"/>
          <w:szCs w:val="20"/>
        </w:rPr>
      </w:pPr>
    </w:p>
    <w:p w14:paraId="03BD1D4E" w14:textId="77777777" w:rsidR="0003363E" w:rsidRPr="00C64872" w:rsidRDefault="0003363E" w:rsidP="0003363E">
      <w:pPr>
        <w:pStyle w:val="EndNoteBibliography"/>
        <w:spacing w:after="0"/>
        <w:rPr>
          <w:noProof/>
          <w:sz w:val="20"/>
          <w:szCs w:val="20"/>
        </w:rPr>
      </w:pPr>
      <w:r w:rsidRPr="00C64872">
        <w:rPr>
          <w:noProof/>
          <w:sz w:val="20"/>
          <w:szCs w:val="20"/>
        </w:rPr>
        <w:t>10.</w:t>
      </w:r>
      <w:r w:rsidRPr="00C64872">
        <w:rPr>
          <w:noProof/>
          <w:sz w:val="20"/>
          <w:szCs w:val="20"/>
        </w:rPr>
        <w:tab/>
        <w:t xml:space="preserve">Robinson DP, Jaidah MY, Jabado RW, Lee-Brooks K, El-Din NMN, Malki AAA, et al. Whale sharks, </w:t>
      </w:r>
      <w:r w:rsidRPr="00AE3ADB">
        <w:rPr>
          <w:i/>
          <w:noProof/>
          <w:sz w:val="20"/>
          <w:szCs w:val="20"/>
        </w:rPr>
        <w:t>Rhincodon typus</w:t>
      </w:r>
      <w:r w:rsidRPr="00C64872">
        <w:rPr>
          <w:noProof/>
          <w:sz w:val="20"/>
          <w:szCs w:val="20"/>
        </w:rPr>
        <w:t>, aggregate around offshore platforms in Qatari waters of the Arabian Gulf to feed on fish spawn. PLoS</w:t>
      </w:r>
      <w:r>
        <w:rPr>
          <w:noProof/>
          <w:sz w:val="20"/>
          <w:szCs w:val="20"/>
        </w:rPr>
        <w:t xml:space="preserve"> O</w:t>
      </w:r>
      <w:r w:rsidRPr="00C64872">
        <w:rPr>
          <w:noProof/>
          <w:sz w:val="20"/>
          <w:szCs w:val="20"/>
        </w:rPr>
        <w:t>ne. 2013;8(3):e58255.</w:t>
      </w:r>
    </w:p>
    <w:p w14:paraId="0919FA74" w14:textId="77777777" w:rsidR="0003363E" w:rsidRDefault="0003363E" w:rsidP="0003363E">
      <w:pPr>
        <w:pStyle w:val="EndNoteBibliography"/>
        <w:spacing w:after="0"/>
        <w:rPr>
          <w:noProof/>
          <w:sz w:val="20"/>
          <w:szCs w:val="20"/>
        </w:rPr>
      </w:pPr>
    </w:p>
    <w:p w14:paraId="44A9E1B2" w14:textId="77777777" w:rsidR="0003363E" w:rsidRPr="00C64872" w:rsidRDefault="0003363E" w:rsidP="0003363E">
      <w:pPr>
        <w:pStyle w:val="EndNoteBibliography"/>
        <w:spacing w:after="0"/>
        <w:rPr>
          <w:noProof/>
          <w:sz w:val="20"/>
          <w:szCs w:val="20"/>
        </w:rPr>
      </w:pPr>
      <w:r w:rsidRPr="00C64872">
        <w:rPr>
          <w:noProof/>
          <w:sz w:val="20"/>
          <w:szCs w:val="20"/>
        </w:rPr>
        <w:t>11.</w:t>
      </w:r>
      <w:r w:rsidRPr="00C64872">
        <w:rPr>
          <w:noProof/>
          <w:sz w:val="20"/>
          <w:szCs w:val="20"/>
        </w:rPr>
        <w:tab/>
        <w:t>Rohner C, Pierce S, Marshall A, Weeks S, Bennett M, Richardson A. Trends in sightings and environmental influences on a coastal aggregation of manta rays and whale sharks. Mar</w:t>
      </w:r>
      <w:r>
        <w:rPr>
          <w:noProof/>
          <w:sz w:val="20"/>
          <w:szCs w:val="20"/>
        </w:rPr>
        <w:t>ine</w:t>
      </w:r>
      <w:r w:rsidRPr="00C64872">
        <w:rPr>
          <w:noProof/>
          <w:sz w:val="20"/>
          <w:szCs w:val="20"/>
        </w:rPr>
        <w:t xml:space="preserve"> Ecol</w:t>
      </w:r>
      <w:r>
        <w:rPr>
          <w:noProof/>
          <w:sz w:val="20"/>
          <w:szCs w:val="20"/>
        </w:rPr>
        <w:t>ogy</w:t>
      </w:r>
      <w:r w:rsidRPr="00C64872">
        <w:rPr>
          <w:noProof/>
          <w:sz w:val="20"/>
          <w:szCs w:val="20"/>
        </w:rPr>
        <w:t xml:space="preserve"> Prog</w:t>
      </w:r>
      <w:r>
        <w:rPr>
          <w:noProof/>
          <w:sz w:val="20"/>
          <w:szCs w:val="20"/>
        </w:rPr>
        <w:t>ress</w:t>
      </w:r>
      <w:r w:rsidRPr="00C64872">
        <w:rPr>
          <w:noProof/>
          <w:sz w:val="20"/>
          <w:szCs w:val="20"/>
        </w:rPr>
        <w:t xml:space="preserve"> Ser</w:t>
      </w:r>
      <w:r>
        <w:rPr>
          <w:noProof/>
          <w:sz w:val="20"/>
          <w:szCs w:val="20"/>
        </w:rPr>
        <w:t>eis</w:t>
      </w:r>
      <w:r w:rsidRPr="00C64872">
        <w:rPr>
          <w:noProof/>
          <w:sz w:val="20"/>
          <w:szCs w:val="20"/>
        </w:rPr>
        <w:t>. 2013;482:153-68.</w:t>
      </w:r>
    </w:p>
    <w:p w14:paraId="44445449" w14:textId="77777777" w:rsidR="0003363E" w:rsidRDefault="0003363E" w:rsidP="0003363E">
      <w:pPr>
        <w:pStyle w:val="EndNoteBibliography"/>
        <w:spacing w:after="0"/>
        <w:rPr>
          <w:noProof/>
          <w:sz w:val="20"/>
          <w:szCs w:val="20"/>
        </w:rPr>
      </w:pPr>
    </w:p>
    <w:p w14:paraId="0C626092" w14:textId="77777777" w:rsidR="0003363E" w:rsidRPr="004C03C4" w:rsidRDefault="0003363E" w:rsidP="0003363E">
      <w:pPr>
        <w:pStyle w:val="EndNoteBibliography"/>
        <w:spacing w:after="0"/>
        <w:rPr>
          <w:noProof/>
          <w:sz w:val="20"/>
          <w:szCs w:val="20"/>
          <w:lang w:val="de-DE"/>
        </w:rPr>
      </w:pPr>
      <w:r w:rsidRPr="00C64872">
        <w:rPr>
          <w:noProof/>
          <w:sz w:val="20"/>
          <w:szCs w:val="20"/>
        </w:rPr>
        <w:t>12.</w:t>
      </w:r>
      <w:r w:rsidRPr="00C64872">
        <w:rPr>
          <w:noProof/>
          <w:sz w:val="20"/>
          <w:szCs w:val="20"/>
        </w:rPr>
        <w:tab/>
        <w:t>Acuña-Marrero D, Jiménez J, Smith F, Doherty Jr PF, H</w:t>
      </w:r>
      <w:r>
        <w:rPr>
          <w:noProof/>
          <w:sz w:val="20"/>
          <w:szCs w:val="20"/>
        </w:rPr>
        <w:t>earn A, Green JR, et al. Whale shark (</w:t>
      </w:r>
      <w:r w:rsidRPr="00AE3ADB">
        <w:rPr>
          <w:i/>
          <w:noProof/>
          <w:sz w:val="20"/>
          <w:szCs w:val="20"/>
        </w:rPr>
        <w:t>Rhincodon typus</w:t>
      </w:r>
      <w:r>
        <w:rPr>
          <w:noProof/>
          <w:sz w:val="20"/>
          <w:szCs w:val="20"/>
        </w:rPr>
        <w:t>) seasonal presence, residence time and habitat u</w:t>
      </w:r>
      <w:r w:rsidRPr="00C64872">
        <w:rPr>
          <w:noProof/>
          <w:sz w:val="20"/>
          <w:szCs w:val="20"/>
        </w:rPr>
        <w:t xml:space="preserve">se at Darwin Island, Galapagos Marine Reserve. </w:t>
      </w:r>
      <w:r w:rsidRPr="004C03C4">
        <w:rPr>
          <w:noProof/>
          <w:sz w:val="20"/>
          <w:szCs w:val="20"/>
          <w:lang w:val="de-DE"/>
        </w:rPr>
        <w:t>PLoS One. 2014;9(12):e115946.</w:t>
      </w:r>
    </w:p>
    <w:p w14:paraId="351F71AB" w14:textId="77777777" w:rsidR="0003363E" w:rsidRPr="004C03C4" w:rsidRDefault="0003363E" w:rsidP="0003363E">
      <w:pPr>
        <w:pStyle w:val="EndNoteBibliography"/>
        <w:spacing w:after="0"/>
        <w:rPr>
          <w:noProof/>
          <w:sz w:val="20"/>
          <w:szCs w:val="20"/>
          <w:lang w:val="de-DE"/>
        </w:rPr>
      </w:pPr>
    </w:p>
    <w:p w14:paraId="1258828B" w14:textId="77777777" w:rsidR="0003363E" w:rsidRPr="00C64872" w:rsidRDefault="0003363E" w:rsidP="0003363E">
      <w:pPr>
        <w:pStyle w:val="EndNoteBibliography"/>
        <w:spacing w:after="0"/>
        <w:rPr>
          <w:noProof/>
          <w:sz w:val="20"/>
          <w:szCs w:val="20"/>
        </w:rPr>
      </w:pPr>
      <w:r w:rsidRPr="004C03C4">
        <w:rPr>
          <w:noProof/>
          <w:sz w:val="20"/>
          <w:szCs w:val="20"/>
          <w:lang w:val="de-DE"/>
        </w:rPr>
        <w:t>13.</w:t>
      </w:r>
      <w:r w:rsidRPr="004C03C4">
        <w:rPr>
          <w:noProof/>
          <w:sz w:val="20"/>
          <w:szCs w:val="20"/>
          <w:lang w:val="de-DE"/>
        </w:rPr>
        <w:tab/>
        <w:t xml:space="preserve">Berumen ML, Braun CD, Cochran JE, Skomal GB, Thorrold SR. </w:t>
      </w:r>
      <w:r w:rsidRPr="00C64872">
        <w:rPr>
          <w:noProof/>
          <w:sz w:val="20"/>
          <w:szCs w:val="20"/>
        </w:rPr>
        <w:t>Movement patterns of juvenile whale sharks tagged at an aggregation site in the Red Sea. PLoS</w:t>
      </w:r>
      <w:r>
        <w:rPr>
          <w:noProof/>
          <w:sz w:val="20"/>
          <w:szCs w:val="20"/>
        </w:rPr>
        <w:t xml:space="preserve"> O</w:t>
      </w:r>
      <w:r w:rsidRPr="00C64872">
        <w:rPr>
          <w:noProof/>
          <w:sz w:val="20"/>
          <w:szCs w:val="20"/>
        </w:rPr>
        <w:t>ne. 2014;9(7):e103536.</w:t>
      </w:r>
    </w:p>
    <w:p w14:paraId="6894C4AB" w14:textId="77777777" w:rsidR="0003363E" w:rsidRDefault="0003363E" w:rsidP="0003363E">
      <w:pPr>
        <w:pStyle w:val="EndNoteBibliography"/>
        <w:spacing w:after="0"/>
        <w:rPr>
          <w:noProof/>
          <w:sz w:val="20"/>
          <w:szCs w:val="20"/>
        </w:rPr>
      </w:pPr>
    </w:p>
    <w:p w14:paraId="2E49BA79" w14:textId="77777777" w:rsidR="0003363E" w:rsidRDefault="0003363E" w:rsidP="0003363E">
      <w:pPr>
        <w:pStyle w:val="EndNoteBibliography"/>
        <w:spacing w:after="0"/>
        <w:rPr>
          <w:noProof/>
          <w:sz w:val="20"/>
          <w:szCs w:val="20"/>
        </w:rPr>
      </w:pPr>
      <w:r w:rsidRPr="00C64872">
        <w:rPr>
          <w:noProof/>
          <w:sz w:val="20"/>
          <w:szCs w:val="20"/>
        </w:rPr>
        <w:t>14.</w:t>
      </w:r>
      <w:r w:rsidRPr="00C64872">
        <w:rPr>
          <w:noProof/>
          <w:sz w:val="20"/>
          <w:szCs w:val="20"/>
        </w:rPr>
        <w:tab/>
        <w:t xml:space="preserve">Cagua EF, Cochran JE, Rohner CA, Prebble CE, Sinclair-Taylor TH, Pierce SJ, et al. Acoustic telemetry </w:t>
      </w:r>
    </w:p>
    <w:p w14:paraId="5D839271" w14:textId="77777777" w:rsidR="0003363E" w:rsidRPr="004C03C4" w:rsidRDefault="0003363E" w:rsidP="0003363E">
      <w:pPr>
        <w:pStyle w:val="EndNoteBibliography"/>
        <w:spacing w:after="0"/>
        <w:rPr>
          <w:noProof/>
          <w:sz w:val="20"/>
          <w:szCs w:val="20"/>
          <w:lang w:val="de-DE"/>
        </w:rPr>
      </w:pPr>
      <w:r w:rsidRPr="00C64872">
        <w:rPr>
          <w:noProof/>
          <w:sz w:val="20"/>
          <w:szCs w:val="20"/>
        </w:rPr>
        <w:t>reveals cryptic resi</w:t>
      </w:r>
      <w:r>
        <w:rPr>
          <w:noProof/>
          <w:sz w:val="20"/>
          <w:szCs w:val="20"/>
        </w:rPr>
        <w:t xml:space="preserve">dency of whale sharks. </w:t>
      </w:r>
      <w:r w:rsidRPr="004C03C4">
        <w:rPr>
          <w:noProof/>
          <w:sz w:val="20"/>
          <w:szCs w:val="20"/>
          <w:lang w:val="de-DE"/>
        </w:rPr>
        <w:t>Biology Letters. 2015;11(4):20150092.</w:t>
      </w:r>
    </w:p>
    <w:p w14:paraId="1B95D4C4" w14:textId="77777777" w:rsidR="0003363E" w:rsidRPr="004C03C4" w:rsidRDefault="0003363E" w:rsidP="0003363E">
      <w:pPr>
        <w:pStyle w:val="EndNoteBibliography"/>
        <w:spacing w:after="0"/>
        <w:rPr>
          <w:noProof/>
          <w:sz w:val="20"/>
          <w:szCs w:val="20"/>
          <w:lang w:val="de-DE"/>
        </w:rPr>
      </w:pPr>
    </w:p>
    <w:p w14:paraId="5E102344" w14:textId="77777777" w:rsidR="0003363E" w:rsidRPr="00C64872" w:rsidRDefault="0003363E" w:rsidP="0003363E">
      <w:pPr>
        <w:pStyle w:val="EndNoteBibliography"/>
        <w:spacing w:after="0"/>
        <w:rPr>
          <w:noProof/>
          <w:sz w:val="20"/>
          <w:szCs w:val="20"/>
        </w:rPr>
      </w:pPr>
      <w:r w:rsidRPr="004C03C4">
        <w:rPr>
          <w:noProof/>
          <w:sz w:val="20"/>
          <w:szCs w:val="20"/>
          <w:lang w:val="de-DE"/>
        </w:rPr>
        <w:t>15.</w:t>
      </w:r>
      <w:r w:rsidRPr="004C03C4">
        <w:rPr>
          <w:noProof/>
          <w:sz w:val="20"/>
          <w:szCs w:val="20"/>
          <w:lang w:val="de-DE"/>
        </w:rPr>
        <w:tab/>
        <w:t xml:space="preserve">Diamant S, Rohner CA, Kiszka JJ, d Echon AG, d Echon TG, Sourisseau E, et al. </w:t>
      </w:r>
      <w:r w:rsidRPr="00C64872">
        <w:rPr>
          <w:noProof/>
          <w:sz w:val="20"/>
          <w:szCs w:val="20"/>
        </w:rPr>
        <w:t>Movements and habitat use of satellite-tagged whale sharks off western Madagascar. Endangered Species Research. 2018;36:49-58.</w:t>
      </w:r>
    </w:p>
    <w:p w14:paraId="2C25CD28" w14:textId="77777777" w:rsidR="0003363E" w:rsidRDefault="0003363E" w:rsidP="0003363E">
      <w:pPr>
        <w:pStyle w:val="EndNoteBibliography"/>
        <w:spacing w:after="0"/>
        <w:rPr>
          <w:noProof/>
          <w:sz w:val="20"/>
          <w:szCs w:val="20"/>
        </w:rPr>
      </w:pPr>
    </w:p>
    <w:p w14:paraId="413C4F1F" w14:textId="77777777" w:rsidR="0003363E" w:rsidRPr="00C64872" w:rsidRDefault="0003363E" w:rsidP="0003363E">
      <w:pPr>
        <w:pStyle w:val="EndNoteBibliography"/>
        <w:spacing w:after="0"/>
        <w:rPr>
          <w:noProof/>
          <w:sz w:val="20"/>
          <w:szCs w:val="20"/>
        </w:rPr>
      </w:pPr>
      <w:r w:rsidRPr="00C64872">
        <w:rPr>
          <w:noProof/>
          <w:sz w:val="20"/>
          <w:szCs w:val="20"/>
        </w:rPr>
        <w:t>16.</w:t>
      </w:r>
      <w:r w:rsidRPr="00C64872">
        <w:rPr>
          <w:noProof/>
          <w:sz w:val="20"/>
          <w:szCs w:val="20"/>
        </w:rPr>
        <w:tab/>
        <w:t>Rowat D, Engelhardt U. Seychelles: A case study of community involvement in the development of whale shark ecotourism and its socio-economic impact. Fisheries Research. 2007;84(1):109-13.</w:t>
      </w:r>
    </w:p>
    <w:p w14:paraId="41B43F10" w14:textId="77777777" w:rsidR="0003363E" w:rsidRDefault="0003363E" w:rsidP="0003363E">
      <w:pPr>
        <w:pStyle w:val="EndNoteBibliography"/>
        <w:spacing w:after="0"/>
        <w:rPr>
          <w:noProof/>
          <w:sz w:val="20"/>
          <w:szCs w:val="20"/>
        </w:rPr>
      </w:pPr>
    </w:p>
    <w:p w14:paraId="3AE42ABF" w14:textId="77777777" w:rsidR="0003363E" w:rsidRPr="00C64872" w:rsidRDefault="0003363E" w:rsidP="0003363E">
      <w:pPr>
        <w:pStyle w:val="EndNoteBibliography"/>
        <w:spacing w:after="0"/>
        <w:rPr>
          <w:noProof/>
          <w:sz w:val="20"/>
          <w:szCs w:val="20"/>
        </w:rPr>
      </w:pPr>
      <w:r w:rsidRPr="00C64872">
        <w:rPr>
          <w:noProof/>
          <w:sz w:val="20"/>
          <w:szCs w:val="20"/>
        </w:rPr>
        <w:t>17.</w:t>
      </w:r>
      <w:r w:rsidRPr="00C64872">
        <w:rPr>
          <w:noProof/>
          <w:sz w:val="20"/>
          <w:szCs w:val="20"/>
        </w:rPr>
        <w:tab/>
        <w:t>Jones T, Wood D, Catlin J, Norman B. Expenditure and ecotourism: predictors of expenditure for whale shark tour participants. Journal of Ecotourism. 2009;8(1):32-50.</w:t>
      </w:r>
    </w:p>
    <w:p w14:paraId="5E48A45F" w14:textId="77777777" w:rsidR="0003363E" w:rsidRDefault="0003363E" w:rsidP="0003363E">
      <w:pPr>
        <w:pStyle w:val="EndNoteBibliography"/>
        <w:spacing w:after="0"/>
        <w:rPr>
          <w:noProof/>
          <w:sz w:val="20"/>
          <w:szCs w:val="20"/>
        </w:rPr>
      </w:pPr>
    </w:p>
    <w:p w14:paraId="23D6B930" w14:textId="77777777" w:rsidR="0003363E" w:rsidRPr="00C64872" w:rsidRDefault="0003363E" w:rsidP="0003363E">
      <w:pPr>
        <w:pStyle w:val="EndNoteBibliography"/>
        <w:spacing w:after="0"/>
        <w:rPr>
          <w:noProof/>
          <w:sz w:val="20"/>
          <w:szCs w:val="20"/>
        </w:rPr>
      </w:pPr>
      <w:r w:rsidRPr="00C64872">
        <w:rPr>
          <w:noProof/>
          <w:sz w:val="20"/>
          <w:szCs w:val="20"/>
        </w:rPr>
        <w:t>18.</w:t>
      </w:r>
      <w:r w:rsidRPr="00C64872">
        <w:rPr>
          <w:noProof/>
          <w:sz w:val="20"/>
          <w:szCs w:val="20"/>
        </w:rPr>
        <w:tab/>
        <w:t>Cagua EF, Collins N, Hancock J, Rees R. Whale shark economics: a valuation of wildlife tourism in South Ari Atoll, Maldives. PeerJ. 2014;2:e515.</w:t>
      </w:r>
    </w:p>
    <w:p w14:paraId="7F8B36C2" w14:textId="77777777" w:rsidR="0003363E" w:rsidRDefault="0003363E" w:rsidP="0003363E">
      <w:pPr>
        <w:pStyle w:val="EndNoteBibliography"/>
        <w:spacing w:after="0"/>
        <w:rPr>
          <w:noProof/>
          <w:sz w:val="20"/>
          <w:szCs w:val="20"/>
        </w:rPr>
      </w:pPr>
    </w:p>
    <w:p w14:paraId="1AC0A5E4" w14:textId="77777777" w:rsidR="0003363E" w:rsidRPr="00C64872" w:rsidRDefault="0003363E" w:rsidP="0003363E">
      <w:pPr>
        <w:pStyle w:val="EndNoteBibliography"/>
        <w:spacing w:after="0"/>
        <w:rPr>
          <w:noProof/>
          <w:sz w:val="20"/>
          <w:szCs w:val="20"/>
        </w:rPr>
      </w:pPr>
      <w:r w:rsidRPr="00C64872">
        <w:rPr>
          <w:noProof/>
          <w:sz w:val="20"/>
          <w:szCs w:val="20"/>
        </w:rPr>
        <w:t>19.</w:t>
      </w:r>
      <w:r w:rsidRPr="00C64872">
        <w:rPr>
          <w:noProof/>
          <w:sz w:val="20"/>
          <w:szCs w:val="20"/>
        </w:rPr>
        <w:tab/>
        <w:t>Graham RT, Roberts CM. Assessing the size, growth rate and structure of a seasonal population of whale sharks (</w:t>
      </w:r>
      <w:r w:rsidRPr="00AE3ADB">
        <w:rPr>
          <w:i/>
          <w:noProof/>
          <w:sz w:val="20"/>
          <w:szCs w:val="20"/>
        </w:rPr>
        <w:t>Rhincodon typus</w:t>
      </w:r>
      <w:r w:rsidRPr="00C64872">
        <w:rPr>
          <w:noProof/>
          <w:sz w:val="20"/>
          <w:szCs w:val="20"/>
        </w:rPr>
        <w:t xml:space="preserve"> Smith 1828) using conventional tagging and photo identification. Fisheries Research. 2007;84(1):71-80. doi: 10.1016/j.fishres.2006.11.026.</w:t>
      </w:r>
    </w:p>
    <w:p w14:paraId="6BA8E794" w14:textId="77777777" w:rsidR="0003363E" w:rsidRDefault="0003363E" w:rsidP="0003363E">
      <w:pPr>
        <w:pStyle w:val="EndNoteBibliography"/>
        <w:spacing w:after="0"/>
        <w:rPr>
          <w:noProof/>
          <w:sz w:val="20"/>
          <w:szCs w:val="20"/>
        </w:rPr>
      </w:pPr>
    </w:p>
    <w:p w14:paraId="49C90B1B" w14:textId="77777777" w:rsidR="0003363E" w:rsidRPr="004C03C4" w:rsidRDefault="0003363E" w:rsidP="0003363E">
      <w:pPr>
        <w:pStyle w:val="EndNoteBibliography"/>
        <w:spacing w:after="0"/>
        <w:rPr>
          <w:noProof/>
          <w:sz w:val="20"/>
          <w:szCs w:val="20"/>
          <w:lang w:val="es-ES"/>
        </w:rPr>
      </w:pPr>
      <w:r w:rsidRPr="00C64872">
        <w:rPr>
          <w:noProof/>
          <w:sz w:val="20"/>
          <w:szCs w:val="20"/>
        </w:rPr>
        <w:t>20.</w:t>
      </w:r>
      <w:r w:rsidRPr="00C64872">
        <w:rPr>
          <w:noProof/>
          <w:sz w:val="20"/>
          <w:szCs w:val="20"/>
        </w:rPr>
        <w:tab/>
        <w:t xml:space="preserve">Holmberg J, Norman B, Arzoumanian Z. Robust, comparable population metrics through collaborative photo-monitoring of whale sharks </w:t>
      </w:r>
      <w:r w:rsidRPr="00AE3ADB">
        <w:rPr>
          <w:i/>
          <w:noProof/>
          <w:sz w:val="20"/>
          <w:szCs w:val="20"/>
        </w:rPr>
        <w:t>Rhincodon typus</w:t>
      </w:r>
      <w:r w:rsidRPr="00C64872">
        <w:rPr>
          <w:noProof/>
          <w:sz w:val="20"/>
          <w:szCs w:val="20"/>
        </w:rPr>
        <w:t xml:space="preserve">. </w:t>
      </w:r>
      <w:r w:rsidRPr="004C03C4">
        <w:rPr>
          <w:noProof/>
          <w:sz w:val="20"/>
          <w:szCs w:val="20"/>
          <w:lang w:val="es-ES"/>
        </w:rPr>
        <w:t>Ecological Applications. 2008;18(1):222-33.</w:t>
      </w:r>
    </w:p>
    <w:p w14:paraId="40BBEBD7" w14:textId="77777777" w:rsidR="0003363E" w:rsidRPr="004C03C4" w:rsidRDefault="0003363E" w:rsidP="0003363E">
      <w:pPr>
        <w:pStyle w:val="EndNoteBibliography"/>
        <w:spacing w:after="0"/>
        <w:rPr>
          <w:noProof/>
          <w:sz w:val="20"/>
          <w:szCs w:val="20"/>
          <w:lang w:val="es-ES"/>
        </w:rPr>
      </w:pPr>
    </w:p>
    <w:p w14:paraId="04537991" w14:textId="77777777" w:rsidR="0003363E" w:rsidRPr="00C64872" w:rsidRDefault="0003363E" w:rsidP="0003363E">
      <w:pPr>
        <w:pStyle w:val="EndNoteBibliography"/>
        <w:spacing w:after="0"/>
        <w:rPr>
          <w:noProof/>
          <w:sz w:val="20"/>
          <w:szCs w:val="20"/>
        </w:rPr>
      </w:pPr>
      <w:r w:rsidRPr="004C03C4">
        <w:rPr>
          <w:noProof/>
          <w:sz w:val="20"/>
          <w:szCs w:val="20"/>
          <w:lang w:val="es-ES"/>
        </w:rPr>
        <w:t>21.</w:t>
      </w:r>
      <w:r w:rsidRPr="004C03C4">
        <w:rPr>
          <w:noProof/>
          <w:sz w:val="20"/>
          <w:szCs w:val="20"/>
          <w:lang w:val="es-ES"/>
        </w:rPr>
        <w:tab/>
        <w:t xml:space="preserve">Fox S, Foisy I, De La Parra Venegas R, Galván Pastoriza B, Graham R, Hoffmayer E, et al. </w:t>
      </w:r>
      <w:r w:rsidRPr="00C64872">
        <w:rPr>
          <w:noProof/>
          <w:sz w:val="20"/>
          <w:szCs w:val="20"/>
        </w:rPr>
        <w:t xml:space="preserve">Population structure and residency of whale sharks </w:t>
      </w:r>
      <w:r w:rsidRPr="00AE3ADB">
        <w:rPr>
          <w:i/>
          <w:noProof/>
          <w:sz w:val="20"/>
          <w:szCs w:val="20"/>
        </w:rPr>
        <w:t>Rhincodon typus</w:t>
      </w:r>
      <w:r w:rsidRPr="00C64872">
        <w:rPr>
          <w:noProof/>
          <w:sz w:val="20"/>
          <w:szCs w:val="20"/>
        </w:rPr>
        <w:t xml:space="preserve"> at Utila, Bay Islands, Honduras. Journal of Fish Biology. 2013;83(3):574-87.</w:t>
      </w:r>
    </w:p>
    <w:p w14:paraId="116B56B7" w14:textId="77777777" w:rsidR="0003363E" w:rsidRDefault="0003363E" w:rsidP="0003363E">
      <w:pPr>
        <w:pStyle w:val="EndNoteBibliography"/>
        <w:spacing w:after="0"/>
        <w:rPr>
          <w:noProof/>
          <w:sz w:val="20"/>
          <w:szCs w:val="20"/>
        </w:rPr>
      </w:pPr>
    </w:p>
    <w:p w14:paraId="5DEA764E" w14:textId="77777777" w:rsidR="0003363E" w:rsidRPr="00C64872" w:rsidRDefault="0003363E" w:rsidP="0003363E">
      <w:pPr>
        <w:pStyle w:val="EndNoteBibliography"/>
        <w:spacing w:after="0"/>
        <w:rPr>
          <w:noProof/>
          <w:sz w:val="20"/>
          <w:szCs w:val="20"/>
        </w:rPr>
      </w:pPr>
      <w:r w:rsidRPr="00C64872">
        <w:rPr>
          <w:noProof/>
          <w:sz w:val="20"/>
          <w:szCs w:val="20"/>
        </w:rPr>
        <w:t>22.</w:t>
      </w:r>
      <w:r w:rsidRPr="00C64872">
        <w:rPr>
          <w:noProof/>
          <w:sz w:val="20"/>
          <w:szCs w:val="20"/>
        </w:rPr>
        <w:tab/>
        <w:t xml:space="preserve">Araujo G, Lucey A, Labaja J, So CL, Snow S, Ponzo A. Population structure and residency patterns of whale sharks, </w:t>
      </w:r>
      <w:r w:rsidRPr="00AE3ADB">
        <w:rPr>
          <w:i/>
          <w:noProof/>
          <w:sz w:val="20"/>
          <w:szCs w:val="20"/>
        </w:rPr>
        <w:t>Rhincodon typus</w:t>
      </w:r>
      <w:r w:rsidRPr="00C64872">
        <w:rPr>
          <w:noProof/>
          <w:sz w:val="20"/>
          <w:szCs w:val="20"/>
        </w:rPr>
        <w:t>, at a provisioning site in Cebu, Philippines. PeerJ. 2014;2:e543.</w:t>
      </w:r>
    </w:p>
    <w:p w14:paraId="06C987A6" w14:textId="77777777" w:rsidR="0003363E" w:rsidRDefault="0003363E" w:rsidP="0003363E">
      <w:pPr>
        <w:pStyle w:val="EndNoteBibliography"/>
        <w:spacing w:after="0"/>
        <w:rPr>
          <w:noProof/>
          <w:sz w:val="20"/>
          <w:szCs w:val="20"/>
        </w:rPr>
      </w:pPr>
    </w:p>
    <w:p w14:paraId="7C65A1B3" w14:textId="629DAD99" w:rsidR="0003363E" w:rsidRPr="00C64872" w:rsidRDefault="0003363E" w:rsidP="0003363E">
      <w:pPr>
        <w:pStyle w:val="EndNoteBibliography"/>
        <w:spacing w:after="0"/>
        <w:rPr>
          <w:noProof/>
          <w:sz w:val="20"/>
          <w:szCs w:val="20"/>
        </w:rPr>
      </w:pPr>
      <w:r w:rsidRPr="00C64872">
        <w:rPr>
          <w:noProof/>
          <w:sz w:val="20"/>
          <w:szCs w:val="20"/>
        </w:rPr>
        <w:t>23.</w:t>
      </w:r>
      <w:r w:rsidRPr="00C64872">
        <w:rPr>
          <w:noProof/>
          <w:sz w:val="20"/>
          <w:szCs w:val="20"/>
        </w:rPr>
        <w:tab/>
        <w:t xml:space="preserve">Robinson DP, Jaidah MY, Bach S, Lee K, Jabado RW, Rohner CA, et al. Population </w:t>
      </w:r>
      <w:r w:rsidR="00AE5942">
        <w:rPr>
          <w:noProof/>
          <w:sz w:val="20"/>
          <w:szCs w:val="20"/>
        </w:rPr>
        <w:t>s</w:t>
      </w:r>
      <w:r w:rsidR="00AE5942" w:rsidRPr="00C64872">
        <w:rPr>
          <w:noProof/>
          <w:sz w:val="20"/>
          <w:szCs w:val="20"/>
        </w:rPr>
        <w:t>tructure</w:t>
      </w:r>
      <w:r w:rsidRPr="00C64872">
        <w:rPr>
          <w:noProof/>
          <w:sz w:val="20"/>
          <w:szCs w:val="20"/>
        </w:rPr>
        <w:t xml:space="preserve">, </w:t>
      </w:r>
      <w:r w:rsidR="00AE5942">
        <w:rPr>
          <w:noProof/>
          <w:sz w:val="20"/>
          <w:szCs w:val="20"/>
        </w:rPr>
        <w:t>a</w:t>
      </w:r>
      <w:r w:rsidRPr="00C64872">
        <w:rPr>
          <w:noProof/>
          <w:sz w:val="20"/>
          <w:szCs w:val="20"/>
        </w:rPr>
        <w:t xml:space="preserve">bundance and </w:t>
      </w:r>
      <w:r w:rsidR="00AE5942">
        <w:rPr>
          <w:noProof/>
          <w:sz w:val="20"/>
          <w:szCs w:val="20"/>
        </w:rPr>
        <w:t>m</w:t>
      </w:r>
      <w:r w:rsidRPr="00C64872">
        <w:rPr>
          <w:noProof/>
          <w:sz w:val="20"/>
          <w:szCs w:val="20"/>
        </w:rPr>
        <w:t xml:space="preserve">ovement of </w:t>
      </w:r>
      <w:r w:rsidR="00AE5942">
        <w:rPr>
          <w:noProof/>
          <w:sz w:val="20"/>
          <w:szCs w:val="20"/>
        </w:rPr>
        <w:t>w</w:t>
      </w:r>
      <w:r w:rsidRPr="00C64872">
        <w:rPr>
          <w:noProof/>
          <w:sz w:val="20"/>
          <w:szCs w:val="20"/>
        </w:rPr>
        <w:t xml:space="preserve">hale </w:t>
      </w:r>
      <w:r w:rsidR="00AE5942">
        <w:rPr>
          <w:noProof/>
          <w:sz w:val="20"/>
          <w:szCs w:val="20"/>
        </w:rPr>
        <w:t>s</w:t>
      </w:r>
      <w:r w:rsidRPr="00C64872">
        <w:rPr>
          <w:noProof/>
          <w:sz w:val="20"/>
          <w:szCs w:val="20"/>
        </w:rPr>
        <w:t>harks in the Arabian Gulf and the Gulf of Oman. PLoS</w:t>
      </w:r>
      <w:r>
        <w:rPr>
          <w:noProof/>
          <w:sz w:val="20"/>
          <w:szCs w:val="20"/>
        </w:rPr>
        <w:t xml:space="preserve"> O</w:t>
      </w:r>
      <w:r w:rsidRPr="00C64872">
        <w:rPr>
          <w:noProof/>
          <w:sz w:val="20"/>
          <w:szCs w:val="20"/>
        </w:rPr>
        <w:t>ne. 2016;11(6):e0158593.</w:t>
      </w:r>
    </w:p>
    <w:p w14:paraId="61F94B48" w14:textId="77777777" w:rsidR="0003363E" w:rsidRDefault="0003363E" w:rsidP="0003363E">
      <w:pPr>
        <w:pStyle w:val="EndNoteBibliography"/>
        <w:spacing w:after="0"/>
        <w:rPr>
          <w:noProof/>
          <w:sz w:val="20"/>
          <w:szCs w:val="20"/>
        </w:rPr>
      </w:pPr>
    </w:p>
    <w:p w14:paraId="33CA01B8" w14:textId="77777777" w:rsidR="0003363E" w:rsidRPr="00C64872" w:rsidRDefault="0003363E" w:rsidP="0003363E">
      <w:pPr>
        <w:pStyle w:val="EndNoteBibliography"/>
        <w:spacing w:after="0"/>
        <w:rPr>
          <w:noProof/>
          <w:sz w:val="20"/>
          <w:szCs w:val="20"/>
        </w:rPr>
      </w:pPr>
      <w:r w:rsidRPr="00C64872">
        <w:rPr>
          <w:noProof/>
          <w:sz w:val="20"/>
          <w:szCs w:val="20"/>
        </w:rPr>
        <w:t>24.</w:t>
      </w:r>
      <w:r w:rsidRPr="00C64872">
        <w:rPr>
          <w:noProof/>
          <w:sz w:val="20"/>
          <w:szCs w:val="20"/>
        </w:rPr>
        <w:tab/>
        <w:t>McKinney JA, Hoffmayer ER, Holmberg J, Graham RT, Driggers III WB, de la Parra-Venegas R, et al. Long-term assessment of whale shark population demography and connectivity using photo-identification in the Western Atlantic Ocean. PLoS</w:t>
      </w:r>
      <w:r>
        <w:rPr>
          <w:noProof/>
          <w:sz w:val="20"/>
          <w:szCs w:val="20"/>
        </w:rPr>
        <w:t xml:space="preserve"> O</w:t>
      </w:r>
      <w:r w:rsidRPr="00C64872">
        <w:rPr>
          <w:noProof/>
          <w:sz w:val="20"/>
          <w:szCs w:val="20"/>
        </w:rPr>
        <w:t>ne. 2017;12(8):e0180495.</w:t>
      </w:r>
    </w:p>
    <w:p w14:paraId="67B0AD48" w14:textId="77777777" w:rsidR="0003363E" w:rsidRDefault="0003363E" w:rsidP="0003363E">
      <w:pPr>
        <w:pStyle w:val="EndNoteBibliography"/>
        <w:spacing w:after="0"/>
        <w:rPr>
          <w:noProof/>
          <w:sz w:val="20"/>
          <w:szCs w:val="20"/>
        </w:rPr>
      </w:pPr>
    </w:p>
    <w:p w14:paraId="7FF4A142" w14:textId="77777777" w:rsidR="0003363E" w:rsidRPr="00C64872" w:rsidRDefault="0003363E" w:rsidP="0003363E">
      <w:pPr>
        <w:pStyle w:val="EndNoteBibliography"/>
        <w:spacing w:after="0"/>
        <w:rPr>
          <w:noProof/>
          <w:sz w:val="20"/>
          <w:szCs w:val="20"/>
        </w:rPr>
      </w:pPr>
      <w:r w:rsidRPr="00C64872">
        <w:rPr>
          <w:noProof/>
          <w:sz w:val="20"/>
          <w:szCs w:val="20"/>
        </w:rPr>
        <w:lastRenderedPageBreak/>
        <w:t>25.</w:t>
      </w:r>
      <w:r w:rsidRPr="00C64872">
        <w:rPr>
          <w:noProof/>
          <w:sz w:val="20"/>
          <w:szCs w:val="20"/>
        </w:rPr>
        <w:tab/>
        <w:t>Norman BM, Holmberg JA, Arzoumanian Z, Reynolds SD, Wilson RP, Rob D, et al. Undersea constellations: the global biology of an endangered marine megavertebrate further informed through citizen science. BioScience. 2017;67(12):1029-43.</w:t>
      </w:r>
    </w:p>
    <w:p w14:paraId="66DB55B6" w14:textId="77777777" w:rsidR="0003363E" w:rsidRDefault="0003363E" w:rsidP="0003363E">
      <w:pPr>
        <w:pStyle w:val="EndNoteBibliography"/>
        <w:spacing w:after="0"/>
        <w:rPr>
          <w:noProof/>
          <w:sz w:val="20"/>
          <w:szCs w:val="20"/>
        </w:rPr>
      </w:pPr>
    </w:p>
    <w:p w14:paraId="07742753" w14:textId="77777777" w:rsidR="0003363E" w:rsidRPr="00C64872" w:rsidRDefault="0003363E" w:rsidP="0003363E">
      <w:pPr>
        <w:pStyle w:val="EndNoteBibliography"/>
        <w:spacing w:after="0"/>
        <w:rPr>
          <w:noProof/>
          <w:sz w:val="20"/>
          <w:szCs w:val="20"/>
        </w:rPr>
      </w:pPr>
      <w:r w:rsidRPr="00C64872">
        <w:rPr>
          <w:noProof/>
          <w:sz w:val="20"/>
          <w:szCs w:val="20"/>
        </w:rPr>
        <w:t>26.</w:t>
      </w:r>
      <w:r w:rsidRPr="00C64872">
        <w:rPr>
          <w:noProof/>
          <w:sz w:val="20"/>
          <w:szCs w:val="20"/>
        </w:rPr>
        <w:tab/>
        <w:t>McKinney JA, Hoffmayer ER, Wu W, Fulford R, Hendon JM. Feeding habitat of the whale shark Rhincodon typus in the northern Gulf of Mexico determined using species distribution modelling. Marine Ecology Progress Series. 2012;458:199-211.</w:t>
      </w:r>
    </w:p>
    <w:p w14:paraId="0E154677" w14:textId="77777777" w:rsidR="0003363E" w:rsidRDefault="0003363E" w:rsidP="0003363E">
      <w:pPr>
        <w:pStyle w:val="EndNoteBibliography"/>
        <w:spacing w:after="0"/>
        <w:rPr>
          <w:noProof/>
          <w:sz w:val="20"/>
          <w:szCs w:val="20"/>
        </w:rPr>
      </w:pPr>
    </w:p>
    <w:p w14:paraId="613CF641" w14:textId="77777777" w:rsidR="0003363E" w:rsidRPr="00C64872" w:rsidRDefault="0003363E" w:rsidP="0003363E">
      <w:pPr>
        <w:pStyle w:val="EndNoteBibliography"/>
        <w:spacing w:after="0"/>
        <w:rPr>
          <w:noProof/>
          <w:sz w:val="20"/>
          <w:szCs w:val="20"/>
        </w:rPr>
      </w:pPr>
      <w:r w:rsidRPr="00C64872">
        <w:rPr>
          <w:rFonts w:hint="eastAsia"/>
          <w:noProof/>
          <w:sz w:val="20"/>
          <w:szCs w:val="20"/>
        </w:rPr>
        <w:t>27.</w:t>
      </w:r>
      <w:r w:rsidRPr="00C64872">
        <w:rPr>
          <w:rFonts w:hint="eastAsia"/>
          <w:noProof/>
          <w:sz w:val="20"/>
          <w:szCs w:val="20"/>
        </w:rPr>
        <w:tab/>
        <w:t>Cárdenas</w:t>
      </w:r>
      <w:r>
        <w:rPr>
          <w:rFonts w:hint="eastAsia"/>
          <w:noProof/>
          <w:sz w:val="20"/>
          <w:szCs w:val="20"/>
        </w:rPr>
        <w:t>-</w:t>
      </w:r>
      <w:r w:rsidRPr="00C64872">
        <w:rPr>
          <w:rFonts w:hint="eastAsia"/>
          <w:noProof/>
          <w:sz w:val="20"/>
          <w:szCs w:val="20"/>
        </w:rPr>
        <w:t>Palomo N, Herrera</w:t>
      </w:r>
      <w:r>
        <w:rPr>
          <w:rFonts w:hint="eastAsia"/>
          <w:noProof/>
          <w:sz w:val="20"/>
          <w:szCs w:val="20"/>
        </w:rPr>
        <w:t>-</w:t>
      </w:r>
      <w:r w:rsidRPr="00C64872">
        <w:rPr>
          <w:rFonts w:hint="eastAsia"/>
          <w:noProof/>
          <w:sz w:val="20"/>
          <w:szCs w:val="20"/>
        </w:rPr>
        <w:t>Silveira J, Velázquez</w:t>
      </w:r>
      <w:r>
        <w:rPr>
          <w:rFonts w:hint="eastAsia"/>
          <w:noProof/>
          <w:sz w:val="20"/>
          <w:szCs w:val="20"/>
        </w:rPr>
        <w:t>-</w:t>
      </w:r>
      <w:r w:rsidRPr="00C64872">
        <w:rPr>
          <w:rFonts w:hint="eastAsia"/>
          <w:noProof/>
          <w:sz w:val="20"/>
          <w:szCs w:val="20"/>
        </w:rPr>
        <w:t xml:space="preserve">Abunader I, Reyes O, Ordonez U. Distribution and feeding habitat characterization of whale sharks </w:t>
      </w:r>
      <w:r w:rsidRPr="00AE3ADB">
        <w:rPr>
          <w:i/>
          <w:noProof/>
          <w:sz w:val="20"/>
          <w:szCs w:val="20"/>
        </w:rPr>
        <w:t>Rhincodon typus</w:t>
      </w:r>
      <w:r w:rsidRPr="00C64872">
        <w:rPr>
          <w:noProof/>
          <w:sz w:val="20"/>
          <w:szCs w:val="20"/>
        </w:rPr>
        <w:t xml:space="preserve"> in a protected area in the north Caribbean Sea. Journal of Fish Biology. 2015;86(2):668-86.</w:t>
      </w:r>
    </w:p>
    <w:p w14:paraId="7AC01033" w14:textId="77777777" w:rsidR="0003363E" w:rsidRDefault="0003363E" w:rsidP="0003363E">
      <w:pPr>
        <w:pStyle w:val="EndNoteBibliography"/>
        <w:spacing w:after="0"/>
        <w:rPr>
          <w:noProof/>
          <w:sz w:val="20"/>
          <w:szCs w:val="20"/>
        </w:rPr>
      </w:pPr>
    </w:p>
    <w:p w14:paraId="353A66A5" w14:textId="77777777" w:rsidR="0003363E" w:rsidRDefault="0003363E" w:rsidP="0003363E">
      <w:pPr>
        <w:pStyle w:val="EndNoteBibliography"/>
        <w:spacing w:after="0"/>
        <w:rPr>
          <w:noProof/>
          <w:sz w:val="20"/>
          <w:szCs w:val="20"/>
        </w:rPr>
      </w:pPr>
      <w:r w:rsidRPr="00C64872">
        <w:rPr>
          <w:noProof/>
          <w:sz w:val="20"/>
          <w:szCs w:val="20"/>
        </w:rPr>
        <w:t>28.</w:t>
      </w:r>
      <w:r w:rsidRPr="00C64872">
        <w:rPr>
          <w:noProof/>
          <w:sz w:val="20"/>
          <w:szCs w:val="20"/>
        </w:rPr>
        <w:tab/>
        <w:t xml:space="preserve">Cochran J, Hardenstine R, Braun C, Skomal G, Thorrold S, Xu K, et al. Population structure of a whale shark </w:t>
      </w:r>
      <w:r w:rsidRPr="00AE3ADB">
        <w:rPr>
          <w:i/>
          <w:noProof/>
          <w:sz w:val="20"/>
          <w:szCs w:val="20"/>
        </w:rPr>
        <w:t>Rhincodon typus</w:t>
      </w:r>
      <w:r w:rsidRPr="00C64872">
        <w:rPr>
          <w:noProof/>
          <w:sz w:val="20"/>
          <w:szCs w:val="20"/>
        </w:rPr>
        <w:t xml:space="preserve"> aggregation in the Red Sea. Journal of Fish Biology. 2016;89(3):1570-82.</w:t>
      </w:r>
    </w:p>
    <w:p w14:paraId="7A35B81A" w14:textId="77777777" w:rsidR="00293B31" w:rsidRDefault="00293B31" w:rsidP="0003363E">
      <w:pPr>
        <w:pStyle w:val="EndNoteBibliography"/>
        <w:spacing w:after="0"/>
        <w:rPr>
          <w:noProof/>
          <w:sz w:val="20"/>
          <w:szCs w:val="20"/>
        </w:rPr>
      </w:pPr>
    </w:p>
    <w:p w14:paraId="29434033" w14:textId="225E8053" w:rsidR="00896FB9" w:rsidRPr="00293B31" w:rsidRDefault="009C735D" w:rsidP="00293B31">
      <w:pPr>
        <w:pStyle w:val="EndNoteBibliography"/>
        <w:rPr>
          <w:noProof/>
          <w:sz w:val="20"/>
          <w:szCs w:val="20"/>
        </w:rPr>
      </w:pPr>
      <w:r w:rsidRPr="00293B31">
        <w:rPr>
          <w:rFonts w:hint="eastAsia"/>
          <w:noProof/>
          <w:sz w:val="20"/>
          <w:szCs w:val="20"/>
        </w:rPr>
        <w:t>29.</w:t>
      </w:r>
      <w:r w:rsidRPr="00293B31">
        <w:rPr>
          <w:rFonts w:hint="eastAsia"/>
          <w:noProof/>
          <w:sz w:val="20"/>
          <w:szCs w:val="20"/>
        </w:rPr>
        <w:tab/>
        <w:t xml:space="preserve">Sequeira A, Mellin C, Rowat </w:t>
      </w:r>
      <w:r w:rsidR="00293B31">
        <w:rPr>
          <w:rFonts w:hint="eastAsia"/>
          <w:noProof/>
          <w:sz w:val="20"/>
          <w:szCs w:val="20"/>
        </w:rPr>
        <w:t>D, Meekan MG, Bradshaw CJ. Ocean-</w:t>
      </w:r>
      <w:r w:rsidRPr="00293B31">
        <w:rPr>
          <w:rFonts w:hint="eastAsia"/>
          <w:noProof/>
          <w:sz w:val="20"/>
          <w:szCs w:val="20"/>
        </w:rPr>
        <w:t>scale prediction of whale shark distribution. Diversity and Distributions. 2012;18(5):504-18.</w:t>
      </w:r>
    </w:p>
    <w:p w14:paraId="04AE5629" w14:textId="774A21A0" w:rsidR="00293B31" w:rsidRDefault="00293B31" w:rsidP="00293B31">
      <w:pPr>
        <w:pStyle w:val="EndNoteBibliography"/>
        <w:rPr>
          <w:noProof/>
          <w:sz w:val="20"/>
          <w:szCs w:val="20"/>
        </w:rPr>
      </w:pPr>
      <w:r>
        <w:rPr>
          <w:noProof/>
          <w:sz w:val="20"/>
          <w:szCs w:val="20"/>
        </w:rPr>
        <w:t>30</w:t>
      </w:r>
      <w:r w:rsidRPr="00293B31">
        <w:rPr>
          <w:noProof/>
          <w:sz w:val="20"/>
          <w:szCs w:val="20"/>
        </w:rPr>
        <w:t>.</w:t>
      </w:r>
      <w:r w:rsidRPr="00293B31">
        <w:rPr>
          <w:noProof/>
          <w:sz w:val="20"/>
          <w:szCs w:val="20"/>
        </w:rPr>
        <w:tab/>
        <w:t>Eckert SA, Dolar LL, Kooyman GL, Perrin W, Rahman RA. Movements of whale sharks (</w:t>
      </w:r>
      <w:r w:rsidRPr="00AE3ADB">
        <w:rPr>
          <w:i/>
          <w:noProof/>
          <w:sz w:val="20"/>
          <w:szCs w:val="20"/>
        </w:rPr>
        <w:t>Rhincodon typus</w:t>
      </w:r>
      <w:r w:rsidRPr="00293B31">
        <w:rPr>
          <w:noProof/>
          <w:sz w:val="20"/>
          <w:szCs w:val="20"/>
        </w:rPr>
        <w:t xml:space="preserve">) in South-east Asian waters as determined by satellite telemetry. Journal of Zoology. 2002;257(1):111-5. </w:t>
      </w:r>
      <w:r>
        <w:rPr>
          <w:noProof/>
          <w:sz w:val="20"/>
          <w:szCs w:val="20"/>
        </w:rPr>
        <w:t>doi: 10.1017/s0952836902000705.</w:t>
      </w:r>
    </w:p>
    <w:p w14:paraId="2A89A78F" w14:textId="6B2F741E" w:rsidR="00293B31" w:rsidRDefault="00293B31" w:rsidP="00293B31">
      <w:pPr>
        <w:pStyle w:val="EndNoteBibliography"/>
        <w:rPr>
          <w:noProof/>
          <w:sz w:val="20"/>
          <w:szCs w:val="20"/>
        </w:rPr>
      </w:pPr>
      <w:r>
        <w:rPr>
          <w:noProof/>
          <w:sz w:val="20"/>
          <w:szCs w:val="20"/>
        </w:rPr>
        <w:t>31.</w:t>
      </w:r>
      <w:r>
        <w:rPr>
          <w:noProof/>
          <w:sz w:val="20"/>
          <w:szCs w:val="20"/>
        </w:rPr>
        <w:tab/>
        <w:t>Hsu HH, Joung SJ, Liao YY, Liu K</w:t>
      </w:r>
      <w:r w:rsidRPr="00293B31">
        <w:rPr>
          <w:noProof/>
          <w:sz w:val="20"/>
          <w:szCs w:val="20"/>
        </w:rPr>
        <w:t>M. Satellite tracking of juvenile whale</w:t>
      </w:r>
      <w:r>
        <w:rPr>
          <w:noProof/>
          <w:sz w:val="20"/>
          <w:szCs w:val="20"/>
        </w:rPr>
        <w:t xml:space="preserve"> sharks, </w:t>
      </w:r>
      <w:r w:rsidRPr="00AE3ADB">
        <w:rPr>
          <w:i/>
          <w:noProof/>
          <w:sz w:val="20"/>
          <w:szCs w:val="20"/>
        </w:rPr>
        <w:t>Rhincodon typus</w:t>
      </w:r>
      <w:r w:rsidRPr="00293B31">
        <w:rPr>
          <w:noProof/>
          <w:sz w:val="20"/>
          <w:szCs w:val="20"/>
        </w:rPr>
        <w:t>, in the Northwestern Pacific. Fisheries Research. 2007;84(1):25-31.</w:t>
      </w:r>
    </w:p>
    <w:p w14:paraId="691015C2" w14:textId="77777777" w:rsidR="00293B31" w:rsidRDefault="00293B31" w:rsidP="00293B31">
      <w:pPr>
        <w:pStyle w:val="EndNoteBibliography"/>
        <w:rPr>
          <w:noProof/>
          <w:sz w:val="20"/>
          <w:szCs w:val="20"/>
        </w:rPr>
      </w:pPr>
      <w:r>
        <w:rPr>
          <w:noProof/>
          <w:sz w:val="20"/>
          <w:szCs w:val="20"/>
        </w:rPr>
        <w:t>32</w:t>
      </w:r>
      <w:r w:rsidRPr="00293B31">
        <w:rPr>
          <w:noProof/>
          <w:sz w:val="20"/>
          <w:szCs w:val="20"/>
        </w:rPr>
        <w:t>.</w:t>
      </w:r>
      <w:r w:rsidRPr="00293B31">
        <w:rPr>
          <w:noProof/>
          <w:sz w:val="20"/>
          <w:szCs w:val="20"/>
        </w:rPr>
        <w:tab/>
        <w:t>Rowat D, Gore M. Regional scale horizontal and local scale vertical movements of whale sharks in the Indian Ocean off Seychelles. Fisher</w:t>
      </w:r>
      <w:r>
        <w:rPr>
          <w:noProof/>
          <w:sz w:val="20"/>
          <w:szCs w:val="20"/>
        </w:rPr>
        <w:t>ies Research. 2007;84(1):32-40.</w:t>
      </w:r>
    </w:p>
    <w:p w14:paraId="15DC26E4" w14:textId="4F761B91" w:rsidR="00293B31" w:rsidRDefault="00293B31" w:rsidP="00293B31">
      <w:pPr>
        <w:pStyle w:val="EndNoteBibliography"/>
        <w:rPr>
          <w:noProof/>
          <w:sz w:val="20"/>
          <w:szCs w:val="20"/>
        </w:rPr>
      </w:pPr>
      <w:r>
        <w:rPr>
          <w:noProof/>
          <w:sz w:val="20"/>
          <w:szCs w:val="20"/>
        </w:rPr>
        <w:t>33</w:t>
      </w:r>
      <w:r w:rsidRPr="00293B31">
        <w:rPr>
          <w:noProof/>
          <w:sz w:val="20"/>
          <w:szCs w:val="20"/>
        </w:rPr>
        <w:t>.</w:t>
      </w:r>
      <w:r w:rsidRPr="00293B31">
        <w:rPr>
          <w:noProof/>
          <w:sz w:val="20"/>
          <w:szCs w:val="20"/>
        </w:rPr>
        <w:tab/>
        <w:t>Gifford A, Compagno LJ, Levine M, Antoniou A. Satellite tracking of whale sharks using tethered tags. Fisher</w:t>
      </w:r>
      <w:r>
        <w:rPr>
          <w:noProof/>
          <w:sz w:val="20"/>
          <w:szCs w:val="20"/>
        </w:rPr>
        <w:t>ies Research. 2007;84(1):17-24.</w:t>
      </w:r>
    </w:p>
    <w:p w14:paraId="1402B47B" w14:textId="2255622E" w:rsidR="00896FB9" w:rsidRPr="00293B31" w:rsidRDefault="00293B31" w:rsidP="00293B31">
      <w:pPr>
        <w:pStyle w:val="EndNoteBibliography"/>
        <w:rPr>
          <w:noProof/>
          <w:sz w:val="20"/>
          <w:szCs w:val="20"/>
        </w:rPr>
      </w:pPr>
      <w:r>
        <w:rPr>
          <w:noProof/>
          <w:sz w:val="20"/>
          <w:szCs w:val="20"/>
        </w:rPr>
        <w:t>34</w:t>
      </w:r>
      <w:r w:rsidR="009C735D" w:rsidRPr="00293B31">
        <w:rPr>
          <w:noProof/>
          <w:sz w:val="20"/>
          <w:szCs w:val="20"/>
        </w:rPr>
        <w:t>.</w:t>
      </w:r>
      <w:r w:rsidR="009C735D" w:rsidRPr="00293B31">
        <w:rPr>
          <w:noProof/>
          <w:sz w:val="20"/>
          <w:szCs w:val="20"/>
        </w:rPr>
        <w:tab/>
        <w:t xml:space="preserve">Brunnschweiler JM, Baensch H, Pierce SJ, Sims DW. Deep-diving behaviour of a whale shark </w:t>
      </w:r>
      <w:r w:rsidR="009C735D" w:rsidRPr="00AE3ADB">
        <w:rPr>
          <w:i/>
          <w:noProof/>
          <w:sz w:val="20"/>
          <w:szCs w:val="20"/>
        </w:rPr>
        <w:t>Rhincodon typus</w:t>
      </w:r>
      <w:r w:rsidR="009C735D" w:rsidRPr="00293B31">
        <w:rPr>
          <w:noProof/>
          <w:sz w:val="20"/>
          <w:szCs w:val="20"/>
        </w:rPr>
        <w:t xml:space="preserve"> during long-distance movement in the western Indian Ocean. Journal of Fish Biology. 2009;74(3):706-14. doi: 10.1111/j.1095-8649.2008.02155.x.</w:t>
      </w:r>
    </w:p>
    <w:p w14:paraId="74A36813" w14:textId="77777777" w:rsidR="00293B31" w:rsidRPr="00293B31" w:rsidRDefault="00293B31" w:rsidP="00293B31">
      <w:pPr>
        <w:pStyle w:val="EndNoteBibliography"/>
        <w:rPr>
          <w:noProof/>
          <w:sz w:val="20"/>
          <w:szCs w:val="20"/>
        </w:rPr>
      </w:pPr>
      <w:r w:rsidRPr="00293B31">
        <w:rPr>
          <w:noProof/>
          <w:sz w:val="20"/>
          <w:szCs w:val="20"/>
        </w:rPr>
        <w:t>35.</w:t>
      </w:r>
      <w:r w:rsidRPr="00293B31">
        <w:rPr>
          <w:noProof/>
          <w:sz w:val="20"/>
          <w:szCs w:val="20"/>
        </w:rPr>
        <w:tab/>
        <w:t>Sleeman JC, Meekan MG, Wilson SG, Polovina JJ, Stevens JD, Boggs GS, et al. To go or not to go with the flow: Environmental influences on whale shark movement patterns. Journal of Experimental Marine Biology and Ecology. 2010;390(2):84-98. doi: 10.1016/j.jembe.2010.05.009.</w:t>
      </w:r>
    </w:p>
    <w:p w14:paraId="18BEDA0A" w14:textId="27A683FB" w:rsidR="00293B31" w:rsidRPr="00293B31" w:rsidRDefault="00293B31" w:rsidP="00293B31">
      <w:pPr>
        <w:pStyle w:val="EndNoteBibliography"/>
        <w:rPr>
          <w:noProof/>
          <w:sz w:val="20"/>
          <w:szCs w:val="20"/>
        </w:rPr>
      </w:pPr>
      <w:r w:rsidRPr="00293B31">
        <w:rPr>
          <w:noProof/>
          <w:sz w:val="20"/>
          <w:szCs w:val="20"/>
        </w:rPr>
        <w:t>36.</w:t>
      </w:r>
      <w:r w:rsidRPr="00293B31">
        <w:rPr>
          <w:noProof/>
          <w:sz w:val="20"/>
          <w:szCs w:val="20"/>
        </w:rPr>
        <w:tab/>
        <w:t xml:space="preserve">Wang Y, Li W, Zeng X, Cui Y. A short note on the horizontal and vertical movements of a whale shark, </w:t>
      </w:r>
      <w:r w:rsidRPr="00AE3ADB">
        <w:rPr>
          <w:i/>
          <w:noProof/>
          <w:sz w:val="20"/>
          <w:szCs w:val="20"/>
        </w:rPr>
        <w:t>Rhincodon typus</w:t>
      </w:r>
      <w:r w:rsidRPr="00293B31">
        <w:rPr>
          <w:noProof/>
          <w:sz w:val="20"/>
          <w:szCs w:val="20"/>
        </w:rPr>
        <w:t xml:space="preserve">, tracked by satellite telemetry in the South China Sea. Integrative </w:t>
      </w:r>
      <w:r w:rsidR="00AE5942">
        <w:rPr>
          <w:noProof/>
          <w:sz w:val="20"/>
          <w:szCs w:val="20"/>
        </w:rPr>
        <w:t>Z</w:t>
      </w:r>
      <w:r w:rsidRPr="00293B31">
        <w:rPr>
          <w:noProof/>
          <w:sz w:val="20"/>
          <w:szCs w:val="20"/>
        </w:rPr>
        <w:t>oology. 2012;7(1):94-8.</w:t>
      </w:r>
    </w:p>
    <w:p w14:paraId="6DF85C1F" w14:textId="6A7BD8AA" w:rsidR="00293B31" w:rsidRPr="00293B31" w:rsidRDefault="00293B31" w:rsidP="00293B31">
      <w:pPr>
        <w:pStyle w:val="EndNoteBibliography"/>
        <w:rPr>
          <w:noProof/>
          <w:sz w:val="20"/>
          <w:szCs w:val="20"/>
        </w:rPr>
      </w:pPr>
      <w:r w:rsidRPr="00293B31">
        <w:rPr>
          <w:noProof/>
          <w:sz w:val="20"/>
          <w:szCs w:val="20"/>
        </w:rPr>
        <w:t>37.</w:t>
      </w:r>
      <w:r w:rsidRPr="00293B31">
        <w:rPr>
          <w:noProof/>
          <w:sz w:val="20"/>
          <w:szCs w:val="20"/>
        </w:rPr>
        <w:tab/>
        <w:t xml:space="preserve">Hueter RE, Tyminski JP, de la Parra R. Horizontal </w:t>
      </w:r>
      <w:r w:rsidR="00AE5942">
        <w:rPr>
          <w:noProof/>
          <w:sz w:val="20"/>
          <w:szCs w:val="20"/>
        </w:rPr>
        <w:t>m</w:t>
      </w:r>
      <w:r w:rsidRPr="00293B31">
        <w:rPr>
          <w:noProof/>
          <w:sz w:val="20"/>
          <w:szCs w:val="20"/>
        </w:rPr>
        <w:t xml:space="preserve">ovements, </w:t>
      </w:r>
      <w:r w:rsidR="00AE5942">
        <w:rPr>
          <w:noProof/>
          <w:sz w:val="20"/>
          <w:szCs w:val="20"/>
        </w:rPr>
        <w:t>m</w:t>
      </w:r>
      <w:r w:rsidRPr="00293B31">
        <w:rPr>
          <w:noProof/>
          <w:sz w:val="20"/>
          <w:szCs w:val="20"/>
        </w:rPr>
        <w:t xml:space="preserve">igration </w:t>
      </w:r>
      <w:r w:rsidR="00AE5942">
        <w:rPr>
          <w:noProof/>
          <w:sz w:val="20"/>
          <w:szCs w:val="20"/>
        </w:rPr>
        <w:t>p</w:t>
      </w:r>
      <w:r w:rsidRPr="00293B31">
        <w:rPr>
          <w:noProof/>
          <w:sz w:val="20"/>
          <w:szCs w:val="20"/>
        </w:rPr>
        <w:t xml:space="preserve">atterns, and </w:t>
      </w:r>
      <w:r w:rsidR="00AE5942">
        <w:rPr>
          <w:noProof/>
          <w:sz w:val="20"/>
          <w:szCs w:val="20"/>
        </w:rPr>
        <w:t>p</w:t>
      </w:r>
      <w:r w:rsidRPr="00293B31">
        <w:rPr>
          <w:noProof/>
          <w:sz w:val="20"/>
          <w:szCs w:val="20"/>
        </w:rPr>
        <w:t xml:space="preserve">opulation </w:t>
      </w:r>
      <w:r w:rsidR="00AE5942">
        <w:rPr>
          <w:noProof/>
          <w:sz w:val="20"/>
          <w:szCs w:val="20"/>
        </w:rPr>
        <w:t>s</w:t>
      </w:r>
      <w:r w:rsidRPr="00293B31">
        <w:rPr>
          <w:noProof/>
          <w:sz w:val="20"/>
          <w:szCs w:val="20"/>
        </w:rPr>
        <w:t xml:space="preserve">tructure of </w:t>
      </w:r>
      <w:r w:rsidR="00AE5942">
        <w:rPr>
          <w:noProof/>
          <w:sz w:val="20"/>
          <w:szCs w:val="20"/>
        </w:rPr>
        <w:t>w</w:t>
      </w:r>
      <w:r w:rsidRPr="00293B31">
        <w:rPr>
          <w:noProof/>
          <w:sz w:val="20"/>
          <w:szCs w:val="20"/>
        </w:rPr>
        <w:t xml:space="preserve">hale </w:t>
      </w:r>
      <w:r w:rsidR="00AE5942">
        <w:rPr>
          <w:noProof/>
          <w:sz w:val="20"/>
          <w:szCs w:val="20"/>
        </w:rPr>
        <w:t>s</w:t>
      </w:r>
      <w:r w:rsidRPr="00293B31">
        <w:rPr>
          <w:noProof/>
          <w:sz w:val="20"/>
          <w:szCs w:val="20"/>
        </w:rPr>
        <w:t xml:space="preserve">harks in the Gulf of Mexico and Northwestern Caribbean Sea. PloS </w:t>
      </w:r>
      <w:r w:rsidR="00AE5942">
        <w:rPr>
          <w:noProof/>
          <w:sz w:val="20"/>
          <w:szCs w:val="20"/>
        </w:rPr>
        <w:t>O</w:t>
      </w:r>
      <w:r w:rsidRPr="00293B31">
        <w:rPr>
          <w:noProof/>
          <w:sz w:val="20"/>
          <w:szCs w:val="20"/>
        </w:rPr>
        <w:t>ne. 2013;8(8):e71883.</w:t>
      </w:r>
    </w:p>
    <w:p w14:paraId="70FA7EBB" w14:textId="2F818F7D" w:rsidR="00896FB9" w:rsidRPr="00293B31" w:rsidRDefault="00293B31" w:rsidP="00293B31">
      <w:pPr>
        <w:pStyle w:val="EndNoteBibliography"/>
        <w:rPr>
          <w:noProof/>
          <w:sz w:val="20"/>
          <w:szCs w:val="20"/>
        </w:rPr>
      </w:pPr>
      <w:r>
        <w:rPr>
          <w:noProof/>
          <w:sz w:val="20"/>
          <w:szCs w:val="20"/>
        </w:rPr>
        <w:t>38</w:t>
      </w:r>
      <w:r w:rsidR="009C735D" w:rsidRPr="00293B31">
        <w:rPr>
          <w:noProof/>
          <w:sz w:val="20"/>
          <w:szCs w:val="20"/>
        </w:rPr>
        <w:t>.</w:t>
      </w:r>
      <w:r w:rsidR="009C735D" w:rsidRPr="00293B31">
        <w:rPr>
          <w:noProof/>
          <w:sz w:val="20"/>
          <w:szCs w:val="20"/>
        </w:rPr>
        <w:tab/>
        <w:t>Rohner CA, Richardson AJ, Jaine FR, Bennett MB, Weeks SJ, Cliff G, et al. Satellite tagging highlights the importance of productive Mozambican coastal waters to the ecology and conservation of whale sharks. PeerJ. 2018;6:e4161.</w:t>
      </w:r>
    </w:p>
    <w:p w14:paraId="0BBA5F21" w14:textId="339A8542" w:rsidR="0003363E" w:rsidRPr="00C64872" w:rsidRDefault="00293B31" w:rsidP="0003363E">
      <w:pPr>
        <w:pStyle w:val="EndNoteBibliography"/>
        <w:spacing w:after="0"/>
        <w:rPr>
          <w:noProof/>
          <w:sz w:val="20"/>
          <w:szCs w:val="20"/>
        </w:rPr>
      </w:pPr>
      <w:r>
        <w:rPr>
          <w:noProof/>
          <w:sz w:val="20"/>
          <w:szCs w:val="20"/>
        </w:rPr>
        <w:t>3</w:t>
      </w:r>
      <w:r w:rsidR="0003363E" w:rsidRPr="00C64872">
        <w:rPr>
          <w:noProof/>
          <w:sz w:val="20"/>
          <w:szCs w:val="20"/>
        </w:rPr>
        <w:t>9.</w:t>
      </w:r>
      <w:r w:rsidR="0003363E" w:rsidRPr="00C64872">
        <w:rPr>
          <w:noProof/>
          <w:sz w:val="20"/>
          <w:szCs w:val="20"/>
        </w:rPr>
        <w:tab/>
        <w:t>Norman B, Whitty J, Beatty S, Reynolds S, Morgan D. Do they stay or do they go? Acoustic monitoring of whale sharks at Ningaloo Marine Park, Western Australia. Journal of Fish Biology. 2017;91(6):1713-20.</w:t>
      </w:r>
    </w:p>
    <w:p w14:paraId="07E01F07" w14:textId="77777777" w:rsidR="0003363E" w:rsidRDefault="0003363E" w:rsidP="0003363E">
      <w:pPr>
        <w:pStyle w:val="EndNoteBibliography"/>
        <w:spacing w:after="0"/>
        <w:rPr>
          <w:noProof/>
          <w:sz w:val="20"/>
          <w:szCs w:val="20"/>
        </w:rPr>
      </w:pPr>
    </w:p>
    <w:p w14:paraId="3C12FF33" w14:textId="3132C7F9"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0.</w:t>
      </w:r>
      <w:r w:rsidR="0003363E" w:rsidRPr="00C64872">
        <w:rPr>
          <w:noProof/>
          <w:sz w:val="20"/>
          <w:szCs w:val="20"/>
        </w:rPr>
        <w:tab/>
        <w:t>Norman BM, Stevens JD. Size and maturity status of the whale shark (</w:t>
      </w:r>
      <w:r w:rsidR="0003363E" w:rsidRPr="00AE3ADB">
        <w:rPr>
          <w:i/>
          <w:noProof/>
          <w:sz w:val="20"/>
          <w:szCs w:val="20"/>
        </w:rPr>
        <w:t>Rhincodon typus</w:t>
      </w:r>
      <w:r w:rsidR="0003363E" w:rsidRPr="00C64872">
        <w:rPr>
          <w:noProof/>
          <w:sz w:val="20"/>
          <w:szCs w:val="20"/>
        </w:rPr>
        <w:t>) at Ningaloo Reef in Western Australia. Fisheries Research. 2007;84(1):81-6. doi: 10.1016/j.fishres.2006.11.015.</w:t>
      </w:r>
    </w:p>
    <w:p w14:paraId="3FD50F16" w14:textId="77777777" w:rsidR="0003363E" w:rsidRDefault="0003363E" w:rsidP="0003363E">
      <w:pPr>
        <w:pStyle w:val="EndNoteBibliography"/>
        <w:spacing w:after="0"/>
        <w:rPr>
          <w:noProof/>
          <w:sz w:val="20"/>
          <w:szCs w:val="20"/>
        </w:rPr>
      </w:pPr>
    </w:p>
    <w:p w14:paraId="6BB08460" w14:textId="0235FFC3"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1.</w:t>
      </w:r>
      <w:r w:rsidR="0003363E" w:rsidRPr="00C64872">
        <w:rPr>
          <w:noProof/>
          <w:sz w:val="20"/>
          <w:szCs w:val="20"/>
        </w:rPr>
        <w:tab/>
        <w:t>Rohner CA, Richardson AJ, Prebble CE, Marshall AD, Bennett MB, Weeks SJ, et al. Laser photogrammetry improves size and demographic estimates for whale sharks. PeerJ. 2015;3:e886.</w:t>
      </w:r>
    </w:p>
    <w:p w14:paraId="6DD3385B" w14:textId="77777777" w:rsidR="0003363E" w:rsidRDefault="0003363E" w:rsidP="0003363E">
      <w:pPr>
        <w:pStyle w:val="EndNoteBibliography"/>
        <w:spacing w:after="0"/>
        <w:rPr>
          <w:noProof/>
          <w:sz w:val="20"/>
          <w:szCs w:val="20"/>
        </w:rPr>
      </w:pPr>
    </w:p>
    <w:p w14:paraId="5B25E109" w14:textId="4C0BA735" w:rsidR="0003363E" w:rsidRPr="00C64872" w:rsidRDefault="00293B31" w:rsidP="0003363E">
      <w:pPr>
        <w:pStyle w:val="EndNoteBibliography"/>
        <w:spacing w:after="0"/>
        <w:rPr>
          <w:noProof/>
          <w:sz w:val="20"/>
          <w:szCs w:val="20"/>
        </w:rPr>
      </w:pPr>
      <w:r>
        <w:rPr>
          <w:noProof/>
          <w:sz w:val="20"/>
          <w:szCs w:val="20"/>
        </w:rPr>
        <w:lastRenderedPageBreak/>
        <w:t>4</w:t>
      </w:r>
      <w:r w:rsidR="0003363E" w:rsidRPr="00C64872">
        <w:rPr>
          <w:noProof/>
          <w:sz w:val="20"/>
          <w:szCs w:val="20"/>
        </w:rPr>
        <w:t>2.</w:t>
      </w:r>
      <w:r w:rsidR="0003363E" w:rsidRPr="00C64872">
        <w:rPr>
          <w:noProof/>
          <w:sz w:val="20"/>
          <w:szCs w:val="20"/>
        </w:rPr>
        <w:tab/>
        <w:t>Cagua EF, Berumen ML, Tyler E. Topography and biological noise determine acoustic detectability on coral reefs. Coral Reefs. 2013;32(4):1123-34.</w:t>
      </w:r>
    </w:p>
    <w:p w14:paraId="5736F859" w14:textId="77777777" w:rsidR="0003363E" w:rsidRDefault="0003363E" w:rsidP="0003363E">
      <w:pPr>
        <w:pStyle w:val="EndNoteBibliography"/>
        <w:spacing w:after="0"/>
        <w:rPr>
          <w:noProof/>
          <w:sz w:val="20"/>
          <w:szCs w:val="20"/>
        </w:rPr>
      </w:pPr>
    </w:p>
    <w:p w14:paraId="72E2659D" w14:textId="116C5AAD"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3.</w:t>
      </w:r>
      <w:r w:rsidR="0003363E" w:rsidRPr="00C64872">
        <w:rPr>
          <w:noProof/>
          <w:sz w:val="20"/>
          <w:szCs w:val="20"/>
        </w:rPr>
        <w:tab/>
        <w:t>Papastamatiou YP, Itano DG, Dale JJ, Meyer CG, Holland KN. Site fidelity and movements of sharks associated with ocean-farming cages in Hawaii. Marine and Freshwater Research. 2011;61(12):1366-75.</w:t>
      </w:r>
    </w:p>
    <w:p w14:paraId="72613ED4" w14:textId="77777777" w:rsidR="0003363E" w:rsidRDefault="0003363E" w:rsidP="0003363E">
      <w:pPr>
        <w:pStyle w:val="EndNoteBibliography"/>
        <w:spacing w:after="0"/>
        <w:rPr>
          <w:noProof/>
          <w:sz w:val="20"/>
          <w:szCs w:val="20"/>
        </w:rPr>
      </w:pPr>
    </w:p>
    <w:p w14:paraId="17B44287" w14:textId="71D396B5"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4.</w:t>
      </w:r>
      <w:r w:rsidR="0003363E" w:rsidRPr="00C64872">
        <w:rPr>
          <w:noProof/>
          <w:sz w:val="20"/>
          <w:szCs w:val="20"/>
        </w:rPr>
        <w:tab/>
        <w:t>Simpfendorfer CA, Yeiser BG, Wiley TR, Poulakis GR, Stevens PW, Heupel MR. Environmental influences on the spatial ecology of juvenile smalltooth sawfish (</w:t>
      </w:r>
      <w:r w:rsidR="0003363E" w:rsidRPr="00AE3ADB">
        <w:rPr>
          <w:i/>
          <w:noProof/>
          <w:sz w:val="20"/>
          <w:szCs w:val="20"/>
        </w:rPr>
        <w:t>Pristis pectinata</w:t>
      </w:r>
      <w:r w:rsidR="0003363E" w:rsidRPr="00C64872">
        <w:rPr>
          <w:noProof/>
          <w:sz w:val="20"/>
          <w:szCs w:val="20"/>
        </w:rPr>
        <w:t>): results from acoustic monitoring. PLoS</w:t>
      </w:r>
      <w:r w:rsidR="0003363E">
        <w:rPr>
          <w:noProof/>
          <w:sz w:val="20"/>
          <w:szCs w:val="20"/>
        </w:rPr>
        <w:t xml:space="preserve"> O</w:t>
      </w:r>
      <w:r w:rsidR="0003363E" w:rsidRPr="00C64872">
        <w:rPr>
          <w:noProof/>
          <w:sz w:val="20"/>
          <w:szCs w:val="20"/>
        </w:rPr>
        <w:t>ne. 2011;6(2):e16918.</w:t>
      </w:r>
    </w:p>
    <w:p w14:paraId="79690417" w14:textId="77777777" w:rsidR="0003363E" w:rsidRDefault="0003363E" w:rsidP="0003363E">
      <w:pPr>
        <w:pStyle w:val="EndNoteBibliography"/>
        <w:spacing w:after="0"/>
        <w:rPr>
          <w:noProof/>
          <w:sz w:val="20"/>
          <w:szCs w:val="20"/>
        </w:rPr>
      </w:pPr>
    </w:p>
    <w:p w14:paraId="4CCED865" w14:textId="7740ABC4"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5.</w:t>
      </w:r>
      <w:r w:rsidR="0003363E" w:rsidRPr="00C64872">
        <w:rPr>
          <w:noProof/>
          <w:sz w:val="20"/>
          <w:szCs w:val="20"/>
        </w:rPr>
        <w:tab/>
        <w:t xml:space="preserve">Knip D, Heupel M, Simpfendorfer C. Habitat use and spatial segregation of adult spottail sharks </w:t>
      </w:r>
      <w:r w:rsidR="0003363E" w:rsidRPr="00AE3ADB">
        <w:rPr>
          <w:i/>
          <w:noProof/>
          <w:sz w:val="20"/>
          <w:szCs w:val="20"/>
        </w:rPr>
        <w:t>Carcharhinus sorrah</w:t>
      </w:r>
      <w:r w:rsidR="0003363E" w:rsidRPr="00C64872">
        <w:rPr>
          <w:noProof/>
          <w:sz w:val="20"/>
          <w:szCs w:val="20"/>
        </w:rPr>
        <w:t xml:space="preserve"> in tropical nearshore waters. Journal of Fish Biology. 2012;80(4):767-84.</w:t>
      </w:r>
    </w:p>
    <w:p w14:paraId="36508637" w14:textId="77777777" w:rsidR="0003363E" w:rsidRDefault="0003363E" w:rsidP="0003363E">
      <w:pPr>
        <w:pStyle w:val="EndNoteBibliography"/>
        <w:spacing w:after="0"/>
        <w:rPr>
          <w:noProof/>
          <w:sz w:val="20"/>
          <w:szCs w:val="20"/>
        </w:rPr>
      </w:pPr>
    </w:p>
    <w:p w14:paraId="4A39B88F" w14:textId="052EA331"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6.</w:t>
      </w:r>
      <w:r w:rsidR="0003363E" w:rsidRPr="00C64872">
        <w:rPr>
          <w:noProof/>
          <w:sz w:val="20"/>
          <w:szCs w:val="20"/>
        </w:rPr>
        <w:tab/>
        <w:t>Brunnschweiler JM, Barnett A. Opportunistic visitors: long-term behavioural response of bull sharks to food provisioning in Fiji. PLoS</w:t>
      </w:r>
      <w:r w:rsidR="0003363E">
        <w:rPr>
          <w:noProof/>
          <w:sz w:val="20"/>
          <w:szCs w:val="20"/>
        </w:rPr>
        <w:t xml:space="preserve"> O</w:t>
      </w:r>
      <w:r w:rsidR="0003363E" w:rsidRPr="00C64872">
        <w:rPr>
          <w:noProof/>
          <w:sz w:val="20"/>
          <w:szCs w:val="20"/>
        </w:rPr>
        <w:t>ne. 2013;8(3):e58522.</w:t>
      </w:r>
    </w:p>
    <w:p w14:paraId="236A11DB" w14:textId="77777777" w:rsidR="0003363E" w:rsidRDefault="0003363E" w:rsidP="0003363E">
      <w:pPr>
        <w:pStyle w:val="EndNoteBibliography"/>
        <w:spacing w:after="0"/>
        <w:rPr>
          <w:noProof/>
          <w:sz w:val="20"/>
          <w:szCs w:val="20"/>
        </w:rPr>
      </w:pPr>
    </w:p>
    <w:p w14:paraId="373BB21C" w14:textId="77ACA13D"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7.</w:t>
      </w:r>
      <w:r w:rsidR="0003363E" w:rsidRPr="00C64872">
        <w:rPr>
          <w:noProof/>
          <w:sz w:val="20"/>
          <w:szCs w:val="20"/>
        </w:rPr>
        <w:tab/>
        <w:t>Chin A, Heupel M, Simpfendorfer C, Tobin A. Ontogenetic movements of juvenile blacktip reef sharks: evidence of dispersal and connectivity between coastal habitats and coral reefs. Aquatic Conservation: Marine and Freshwater Ecosystems. 2013;23(3):468-74.</w:t>
      </w:r>
    </w:p>
    <w:p w14:paraId="082CB4D1" w14:textId="77777777" w:rsidR="0003363E" w:rsidRDefault="0003363E" w:rsidP="0003363E">
      <w:pPr>
        <w:pStyle w:val="EndNoteBibliography"/>
        <w:spacing w:after="0"/>
        <w:rPr>
          <w:noProof/>
          <w:sz w:val="20"/>
          <w:szCs w:val="20"/>
        </w:rPr>
      </w:pPr>
    </w:p>
    <w:p w14:paraId="362164D5" w14:textId="62A530DD"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8.</w:t>
      </w:r>
      <w:r w:rsidR="0003363E" w:rsidRPr="00C64872">
        <w:rPr>
          <w:noProof/>
          <w:sz w:val="20"/>
          <w:szCs w:val="20"/>
        </w:rPr>
        <w:tab/>
        <w:t xml:space="preserve">Filmalter J, Dagorn L, Cowley P. Spatial behaviour and site fidelity of the sicklefin lemon shark </w:t>
      </w:r>
      <w:r w:rsidR="0003363E" w:rsidRPr="00AE3ADB">
        <w:rPr>
          <w:i/>
          <w:noProof/>
          <w:sz w:val="20"/>
          <w:szCs w:val="20"/>
        </w:rPr>
        <w:t>Negaprion acutidens</w:t>
      </w:r>
      <w:r w:rsidR="0003363E" w:rsidRPr="00C64872">
        <w:rPr>
          <w:noProof/>
          <w:sz w:val="20"/>
          <w:szCs w:val="20"/>
        </w:rPr>
        <w:t xml:space="preserve"> in a rem</w:t>
      </w:r>
      <w:r w:rsidR="0003363E">
        <w:rPr>
          <w:noProof/>
          <w:sz w:val="20"/>
          <w:szCs w:val="20"/>
        </w:rPr>
        <w:t>ote Indian Ocean atoll. Marine B</w:t>
      </w:r>
      <w:r w:rsidR="0003363E" w:rsidRPr="00C64872">
        <w:rPr>
          <w:noProof/>
          <w:sz w:val="20"/>
          <w:szCs w:val="20"/>
        </w:rPr>
        <w:t>iology. 2013;160(9):2425-36.</w:t>
      </w:r>
    </w:p>
    <w:p w14:paraId="3A260DFB" w14:textId="6F1A389E" w:rsidR="0003363E" w:rsidRDefault="00703252" w:rsidP="00AE3ADB">
      <w:pPr>
        <w:pStyle w:val="EndNoteBibliography"/>
        <w:tabs>
          <w:tab w:val="left" w:pos="1300"/>
        </w:tabs>
        <w:spacing w:after="0"/>
        <w:rPr>
          <w:noProof/>
          <w:sz w:val="20"/>
          <w:szCs w:val="20"/>
        </w:rPr>
      </w:pPr>
      <w:r>
        <w:rPr>
          <w:noProof/>
          <w:sz w:val="20"/>
          <w:szCs w:val="20"/>
        </w:rPr>
        <w:tab/>
      </w:r>
    </w:p>
    <w:p w14:paraId="60F31E6A" w14:textId="6B5C3748" w:rsidR="0003363E" w:rsidRPr="00C64872" w:rsidRDefault="00293B31" w:rsidP="0003363E">
      <w:pPr>
        <w:pStyle w:val="EndNoteBibliography"/>
        <w:spacing w:after="0"/>
        <w:rPr>
          <w:noProof/>
          <w:sz w:val="20"/>
          <w:szCs w:val="20"/>
        </w:rPr>
      </w:pPr>
      <w:r>
        <w:rPr>
          <w:noProof/>
          <w:sz w:val="20"/>
          <w:szCs w:val="20"/>
        </w:rPr>
        <w:t>4</w:t>
      </w:r>
      <w:r w:rsidR="0003363E" w:rsidRPr="00C64872">
        <w:rPr>
          <w:noProof/>
          <w:sz w:val="20"/>
          <w:szCs w:val="20"/>
        </w:rPr>
        <w:t>9.</w:t>
      </w:r>
      <w:r w:rsidR="0003363E" w:rsidRPr="00C64872">
        <w:rPr>
          <w:noProof/>
          <w:sz w:val="20"/>
          <w:szCs w:val="20"/>
        </w:rPr>
        <w:tab/>
        <w:t xml:space="preserve">Daley RK, Williams A, Green M, Barker B, Brodie P. Can marine reserves conserve vulnerable sharks in the </w:t>
      </w:r>
      <w:r w:rsidR="0003363E">
        <w:rPr>
          <w:noProof/>
          <w:sz w:val="20"/>
          <w:szCs w:val="20"/>
        </w:rPr>
        <w:t xml:space="preserve">deep sea? A case study of </w:t>
      </w:r>
      <w:r w:rsidR="0003363E" w:rsidRPr="00AE3ADB">
        <w:rPr>
          <w:i/>
          <w:noProof/>
          <w:sz w:val="20"/>
          <w:szCs w:val="20"/>
        </w:rPr>
        <w:t>Centrophorus zeehaani</w:t>
      </w:r>
      <w:r w:rsidR="0003363E" w:rsidRPr="00C64872">
        <w:rPr>
          <w:noProof/>
          <w:sz w:val="20"/>
          <w:szCs w:val="20"/>
        </w:rPr>
        <w:t>,</w:t>
      </w:r>
      <w:r w:rsidR="0003363E">
        <w:rPr>
          <w:noProof/>
          <w:sz w:val="20"/>
          <w:szCs w:val="20"/>
        </w:rPr>
        <w:t xml:space="preserve"> </w:t>
      </w:r>
      <w:r w:rsidR="0003363E" w:rsidRPr="00C64872">
        <w:rPr>
          <w:noProof/>
          <w:sz w:val="20"/>
          <w:szCs w:val="20"/>
        </w:rPr>
        <w:t>(Centrophoridae) examined with acoustic telemetry. Deep Sea Research Part II: Topical Studies in Oceanography. 2014.</w:t>
      </w:r>
    </w:p>
    <w:p w14:paraId="69E2A63E" w14:textId="77777777" w:rsidR="0003363E" w:rsidRDefault="0003363E" w:rsidP="0003363E">
      <w:pPr>
        <w:pStyle w:val="EndNoteBibliography"/>
        <w:spacing w:after="0"/>
        <w:rPr>
          <w:noProof/>
          <w:sz w:val="20"/>
          <w:szCs w:val="20"/>
        </w:rPr>
      </w:pPr>
    </w:p>
    <w:p w14:paraId="37107B48" w14:textId="6F8A344B"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0.</w:t>
      </w:r>
      <w:r w:rsidR="0003363E" w:rsidRPr="00C64872">
        <w:rPr>
          <w:noProof/>
          <w:sz w:val="20"/>
          <w:szCs w:val="20"/>
        </w:rPr>
        <w:tab/>
        <w:t>Hozumi A, Kaartvedt S, Røstad A, Berumen ML, Cochran JE, Jones BH. Acoustic backscatter at a Red Sea whale shark aggregation site. Regional Studies in Marine Science. 2018.</w:t>
      </w:r>
    </w:p>
    <w:p w14:paraId="0E563C12" w14:textId="77777777" w:rsidR="0003363E" w:rsidRDefault="0003363E" w:rsidP="0003363E">
      <w:pPr>
        <w:pStyle w:val="EndNoteBibliography"/>
        <w:spacing w:after="0"/>
        <w:rPr>
          <w:noProof/>
          <w:sz w:val="20"/>
          <w:szCs w:val="20"/>
        </w:rPr>
      </w:pPr>
    </w:p>
    <w:p w14:paraId="1D4B39E2" w14:textId="0AA510C8"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1.</w:t>
      </w:r>
      <w:r w:rsidR="0003363E" w:rsidRPr="00C64872">
        <w:rPr>
          <w:noProof/>
          <w:sz w:val="20"/>
          <w:szCs w:val="20"/>
        </w:rPr>
        <w:tab/>
        <w:t>Rowat D. Occurrence of whale</w:t>
      </w:r>
      <w:r w:rsidR="0003363E">
        <w:rPr>
          <w:noProof/>
          <w:sz w:val="20"/>
          <w:szCs w:val="20"/>
        </w:rPr>
        <w:t xml:space="preserve"> shark (</w:t>
      </w:r>
      <w:r w:rsidR="0003363E" w:rsidRPr="00AE3ADB">
        <w:rPr>
          <w:i/>
          <w:noProof/>
          <w:sz w:val="20"/>
          <w:szCs w:val="20"/>
        </w:rPr>
        <w:t>Rhincodon typus</w:t>
      </w:r>
      <w:r w:rsidR="0003363E" w:rsidRPr="00C64872">
        <w:rPr>
          <w:noProof/>
          <w:sz w:val="20"/>
          <w:szCs w:val="20"/>
        </w:rPr>
        <w:t>) in the Indian Ocean: A case for regional conservation. Fisheries Research. 2007;84(1):96-101.</w:t>
      </w:r>
    </w:p>
    <w:p w14:paraId="69F8678B" w14:textId="77777777" w:rsidR="0003363E" w:rsidRDefault="0003363E" w:rsidP="0003363E">
      <w:pPr>
        <w:pStyle w:val="EndNoteBibliography"/>
        <w:spacing w:after="0"/>
        <w:rPr>
          <w:noProof/>
          <w:sz w:val="20"/>
          <w:szCs w:val="20"/>
        </w:rPr>
      </w:pPr>
    </w:p>
    <w:p w14:paraId="79A93488" w14:textId="603BCCEF"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2.</w:t>
      </w:r>
      <w:r w:rsidR="0003363E" w:rsidRPr="00C64872">
        <w:rPr>
          <w:noProof/>
          <w:sz w:val="20"/>
          <w:szCs w:val="20"/>
        </w:rPr>
        <w:tab/>
        <w:t xml:space="preserve">Pierce SJ, Norman B. </w:t>
      </w:r>
      <w:r w:rsidR="0003363E" w:rsidRPr="00AE3ADB">
        <w:rPr>
          <w:i/>
          <w:noProof/>
          <w:sz w:val="20"/>
          <w:szCs w:val="20"/>
        </w:rPr>
        <w:t>Rhincodon typus</w:t>
      </w:r>
      <w:r w:rsidR="0003363E" w:rsidRPr="00C64872">
        <w:rPr>
          <w:noProof/>
          <w:sz w:val="20"/>
          <w:szCs w:val="20"/>
        </w:rPr>
        <w:t>. The IUCN Red List of Threatened Species 2016: e.T19488A2365291 2016 [30/09/2016]. Available from: http://dx.doi.org/10.2305/IUCN.UK.2016-1.RLTS.T19488A2365291.en.</w:t>
      </w:r>
    </w:p>
    <w:p w14:paraId="6B513AF7" w14:textId="77777777" w:rsidR="0003363E" w:rsidRDefault="0003363E" w:rsidP="0003363E">
      <w:pPr>
        <w:pStyle w:val="EndNoteBibliography"/>
        <w:spacing w:after="0"/>
        <w:rPr>
          <w:noProof/>
          <w:sz w:val="20"/>
          <w:szCs w:val="20"/>
        </w:rPr>
      </w:pPr>
    </w:p>
    <w:p w14:paraId="265015C9" w14:textId="4F7126F2"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3.</w:t>
      </w:r>
      <w:r w:rsidR="0003363E" w:rsidRPr="00C64872">
        <w:rPr>
          <w:noProof/>
          <w:sz w:val="20"/>
          <w:szCs w:val="20"/>
        </w:rPr>
        <w:tab/>
        <w:t>Rowat D, Brooks K, March A, McCarten C, Jouannet D, Riley L, et al. Long-term membership of whale sharks (</w:t>
      </w:r>
      <w:r w:rsidR="0003363E" w:rsidRPr="00AE3ADB">
        <w:rPr>
          <w:i/>
          <w:noProof/>
          <w:sz w:val="20"/>
          <w:szCs w:val="20"/>
        </w:rPr>
        <w:t>Rhincodon typus</w:t>
      </w:r>
      <w:r w:rsidR="0003363E" w:rsidRPr="00C64872">
        <w:rPr>
          <w:noProof/>
          <w:sz w:val="20"/>
          <w:szCs w:val="20"/>
        </w:rPr>
        <w:t>) in coastal aggregations in Seychelles and Djibouti. Marine and Freshwater Research. 2011;62:621-7.</w:t>
      </w:r>
    </w:p>
    <w:p w14:paraId="696083D4" w14:textId="77777777" w:rsidR="0003363E" w:rsidRDefault="0003363E" w:rsidP="0003363E">
      <w:pPr>
        <w:pStyle w:val="EndNoteBibliography"/>
        <w:spacing w:after="0"/>
        <w:rPr>
          <w:noProof/>
          <w:sz w:val="20"/>
          <w:szCs w:val="20"/>
        </w:rPr>
      </w:pPr>
    </w:p>
    <w:p w14:paraId="36AE449E" w14:textId="6F5538DC" w:rsidR="0003363E" w:rsidRPr="00C64872" w:rsidRDefault="00293B31" w:rsidP="0003363E">
      <w:pPr>
        <w:pStyle w:val="EndNoteBibliography"/>
        <w:spacing w:after="0"/>
        <w:rPr>
          <w:noProof/>
          <w:sz w:val="20"/>
          <w:szCs w:val="20"/>
        </w:rPr>
      </w:pPr>
      <w:r>
        <w:rPr>
          <w:rFonts w:hint="eastAsia"/>
          <w:noProof/>
          <w:sz w:val="20"/>
          <w:szCs w:val="20"/>
        </w:rPr>
        <w:t>5</w:t>
      </w:r>
      <w:r w:rsidR="0003363E" w:rsidRPr="00C64872">
        <w:rPr>
          <w:rFonts w:hint="eastAsia"/>
          <w:noProof/>
          <w:sz w:val="20"/>
          <w:szCs w:val="20"/>
        </w:rPr>
        <w:t>4.</w:t>
      </w:r>
      <w:r w:rsidR="0003363E" w:rsidRPr="00C64872">
        <w:rPr>
          <w:rFonts w:hint="eastAsia"/>
          <w:noProof/>
          <w:sz w:val="20"/>
          <w:szCs w:val="20"/>
        </w:rPr>
        <w:tab/>
        <w:t>Ramírez</w:t>
      </w:r>
      <w:r w:rsidR="0003363E" w:rsidRPr="00C64872">
        <w:rPr>
          <w:rFonts w:hint="eastAsia"/>
          <w:noProof/>
          <w:sz w:val="20"/>
          <w:szCs w:val="20"/>
        </w:rPr>
        <w:t>‐</w:t>
      </w:r>
      <w:r w:rsidR="0003363E" w:rsidRPr="00C64872">
        <w:rPr>
          <w:rFonts w:hint="eastAsia"/>
          <w:noProof/>
          <w:sz w:val="20"/>
          <w:szCs w:val="20"/>
        </w:rPr>
        <w:t>Macías D, Meekan M, De La Parra</w:t>
      </w:r>
      <w:r w:rsidR="0003363E" w:rsidRPr="00C64872">
        <w:rPr>
          <w:rFonts w:hint="eastAsia"/>
          <w:noProof/>
          <w:sz w:val="20"/>
          <w:szCs w:val="20"/>
        </w:rPr>
        <w:t>‐</w:t>
      </w:r>
      <w:r w:rsidR="0003363E" w:rsidRPr="00C64872">
        <w:rPr>
          <w:rFonts w:hint="eastAsia"/>
          <w:noProof/>
          <w:sz w:val="20"/>
          <w:szCs w:val="20"/>
        </w:rPr>
        <w:t>Venegas R, Remolina</w:t>
      </w:r>
      <w:r w:rsidR="0003363E" w:rsidRPr="00C64872">
        <w:rPr>
          <w:rFonts w:hint="eastAsia"/>
          <w:noProof/>
          <w:sz w:val="20"/>
          <w:szCs w:val="20"/>
        </w:rPr>
        <w:t>‐</w:t>
      </w:r>
      <w:r w:rsidR="0003363E" w:rsidRPr="00C64872">
        <w:rPr>
          <w:rFonts w:hint="eastAsia"/>
          <w:noProof/>
          <w:sz w:val="20"/>
          <w:szCs w:val="20"/>
        </w:rPr>
        <w:t>Suárez F, Trigo</w:t>
      </w:r>
      <w:r w:rsidR="0003363E" w:rsidRPr="00C64872">
        <w:rPr>
          <w:rFonts w:hint="eastAsia"/>
          <w:noProof/>
          <w:sz w:val="20"/>
          <w:szCs w:val="20"/>
        </w:rPr>
        <w:t>‐</w:t>
      </w:r>
      <w:r w:rsidR="0003363E" w:rsidRPr="00C64872">
        <w:rPr>
          <w:rFonts w:hint="eastAsia"/>
          <w:noProof/>
          <w:sz w:val="20"/>
          <w:szCs w:val="20"/>
        </w:rPr>
        <w:t>Mendoza M, Vázquez</w:t>
      </w:r>
      <w:r w:rsidR="0003363E" w:rsidRPr="00C64872">
        <w:rPr>
          <w:rFonts w:hint="eastAsia"/>
          <w:noProof/>
          <w:sz w:val="20"/>
          <w:szCs w:val="20"/>
        </w:rPr>
        <w:t>‐</w:t>
      </w:r>
      <w:r w:rsidR="0003363E" w:rsidRPr="00C64872">
        <w:rPr>
          <w:rFonts w:hint="eastAsia"/>
          <w:noProof/>
          <w:sz w:val="20"/>
          <w:szCs w:val="20"/>
        </w:rPr>
        <w:t xml:space="preserve">Juárez R. Patterns in composition, abundance and scarring of whale sharks </w:t>
      </w:r>
      <w:r w:rsidR="0003363E" w:rsidRPr="00AE3ADB">
        <w:rPr>
          <w:i/>
          <w:noProof/>
          <w:sz w:val="20"/>
          <w:szCs w:val="20"/>
        </w:rPr>
        <w:t>Rhincodon typus</w:t>
      </w:r>
      <w:r w:rsidR="0003363E" w:rsidRPr="00C64872">
        <w:rPr>
          <w:rFonts w:hint="eastAsia"/>
          <w:noProof/>
          <w:sz w:val="20"/>
          <w:szCs w:val="20"/>
        </w:rPr>
        <w:t xml:space="preserve"> near Holbox Island, Mexico. </w:t>
      </w:r>
      <w:r w:rsidR="0003363E" w:rsidRPr="00C64872">
        <w:rPr>
          <w:noProof/>
          <w:sz w:val="20"/>
          <w:szCs w:val="20"/>
        </w:rPr>
        <w:t>Journal of Fish Biology. 2012;80(5):1401-16.</w:t>
      </w:r>
    </w:p>
    <w:p w14:paraId="568B2AC1" w14:textId="77777777" w:rsidR="0003363E" w:rsidRDefault="0003363E" w:rsidP="0003363E">
      <w:pPr>
        <w:pStyle w:val="EndNoteBibliography"/>
        <w:spacing w:after="0"/>
        <w:rPr>
          <w:noProof/>
          <w:sz w:val="20"/>
          <w:szCs w:val="20"/>
        </w:rPr>
      </w:pPr>
    </w:p>
    <w:p w14:paraId="33F40149" w14:textId="67589664"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5.</w:t>
      </w:r>
      <w:r w:rsidR="0003363E" w:rsidRPr="00C64872">
        <w:rPr>
          <w:noProof/>
          <w:sz w:val="20"/>
          <w:szCs w:val="20"/>
        </w:rPr>
        <w:tab/>
        <w:t xml:space="preserve">Ketchum JT, Galván-Magaña F, Klimley AP. Segregation and foraging ecology of whale sharks, </w:t>
      </w:r>
      <w:r w:rsidR="0003363E" w:rsidRPr="00AE3ADB">
        <w:rPr>
          <w:i/>
          <w:noProof/>
          <w:sz w:val="20"/>
          <w:szCs w:val="20"/>
        </w:rPr>
        <w:t>Rhincodon typus</w:t>
      </w:r>
      <w:r w:rsidR="0003363E" w:rsidRPr="00C64872">
        <w:rPr>
          <w:noProof/>
          <w:sz w:val="20"/>
          <w:szCs w:val="20"/>
        </w:rPr>
        <w:t>, in the southwestern Gul</w:t>
      </w:r>
      <w:r w:rsidR="0003363E">
        <w:rPr>
          <w:noProof/>
          <w:sz w:val="20"/>
          <w:szCs w:val="20"/>
        </w:rPr>
        <w:t>f of California. Environmental Biology of F</w:t>
      </w:r>
      <w:r w:rsidR="0003363E" w:rsidRPr="00C64872">
        <w:rPr>
          <w:noProof/>
          <w:sz w:val="20"/>
          <w:szCs w:val="20"/>
        </w:rPr>
        <w:t>ishes. 2013;96(6):779-95.</w:t>
      </w:r>
    </w:p>
    <w:p w14:paraId="32E218D3" w14:textId="77777777" w:rsidR="0003363E" w:rsidRDefault="0003363E" w:rsidP="0003363E">
      <w:pPr>
        <w:pStyle w:val="EndNoteBibliography"/>
        <w:spacing w:after="0"/>
        <w:rPr>
          <w:noProof/>
          <w:sz w:val="20"/>
          <w:szCs w:val="20"/>
        </w:rPr>
      </w:pPr>
    </w:p>
    <w:p w14:paraId="26DF1F2F" w14:textId="2C9A5E4D"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6.</w:t>
      </w:r>
      <w:r w:rsidR="0003363E" w:rsidRPr="00C64872">
        <w:rPr>
          <w:noProof/>
          <w:sz w:val="20"/>
          <w:szCs w:val="20"/>
        </w:rPr>
        <w:tab/>
        <w:t xml:space="preserve">Motta PJ, Maslanka M, Hueter RE, Davis RL, de la Parra R, Mulvany SL, et al. Feeding anatomy, filter-feeding rate, and diet of whale sharks </w:t>
      </w:r>
      <w:r w:rsidR="0003363E" w:rsidRPr="00AE3ADB">
        <w:rPr>
          <w:i/>
          <w:noProof/>
          <w:sz w:val="20"/>
          <w:szCs w:val="20"/>
        </w:rPr>
        <w:t>Rhincodon typus</w:t>
      </w:r>
      <w:r w:rsidR="0003363E" w:rsidRPr="00C64872">
        <w:rPr>
          <w:noProof/>
          <w:sz w:val="20"/>
          <w:szCs w:val="20"/>
        </w:rPr>
        <w:t xml:space="preserve"> during surface ram filter feeding off the Yucatan Peninsula, Mexico. Zoology (Jena, Germany). 2010;113(4):199-212.</w:t>
      </w:r>
    </w:p>
    <w:p w14:paraId="58BC2152" w14:textId="77777777" w:rsidR="0003363E" w:rsidRDefault="0003363E" w:rsidP="0003363E">
      <w:pPr>
        <w:pStyle w:val="EndNoteBibliography"/>
        <w:spacing w:after="0"/>
        <w:rPr>
          <w:noProof/>
          <w:sz w:val="20"/>
          <w:szCs w:val="20"/>
        </w:rPr>
      </w:pPr>
    </w:p>
    <w:p w14:paraId="4457190F" w14:textId="2DBD4631"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7.</w:t>
      </w:r>
      <w:r w:rsidR="0003363E" w:rsidRPr="00C64872">
        <w:rPr>
          <w:noProof/>
          <w:sz w:val="20"/>
          <w:szCs w:val="20"/>
        </w:rPr>
        <w:tab/>
        <w:t>Rohner CA, Armstrong AJ, Pierce SJ, Prebble CE, Cagua EF, Cochran JE, et al. Whale sharks target dense prey patches of sergestid s</w:t>
      </w:r>
      <w:r w:rsidR="0003363E">
        <w:rPr>
          <w:noProof/>
          <w:sz w:val="20"/>
          <w:szCs w:val="20"/>
        </w:rPr>
        <w:t>hrimp off Tanzania. Journal of Plankton R</w:t>
      </w:r>
      <w:r w:rsidR="0003363E" w:rsidRPr="00C64872">
        <w:rPr>
          <w:noProof/>
          <w:sz w:val="20"/>
          <w:szCs w:val="20"/>
        </w:rPr>
        <w:t>esearch. 2015:fbv010.</w:t>
      </w:r>
    </w:p>
    <w:p w14:paraId="5C693F38" w14:textId="77777777" w:rsidR="0003363E" w:rsidRDefault="0003363E" w:rsidP="0003363E">
      <w:pPr>
        <w:pStyle w:val="EndNoteBibliography"/>
        <w:spacing w:after="0"/>
        <w:rPr>
          <w:noProof/>
          <w:sz w:val="20"/>
          <w:szCs w:val="20"/>
        </w:rPr>
      </w:pPr>
    </w:p>
    <w:p w14:paraId="4CAB4154" w14:textId="1AD0F3B8" w:rsidR="0003363E" w:rsidRPr="00C64872" w:rsidRDefault="00293B31" w:rsidP="0003363E">
      <w:pPr>
        <w:pStyle w:val="EndNoteBibliography"/>
        <w:spacing w:after="0"/>
        <w:rPr>
          <w:noProof/>
          <w:sz w:val="20"/>
          <w:szCs w:val="20"/>
        </w:rPr>
      </w:pPr>
      <w:r>
        <w:rPr>
          <w:noProof/>
          <w:sz w:val="20"/>
          <w:szCs w:val="20"/>
        </w:rPr>
        <w:lastRenderedPageBreak/>
        <w:t>5</w:t>
      </w:r>
      <w:r w:rsidR="0003363E" w:rsidRPr="00C64872">
        <w:rPr>
          <w:noProof/>
          <w:sz w:val="20"/>
          <w:szCs w:val="20"/>
        </w:rPr>
        <w:t>8.</w:t>
      </w:r>
      <w:r w:rsidR="0003363E" w:rsidRPr="00C64872">
        <w:rPr>
          <w:noProof/>
          <w:sz w:val="20"/>
          <w:szCs w:val="20"/>
        </w:rPr>
        <w:tab/>
        <w:t xml:space="preserve">Clark E, Nelson D. Young whale sharks, </w:t>
      </w:r>
      <w:r w:rsidR="0003363E" w:rsidRPr="00AE3ADB">
        <w:rPr>
          <w:i/>
          <w:noProof/>
          <w:sz w:val="20"/>
          <w:szCs w:val="20"/>
        </w:rPr>
        <w:t>Rhincodon typus</w:t>
      </w:r>
      <w:r w:rsidR="0003363E" w:rsidRPr="00C64872">
        <w:rPr>
          <w:noProof/>
          <w:sz w:val="20"/>
          <w:szCs w:val="20"/>
        </w:rPr>
        <w:t>, feeding on a copepod bloom near La Paz, Mexico. Environmental Biology of Fishes. 1997;50(1):63-73. doi: 10.1023/a:1007312310127.</w:t>
      </w:r>
    </w:p>
    <w:p w14:paraId="60F60243" w14:textId="77777777" w:rsidR="0003363E" w:rsidRDefault="0003363E" w:rsidP="0003363E">
      <w:pPr>
        <w:pStyle w:val="EndNoteBibliography"/>
        <w:spacing w:after="0"/>
        <w:rPr>
          <w:noProof/>
          <w:sz w:val="20"/>
          <w:szCs w:val="20"/>
        </w:rPr>
      </w:pPr>
    </w:p>
    <w:p w14:paraId="58C1C0DF" w14:textId="38D2F76A" w:rsidR="0003363E" w:rsidRPr="00C64872" w:rsidRDefault="00293B31" w:rsidP="0003363E">
      <w:pPr>
        <w:pStyle w:val="EndNoteBibliography"/>
        <w:spacing w:after="0"/>
        <w:rPr>
          <w:noProof/>
          <w:sz w:val="20"/>
          <w:szCs w:val="20"/>
        </w:rPr>
      </w:pPr>
      <w:r>
        <w:rPr>
          <w:noProof/>
          <w:sz w:val="20"/>
          <w:szCs w:val="20"/>
        </w:rPr>
        <w:t>5</w:t>
      </w:r>
      <w:r w:rsidR="0003363E" w:rsidRPr="00C64872">
        <w:rPr>
          <w:noProof/>
          <w:sz w:val="20"/>
          <w:szCs w:val="20"/>
        </w:rPr>
        <w:t>9.</w:t>
      </w:r>
      <w:r w:rsidR="0003363E" w:rsidRPr="00C64872">
        <w:rPr>
          <w:noProof/>
          <w:sz w:val="20"/>
          <w:szCs w:val="20"/>
        </w:rPr>
        <w:tab/>
        <w:t>Nelson JD, Eckert SA. Foraging ecology of whale sharks (</w:t>
      </w:r>
      <w:r w:rsidR="0003363E" w:rsidRPr="00AE3ADB">
        <w:rPr>
          <w:i/>
          <w:noProof/>
          <w:sz w:val="20"/>
          <w:szCs w:val="20"/>
        </w:rPr>
        <w:t>Rhincodon typus</w:t>
      </w:r>
      <w:r w:rsidR="0003363E" w:rsidRPr="00C64872">
        <w:rPr>
          <w:noProof/>
          <w:sz w:val="20"/>
          <w:szCs w:val="20"/>
        </w:rPr>
        <w:t>) within Bahía de Los Angeles, Baja California Norte, México. Fisheries Research. 2007;84(1):47-64. doi: 10.1016/j.fishres.2006.11.013.</w:t>
      </w:r>
    </w:p>
    <w:p w14:paraId="1C110082" w14:textId="77777777" w:rsidR="0003363E" w:rsidRDefault="0003363E" w:rsidP="0003363E">
      <w:pPr>
        <w:pStyle w:val="EndNoteBibliography"/>
        <w:spacing w:after="0"/>
        <w:rPr>
          <w:noProof/>
          <w:sz w:val="20"/>
          <w:szCs w:val="20"/>
        </w:rPr>
      </w:pPr>
    </w:p>
    <w:p w14:paraId="3241FBA5" w14:textId="3AFF8A59" w:rsidR="00293B31" w:rsidRDefault="00293B31" w:rsidP="0003363E">
      <w:pPr>
        <w:pStyle w:val="EndNoteBibliography"/>
        <w:spacing w:after="0"/>
        <w:rPr>
          <w:noProof/>
          <w:sz w:val="20"/>
          <w:szCs w:val="20"/>
        </w:rPr>
      </w:pPr>
      <w:r w:rsidRPr="00293B31">
        <w:rPr>
          <w:noProof/>
          <w:sz w:val="20"/>
          <w:szCs w:val="20"/>
        </w:rPr>
        <w:t>60.</w:t>
      </w:r>
      <w:r w:rsidRPr="00293B31">
        <w:rPr>
          <w:noProof/>
          <w:sz w:val="20"/>
          <w:szCs w:val="20"/>
        </w:rPr>
        <w:tab/>
        <w:t>Cárdenas-Palomo N, Noreña-Barroso E, Herrera-Silveira J, Galván-Magaña F, Hacohen-Domené A. Feeding habits of the whale shark (</w:t>
      </w:r>
      <w:r w:rsidRPr="00AE3ADB">
        <w:rPr>
          <w:i/>
          <w:noProof/>
          <w:sz w:val="20"/>
          <w:szCs w:val="20"/>
        </w:rPr>
        <w:t>Rhincodon typus</w:t>
      </w:r>
      <w:r w:rsidRPr="00293B31">
        <w:rPr>
          <w:noProof/>
          <w:sz w:val="20"/>
          <w:szCs w:val="20"/>
        </w:rPr>
        <w:t>) inferred by fatty acid profiles in the northern Mexican Caribbean. Environmental Biology of Fishes. 2018;101(11):1599-612. doi: 10.1007/s10641-018-0806-3.</w:t>
      </w:r>
    </w:p>
    <w:p w14:paraId="106A7028" w14:textId="77777777" w:rsidR="00293B31" w:rsidRDefault="00293B31" w:rsidP="0003363E">
      <w:pPr>
        <w:pStyle w:val="EndNoteBibliography"/>
        <w:spacing w:after="0"/>
        <w:rPr>
          <w:noProof/>
          <w:sz w:val="20"/>
          <w:szCs w:val="20"/>
        </w:rPr>
      </w:pPr>
    </w:p>
    <w:p w14:paraId="534D385E" w14:textId="1965B691" w:rsidR="0003363E" w:rsidRPr="00C64872" w:rsidRDefault="00293B31" w:rsidP="0003363E">
      <w:pPr>
        <w:pStyle w:val="EndNoteBibliography"/>
        <w:spacing w:after="0"/>
        <w:rPr>
          <w:noProof/>
          <w:sz w:val="20"/>
          <w:szCs w:val="20"/>
        </w:rPr>
      </w:pPr>
      <w:r>
        <w:rPr>
          <w:noProof/>
          <w:sz w:val="20"/>
          <w:szCs w:val="20"/>
        </w:rPr>
        <w:t>61</w:t>
      </w:r>
      <w:r w:rsidR="0003363E" w:rsidRPr="00C64872">
        <w:rPr>
          <w:noProof/>
          <w:sz w:val="20"/>
          <w:szCs w:val="20"/>
        </w:rPr>
        <w:t>.</w:t>
      </w:r>
      <w:r w:rsidR="0003363E" w:rsidRPr="00C64872">
        <w:rPr>
          <w:noProof/>
          <w:sz w:val="20"/>
          <w:szCs w:val="20"/>
        </w:rPr>
        <w:tab/>
        <w:t>Hueter RE, Tyminski J</w:t>
      </w:r>
      <w:r w:rsidR="0003363E">
        <w:rPr>
          <w:noProof/>
          <w:sz w:val="20"/>
          <w:szCs w:val="20"/>
        </w:rPr>
        <w:t>P, de la Parra R. Horizontal movements, migration patterns, and population structure of whale s</w:t>
      </w:r>
      <w:r w:rsidR="0003363E" w:rsidRPr="00C64872">
        <w:rPr>
          <w:noProof/>
          <w:sz w:val="20"/>
          <w:szCs w:val="20"/>
        </w:rPr>
        <w:t>h</w:t>
      </w:r>
      <w:r w:rsidR="0003363E">
        <w:rPr>
          <w:noProof/>
          <w:sz w:val="20"/>
          <w:szCs w:val="20"/>
        </w:rPr>
        <w:t>arks in the Gulf of Mexico and n</w:t>
      </w:r>
      <w:r w:rsidR="0003363E" w:rsidRPr="00C64872">
        <w:rPr>
          <w:noProof/>
          <w:sz w:val="20"/>
          <w:szCs w:val="20"/>
        </w:rPr>
        <w:t>orthwestern Caribbean Sea. PLoS</w:t>
      </w:r>
      <w:r w:rsidR="0003363E">
        <w:rPr>
          <w:noProof/>
          <w:sz w:val="20"/>
          <w:szCs w:val="20"/>
        </w:rPr>
        <w:t xml:space="preserve"> O</w:t>
      </w:r>
      <w:r w:rsidR="0003363E" w:rsidRPr="00C64872">
        <w:rPr>
          <w:noProof/>
          <w:sz w:val="20"/>
          <w:szCs w:val="20"/>
        </w:rPr>
        <w:t>ne. 2013;8(8):e71883.</w:t>
      </w:r>
    </w:p>
    <w:p w14:paraId="54785061" w14:textId="77777777" w:rsidR="0003363E" w:rsidRDefault="0003363E" w:rsidP="0003363E">
      <w:pPr>
        <w:pStyle w:val="EndNoteBibliography"/>
        <w:spacing w:after="0"/>
        <w:rPr>
          <w:noProof/>
          <w:sz w:val="20"/>
          <w:szCs w:val="20"/>
        </w:rPr>
      </w:pPr>
    </w:p>
    <w:p w14:paraId="26B07819" w14:textId="21F4254A" w:rsidR="0003363E" w:rsidRPr="00C64872" w:rsidRDefault="00293B31" w:rsidP="0003363E">
      <w:pPr>
        <w:pStyle w:val="EndNoteBibliography"/>
        <w:spacing w:after="0"/>
        <w:rPr>
          <w:noProof/>
          <w:sz w:val="20"/>
          <w:szCs w:val="20"/>
        </w:rPr>
      </w:pPr>
      <w:r>
        <w:rPr>
          <w:noProof/>
          <w:sz w:val="20"/>
          <w:szCs w:val="20"/>
        </w:rPr>
        <w:t>62</w:t>
      </w:r>
      <w:r w:rsidR="0003363E" w:rsidRPr="00C64872">
        <w:rPr>
          <w:noProof/>
          <w:sz w:val="20"/>
          <w:szCs w:val="20"/>
        </w:rPr>
        <w:t>.</w:t>
      </w:r>
      <w:r w:rsidR="0003363E" w:rsidRPr="00C64872">
        <w:rPr>
          <w:noProof/>
          <w:sz w:val="20"/>
          <w:szCs w:val="20"/>
        </w:rPr>
        <w:tab/>
        <w:t>Ryan JP, Green JR, Espinoza E, Hearn AR. Association of whale sharks (</w:t>
      </w:r>
      <w:r w:rsidR="0003363E" w:rsidRPr="00AE3ADB">
        <w:rPr>
          <w:i/>
          <w:noProof/>
          <w:sz w:val="20"/>
          <w:szCs w:val="20"/>
        </w:rPr>
        <w:t>Rhincodon typus</w:t>
      </w:r>
      <w:r w:rsidR="0003363E" w:rsidRPr="00C64872">
        <w:rPr>
          <w:noProof/>
          <w:sz w:val="20"/>
          <w:szCs w:val="20"/>
        </w:rPr>
        <w:t>) with thermo-biological frontal systems of the eastern tropical Pacific. PLoS</w:t>
      </w:r>
      <w:r w:rsidR="0003363E">
        <w:rPr>
          <w:noProof/>
          <w:sz w:val="20"/>
          <w:szCs w:val="20"/>
        </w:rPr>
        <w:t xml:space="preserve"> O</w:t>
      </w:r>
      <w:r w:rsidR="0003363E" w:rsidRPr="00C64872">
        <w:rPr>
          <w:noProof/>
          <w:sz w:val="20"/>
          <w:szCs w:val="20"/>
        </w:rPr>
        <w:t>ne. 2017;12(8):e0182599.</w:t>
      </w:r>
    </w:p>
    <w:p w14:paraId="5AFC2F45" w14:textId="77777777" w:rsidR="0003363E" w:rsidRDefault="0003363E" w:rsidP="0003363E">
      <w:pPr>
        <w:pStyle w:val="EndNoteBibliography"/>
        <w:spacing w:after="0"/>
        <w:rPr>
          <w:noProof/>
          <w:sz w:val="20"/>
          <w:szCs w:val="20"/>
        </w:rPr>
      </w:pPr>
    </w:p>
    <w:p w14:paraId="17AE6241" w14:textId="5E6A3DF9" w:rsidR="0003363E" w:rsidRPr="00C64872" w:rsidRDefault="00293B31" w:rsidP="0003363E">
      <w:pPr>
        <w:pStyle w:val="EndNoteBibliography"/>
        <w:spacing w:after="0"/>
        <w:rPr>
          <w:noProof/>
          <w:sz w:val="20"/>
          <w:szCs w:val="20"/>
        </w:rPr>
      </w:pPr>
      <w:r>
        <w:rPr>
          <w:noProof/>
          <w:sz w:val="20"/>
          <w:szCs w:val="20"/>
        </w:rPr>
        <w:t>63</w:t>
      </w:r>
      <w:r w:rsidR="0003363E" w:rsidRPr="00C64872">
        <w:rPr>
          <w:noProof/>
          <w:sz w:val="20"/>
          <w:szCs w:val="20"/>
        </w:rPr>
        <w:t>.</w:t>
      </w:r>
      <w:r w:rsidR="0003363E" w:rsidRPr="00C64872">
        <w:rPr>
          <w:noProof/>
          <w:sz w:val="20"/>
          <w:szCs w:val="20"/>
        </w:rPr>
        <w:tab/>
        <w:t>Thums M, Meekan M, Stevens J, Wilson S, Polovina J. Evidence for behavioural thermoregulation by the world's largest fish. Journal of The Royal Society Interface. 2012:rsif20120477.</w:t>
      </w:r>
    </w:p>
    <w:p w14:paraId="17FC1894" w14:textId="77777777" w:rsidR="0003363E" w:rsidRDefault="0003363E" w:rsidP="0003363E">
      <w:pPr>
        <w:pStyle w:val="EndNoteBibliography"/>
        <w:spacing w:after="0"/>
        <w:rPr>
          <w:noProof/>
          <w:sz w:val="20"/>
          <w:szCs w:val="20"/>
        </w:rPr>
      </w:pPr>
    </w:p>
    <w:p w14:paraId="3D47ABC0" w14:textId="5185E9B4" w:rsidR="0003363E" w:rsidRPr="00C64872" w:rsidRDefault="00293B31" w:rsidP="0003363E">
      <w:pPr>
        <w:pStyle w:val="EndNoteBibliography"/>
        <w:spacing w:after="0"/>
        <w:rPr>
          <w:noProof/>
          <w:sz w:val="20"/>
          <w:szCs w:val="20"/>
        </w:rPr>
      </w:pPr>
      <w:r>
        <w:rPr>
          <w:noProof/>
          <w:sz w:val="20"/>
          <w:szCs w:val="20"/>
        </w:rPr>
        <w:t>64</w:t>
      </w:r>
      <w:r w:rsidR="0003363E" w:rsidRPr="00C64872">
        <w:rPr>
          <w:noProof/>
          <w:sz w:val="20"/>
          <w:szCs w:val="20"/>
        </w:rPr>
        <w:t>.</w:t>
      </w:r>
      <w:r w:rsidR="0003363E" w:rsidRPr="00C64872">
        <w:rPr>
          <w:noProof/>
          <w:sz w:val="20"/>
          <w:szCs w:val="20"/>
        </w:rPr>
        <w:tab/>
        <w:t>Meekan M, Fuiman L, Davis R, Berger Y, Thums M. Swimming strategy and body plan of the world's largest fish: implications for foraging efficiency and thermoregulation. Frontiers in Marine Science. 2015;2(64). doi: 10.3389/fmars.2015.00064.</w:t>
      </w:r>
    </w:p>
    <w:p w14:paraId="0194B142" w14:textId="77777777" w:rsidR="0003363E" w:rsidRDefault="0003363E" w:rsidP="0003363E">
      <w:pPr>
        <w:pStyle w:val="EndNoteBibliography"/>
        <w:spacing w:after="0"/>
        <w:rPr>
          <w:noProof/>
          <w:sz w:val="20"/>
          <w:szCs w:val="20"/>
        </w:rPr>
      </w:pPr>
    </w:p>
    <w:p w14:paraId="4060CF8C" w14:textId="266CBB2F" w:rsidR="0003363E" w:rsidRPr="004C03C4" w:rsidRDefault="00293B31" w:rsidP="0003363E">
      <w:pPr>
        <w:pStyle w:val="EndNoteBibliography"/>
        <w:spacing w:after="0"/>
        <w:rPr>
          <w:noProof/>
          <w:sz w:val="20"/>
          <w:szCs w:val="20"/>
          <w:lang w:val="de-DE"/>
        </w:rPr>
      </w:pPr>
      <w:r>
        <w:rPr>
          <w:noProof/>
          <w:sz w:val="20"/>
          <w:szCs w:val="20"/>
        </w:rPr>
        <w:t>65</w:t>
      </w:r>
      <w:r w:rsidR="0003363E">
        <w:rPr>
          <w:noProof/>
          <w:sz w:val="20"/>
          <w:szCs w:val="20"/>
        </w:rPr>
        <w:t>.</w:t>
      </w:r>
      <w:r w:rsidR="0003363E">
        <w:rPr>
          <w:noProof/>
          <w:sz w:val="20"/>
          <w:szCs w:val="20"/>
        </w:rPr>
        <w:tab/>
        <w:t>Siedler G. General circulation of water m</w:t>
      </w:r>
      <w:r w:rsidR="0003363E" w:rsidRPr="00C64872">
        <w:rPr>
          <w:noProof/>
          <w:sz w:val="20"/>
          <w:szCs w:val="20"/>
        </w:rPr>
        <w:t>asses in the Red Sea. In: De</w:t>
      </w:r>
      <w:r w:rsidR="0003363E">
        <w:rPr>
          <w:noProof/>
          <w:sz w:val="20"/>
          <w:szCs w:val="20"/>
        </w:rPr>
        <w:t>gens ET, Ross DA, editors. Hot brines and recent heavy metal deposits in the Red Sea: a geochemical and geophysical a</w:t>
      </w:r>
      <w:r w:rsidR="0003363E" w:rsidRPr="00C64872">
        <w:rPr>
          <w:noProof/>
          <w:sz w:val="20"/>
          <w:szCs w:val="20"/>
        </w:rPr>
        <w:t xml:space="preserve">ccount. </w:t>
      </w:r>
      <w:r w:rsidR="0003363E" w:rsidRPr="004C03C4">
        <w:rPr>
          <w:noProof/>
          <w:sz w:val="20"/>
          <w:szCs w:val="20"/>
          <w:lang w:val="de-DE"/>
        </w:rPr>
        <w:t>Berlin, Heidelberg: Springer Berlin Heidelberg; 1969. p. 131-7.</w:t>
      </w:r>
    </w:p>
    <w:p w14:paraId="5D070BE5" w14:textId="77777777" w:rsidR="0003363E" w:rsidRPr="004C03C4" w:rsidRDefault="0003363E" w:rsidP="0003363E">
      <w:pPr>
        <w:pStyle w:val="EndNoteBibliography"/>
        <w:rPr>
          <w:noProof/>
          <w:sz w:val="20"/>
          <w:szCs w:val="20"/>
          <w:lang w:val="de-DE"/>
        </w:rPr>
      </w:pPr>
    </w:p>
    <w:p w14:paraId="6071F988" w14:textId="4C3C8694" w:rsidR="007451E9" w:rsidRPr="00F41BA7" w:rsidRDefault="00293B31" w:rsidP="00F41BA7">
      <w:pPr>
        <w:pStyle w:val="EndNoteBibliography"/>
        <w:rPr>
          <w:noProof/>
          <w:sz w:val="20"/>
          <w:szCs w:val="20"/>
        </w:rPr>
      </w:pPr>
      <w:r>
        <w:rPr>
          <w:noProof/>
          <w:sz w:val="20"/>
          <w:szCs w:val="20"/>
          <w:lang w:val="de-DE"/>
        </w:rPr>
        <w:t>66</w:t>
      </w:r>
      <w:r w:rsidR="0003363E" w:rsidRPr="004C03C4">
        <w:rPr>
          <w:noProof/>
          <w:sz w:val="20"/>
          <w:szCs w:val="20"/>
          <w:lang w:val="de-DE"/>
        </w:rPr>
        <w:t>.</w:t>
      </w:r>
      <w:r w:rsidR="0003363E" w:rsidRPr="004C03C4">
        <w:rPr>
          <w:noProof/>
          <w:sz w:val="20"/>
          <w:szCs w:val="20"/>
          <w:lang w:val="de-DE"/>
        </w:rPr>
        <w:tab/>
        <w:t xml:space="preserve">Spaet JL, Berumen ML. </w:t>
      </w:r>
      <w:r w:rsidR="0003363E" w:rsidRPr="00C64872">
        <w:rPr>
          <w:noProof/>
          <w:sz w:val="20"/>
          <w:szCs w:val="20"/>
        </w:rPr>
        <w:t>Fish market surveys indicate unsustainable elasmobranch fisheries in the Saudi Arabian Red Sea. Fisheries Research. 2015;161:356-64</w:t>
      </w:r>
      <w:r w:rsidR="00F41BA7">
        <w:rPr>
          <w:noProof/>
          <w:sz w:val="20"/>
          <w:szCs w:val="20"/>
        </w:rPr>
        <w:t>.</w:t>
      </w:r>
    </w:p>
    <w:sectPr w:rsidR="007451E9" w:rsidRPr="00F41BA7" w:rsidSect="00F41BA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 w:date="2018-06-20T18:40:00Z" w:initials="m">
    <w:p w14:paraId="095AA2A5" w14:textId="1684AA7F" w:rsidR="005E1AAB" w:rsidRDefault="005E1AAB">
      <w:pPr>
        <w:pStyle w:val="CommentText"/>
      </w:pPr>
      <w:r>
        <w:rPr>
          <w:rStyle w:val="CommentReference"/>
        </w:rPr>
        <w:t>Sparky, Campbell, Lu, and Alex: could you guys add your middle initials and/or affiliations as necessary?</w:t>
      </w:r>
    </w:p>
  </w:comment>
  <w:comment w:id="2" w:author="Fernando Cagua" w:date="2019-02-28T07:10:00Z" w:initials="FC">
    <w:p w14:paraId="47182762" w14:textId="57FD95D6" w:rsidR="005E1AAB" w:rsidRDefault="005E1AAB">
      <w:pPr>
        <w:pStyle w:val="CommentText"/>
      </w:pPr>
      <w:r>
        <w:rPr>
          <w:rStyle w:val="CommentReference"/>
        </w:rPr>
        <w:annotationRef/>
      </w:r>
      <w:r>
        <w:t xml:space="preserve">I would choose something a bit more specific than “the characteristics of each site”, and something more powerful than “future research” to finish the paragraph. </w:t>
      </w:r>
    </w:p>
  </w:comment>
  <w:comment w:id="9" w:author="Fernando Cagua [2]" w:date="2018-07-17T09:38:00Z" w:initials="FC">
    <w:p w14:paraId="33B2FDD9" w14:textId="1EB0C449" w:rsidR="005E1AAB" w:rsidRDefault="005E1AAB">
      <w:pPr>
        <w:pStyle w:val="CommentText"/>
      </w:pPr>
      <w:r>
        <w:rPr>
          <w:rStyle w:val="CommentReference"/>
        </w:rPr>
        <w:annotationRef/>
      </w:r>
      <w:r>
        <w:t xml:space="preserve">I would add a sentence at the beginning of this paragraph to make clear what’s its purpose. Something along the lines of “In some aggregations acoustic telemetry has shown cryptic behaviors undetectable to visual surveys. For </w:t>
      </w:r>
      <w:proofErr w:type="gramStart"/>
      <w:r>
        <w:t>example</w:t>
      </w:r>
      <w:proofErr w:type="gramEnd"/>
      <w:r>
        <w:t>…”</w:t>
      </w:r>
    </w:p>
  </w:comment>
  <w:comment w:id="10" w:author="me" w:date="2018-08-02T16:37:00Z" w:initials="m">
    <w:p w14:paraId="76499EAA" w14:textId="6405C05B" w:rsidR="005E1AAB" w:rsidRDefault="005E1AAB">
      <w:pPr>
        <w:pStyle w:val="CommentText"/>
      </w:pPr>
      <w:r>
        <w:rPr>
          <w:rStyle w:val="CommentReference"/>
        </w:rPr>
        <w:annotationRef/>
      </w:r>
      <w:r>
        <w:t>I slimmed it down considerably. Description of Mafia and Ningaloo has been reduced to a few sentences as you suggested. I think the last sentence of the previous paragraph serves as a good enough introduction to this one that we don’t need a lead in sentence.</w:t>
      </w:r>
    </w:p>
  </w:comment>
  <w:comment w:id="12" w:author="Michael Berumen" w:date="2019-02-19T23:23:00Z" w:initials="MB">
    <w:p w14:paraId="008D1DC9" w14:textId="0149DD0F" w:rsidR="005E1AAB" w:rsidRDefault="005E1AAB">
      <w:pPr>
        <w:pStyle w:val="CommentText"/>
      </w:pPr>
      <w:r>
        <w:rPr>
          <w:rStyle w:val="CommentReference"/>
        </w:rPr>
        <w:annotationRef/>
      </w:r>
      <w:r>
        <w:t xml:space="preserve">Need to think a little bit about the term “acoustic data” – this is not a very precise term. </w:t>
      </w:r>
    </w:p>
  </w:comment>
  <w:comment w:id="13" w:author="me" w:date="2019-02-22T23:17:00Z" w:initials="m">
    <w:p w14:paraId="74C6D667" w14:textId="430F24FA" w:rsidR="005E1AAB" w:rsidRDefault="005E1AAB">
      <w:pPr>
        <w:pStyle w:val="CommentText"/>
      </w:pPr>
      <w:r>
        <w:rPr>
          <w:rStyle w:val="CommentReference"/>
        </w:rPr>
        <w:annotationRef/>
      </w:r>
      <w:r>
        <w:t>I have removed most uses of the phrase from the manuscript. Though there are still references to our “acoustic dataset.”  Here, I use “passive acoustic data” having just defined passive acoustic monitoring in the previous sentence as the use of receiver arrays (as opposed to passive monitoring for animal vocalizations). I hope this works better.</w:t>
      </w:r>
    </w:p>
  </w:comment>
  <w:comment w:id="17" w:author="Fernando Cagua" w:date="2019-02-28T07:41:00Z" w:initials="FC">
    <w:p w14:paraId="5490E0B8" w14:textId="24B17575" w:rsidR="005E1AAB" w:rsidRDefault="005E1AAB">
      <w:pPr>
        <w:pStyle w:val="CommentText"/>
      </w:pPr>
      <w:r>
        <w:rPr>
          <w:rStyle w:val="CommentReference"/>
        </w:rPr>
        <w:annotationRef/>
      </w:r>
      <w:r>
        <w:t xml:space="preserve">I felt that the specifics of the study were coming a bit out of the blue. Specially because other sightings-independent methods have already been used there. I tried to move sentences around so that it is immediately obvious what is the problem we’re trying to solve. </w:t>
      </w:r>
    </w:p>
  </w:comment>
  <w:comment w:id="49" w:author="Fernando Cagua" w:date="2019-02-28T07:25:00Z" w:initials="FC">
    <w:p w14:paraId="6B072B78" w14:textId="67D8F8C3" w:rsidR="005E1AAB" w:rsidRDefault="005E1AAB">
      <w:pPr>
        <w:pStyle w:val="CommentText"/>
      </w:pPr>
      <w:r>
        <w:rPr>
          <w:rStyle w:val="CommentReference"/>
        </w:rPr>
        <w:annotationRef/>
      </w:r>
      <w:r>
        <w:t xml:space="preserve">Is this sentence needed at all in the intro?  </w:t>
      </w:r>
    </w:p>
  </w:comment>
  <w:comment w:id="55" w:author="me" w:date="2019-02-22T23:01:00Z" w:initials="m">
    <w:p w14:paraId="3A6BF160" w14:textId="2946F30F" w:rsidR="005E1AAB" w:rsidRDefault="005E1AAB">
      <w:pPr>
        <w:pStyle w:val="CommentText"/>
      </w:pPr>
      <w:r>
        <w:rPr>
          <w:rStyle w:val="CommentReference"/>
        </w:rPr>
        <w:annotationRef/>
      </w:r>
      <w:r>
        <w:t>Hey Mike, I added the filtered numbers here, close to where I describe the filter being used.</w:t>
      </w:r>
    </w:p>
    <w:p w14:paraId="5CBF7B47" w14:textId="77777777" w:rsidR="005E1AAB" w:rsidRDefault="005E1AAB">
      <w:pPr>
        <w:pStyle w:val="CommentText"/>
      </w:pPr>
    </w:p>
    <w:p w14:paraId="744410EB" w14:textId="66B5A428" w:rsidR="005E1AAB" w:rsidRDefault="005E1AAB">
      <w:pPr>
        <w:pStyle w:val="CommentText"/>
      </w:pPr>
      <w:r>
        <w:t xml:space="preserve">I think this is a good way to separate “we put </w:t>
      </w:r>
      <w:proofErr w:type="gramStart"/>
      <w:r>
        <w:t>this many tags</w:t>
      </w:r>
      <w:proofErr w:type="gramEnd"/>
      <w:r>
        <w:t xml:space="preserve"> out on this many sharks” from “these tags produced data that we analyzed.” </w:t>
      </w:r>
    </w:p>
  </w:comment>
  <w:comment w:id="56" w:author="me" w:date="2019-02-22T23:03:00Z" w:initials="m">
    <w:p w14:paraId="0CE86A43" w14:textId="7EE1F818" w:rsidR="005E1AAB" w:rsidRDefault="005E1AAB">
      <w:pPr>
        <w:pStyle w:val="CommentText"/>
      </w:pPr>
      <w:r>
        <w:rPr>
          <w:rStyle w:val="CommentReference"/>
        </w:rPr>
        <w:annotationRef/>
      </w:r>
      <w:r>
        <w:t xml:space="preserve">These are the numbers after filtering the first 24 hours of data. We already described the total number of tagged sharks and filtering it down. I see no reason to go back to the unfiltered numbers only to report the filtering again </w:t>
      </w:r>
    </w:p>
  </w:comment>
  <w:comment w:id="58" w:author="Michael Berumen" w:date="2019-02-19T23:37:00Z" w:initials="MB">
    <w:p w14:paraId="63F5E7FE" w14:textId="05D6A010" w:rsidR="005E1AAB" w:rsidRDefault="005E1AAB">
      <w:pPr>
        <w:pStyle w:val="CommentText"/>
      </w:pPr>
      <w:r>
        <w:rPr>
          <w:rStyle w:val="CommentReference"/>
        </w:rPr>
        <w:annotationRef/>
      </w:r>
      <w:r>
        <w:t xml:space="preserve">Constructed? Reconstructed? Specific language for Cam to decide. </w:t>
      </w:r>
    </w:p>
  </w:comment>
  <w:comment w:id="57" w:author="me" w:date="2018-09-14T19:28:00Z" w:initials="m">
    <w:p w14:paraId="47414BC1" w14:textId="48555F31" w:rsidR="005E1AAB" w:rsidRDefault="005E1AAB">
      <w:pPr>
        <w:pStyle w:val="CommentText"/>
      </w:pPr>
      <w:r>
        <w:rPr>
          <w:rStyle w:val="CommentReference"/>
        </w:rPr>
        <w:annotationRef/>
      </w:r>
      <w:r>
        <w:t xml:space="preserve">Hey Cam, this paragraph is mostly based off the methods from </w:t>
      </w:r>
      <w:proofErr w:type="spellStart"/>
      <w:r>
        <w:t>Berumen</w:t>
      </w:r>
      <w:proofErr w:type="spellEnd"/>
      <w:r>
        <w:t xml:space="preserve"> et al 2014. You know the methodology better than I do. Could you double check this write up, fix any mistakes/add anything you think is missing? Thanks as always</w:t>
      </w:r>
    </w:p>
  </w:comment>
  <w:comment w:id="59" w:author="me" w:date="2019-02-22T23:05:00Z" w:initials="m">
    <w:p w14:paraId="429B72A7" w14:textId="7A60C852" w:rsidR="005E1AAB" w:rsidRDefault="005E1AAB">
      <w:pPr>
        <w:pStyle w:val="CommentText"/>
      </w:pPr>
      <w:r>
        <w:rPr>
          <w:rStyle w:val="CommentReference"/>
        </w:rPr>
        <w:annotationRef/>
      </w:r>
      <w:r>
        <w:t xml:space="preserve">Hey Royale, I understand your objections to this table. It’s a behemoth. Still, I don’t think dividing it up into multiple tables is the way to go. Right </w:t>
      </w:r>
      <w:proofErr w:type="gramStart"/>
      <w:r>
        <w:t>now</w:t>
      </w:r>
      <w:proofErr w:type="gramEnd"/>
      <w:r>
        <w:t xml:space="preserve"> we have one monster table. If we subdivide it, then we have two or three still-large tables that now need to be cross referenced in order to compare an individual’s acoustic, visual, and satellite records. Maybe we just put this as is into the SI?</w:t>
      </w:r>
    </w:p>
  </w:comment>
  <w:comment w:id="60" w:author="Fernando Cagua" w:date="2019-02-28T08:20:00Z" w:initials="FC">
    <w:p w14:paraId="60DF556A" w14:textId="6C727F6A" w:rsidR="005E1AAB" w:rsidRDefault="005E1AAB">
      <w:pPr>
        <w:pStyle w:val="CommentText"/>
      </w:pPr>
      <w:r>
        <w:rPr>
          <w:rStyle w:val="CommentReference"/>
        </w:rPr>
        <w:annotationRef/>
      </w:r>
      <w:r>
        <w:t>I would put it in the SI</w:t>
      </w:r>
    </w:p>
  </w:comment>
  <w:comment w:id="68" w:author="Fernando Cagua" w:date="2019-02-28T08:23:00Z" w:initials="FC">
    <w:p w14:paraId="09CC3876" w14:textId="69B486F2" w:rsidR="005E1AAB" w:rsidRDefault="005E1AAB">
      <w:pPr>
        <w:pStyle w:val="CommentText"/>
      </w:pPr>
      <w:r>
        <w:rPr>
          <w:rStyle w:val="CommentReference"/>
        </w:rPr>
        <w:annotationRef/>
      </w:r>
      <w:r>
        <w:t xml:space="preserve">For both detections and days? Here and in following tests, I would also just write down the actual p value instead of p &gt; 0.05. There is a bit of a controversy with p-values going on so better to be safe than sorry </w:t>
      </w:r>
    </w:p>
  </w:comment>
  <w:comment w:id="78" w:author="me" w:date="2018-10-02T16:58:00Z" w:initials="m">
    <w:p w14:paraId="37DB49F2" w14:textId="64DCDD57" w:rsidR="005E1AAB" w:rsidRDefault="005E1AAB">
      <w:pPr>
        <w:pStyle w:val="CommentText"/>
      </w:pPr>
      <w:r>
        <w:rPr>
          <w:rStyle w:val="CommentReference"/>
        </w:rPr>
        <w:annotationRef/>
      </w:r>
      <w:r>
        <w:t xml:space="preserve">Hey Fer, how did you get 313 encounters? After filtering out sharks which had sightings but no acoustic data, I was left with 210? </w:t>
      </w:r>
    </w:p>
  </w:comment>
  <w:comment w:id="79" w:author="Fernando Cagua" w:date="2019-02-28T08:35:00Z" w:initials="FC">
    <w:p w14:paraId="55561F55" w14:textId="57E3C3AB" w:rsidR="005E1AAB" w:rsidRDefault="005E1AAB">
      <w:pPr>
        <w:pStyle w:val="CommentText"/>
      </w:pPr>
      <w:r>
        <w:rPr>
          <w:rStyle w:val="CommentReference"/>
        </w:rPr>
        <w:annotationRef/>
      </w:r>
      <w:r>
        <w:t>I honestly cannot remember… I will try to have a close look at the code over the following days and come back to you later</w:t>
      </w:r>
    </w:p>
  </w:comment>
  <w:comment w:id="80" w:author="me" w:date="2019-01-24T01:48:00Z" w:initials="m">
    <w:p w14:paraId="36A436D8" w14:textId="3061EE99" w:rsidR="005E1AAB" w:rsidRDefault="005E1AAB">
      <w:pPr>
        <w:pStyle w:val="CommentText"/>
      </w:pPr>
      <w:r>
        <w:rPr>
          <w:rStyle w:val="CommentReference"/>
        </w:rPr>
        <w:annotationRef/>
      </w:r>
      <w:r>
        <w:t xml:space="preserve">Hey Cam, </w:t>
      </w:r>
      <w:proofErr w:type="gramStart"/>
      <w:r>
        <w:t>You</w:t>
      </w:r>
      <w:proofErr w:type="gramEnd"/>
      <w:r>
        <w:t xml:space="preserve"> calculated maximum tracked distances for all of the sharks that eventually returned to </w:t>
      </w:r>
      <w:proofErr w:type="spellStart"/>
      <w:r>
        <w:t>Shib</w:t>
      </w:r>
      <w:proofErr w:type="spellEnd"/>
      <w:r>
        <w:t xml:space="preserve"> </w:t>
      </w:r>
      <w:proofErr w:type="spellStart"/>
      <w:r>
        <w:t>Habil</w:t>
      </w:r>
      <w:proofErr w:type="spellEnd"/>
      <w:r>
        <w:t xml:space="preserve">. I also think it’s useful for writing about the other satellite tracked sharks. Could you fill these x’s and the ones in Table 1 with actual data? </w:t>
      </w:r>
    </w:p>
  </w:comment>
  <w:comment w:id="81" w:author="Fernando Cagua" w:date="2019-02-28T08:43:00Z" w:initials="FC">
    <w:p w14:paraId="1BF801EC" w14:textId="65732F0C" w:rsidR="0005096F" w:rsidRDefault="0005096F">
      <w:pPr>
        <w:pStyle w:val="CommentText"/>
      </w:pPr>
      <w:r>
        <w:rPr>
          <w:rStyle w:val="CommentReference"/>
        </w:rPr>
        <w:annotationRef/>
      </w:r>
      <w:r>
        <w:t xml:space="preserve">I feel a small summary/intro paragraph to the discussion with the main results could be useful. Also, a short and punchy concluding paragraph could be good because so far it feels like the last paragraph is part of the “comparison to other aggregations” subsection.  I feel we need to make a bit more explicit how the knowledge of whale shark research, as a whole has benefited from this study in particular. If running low on space I would trim a bit from the discussion comparing to other aggregations.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AA2A5" w15:done="0"/>
  <w15:commentEx w15:paraId="47182762" w15:done="0"/>
  <w15:commentEx w15:paraId="33B2FDD9" w15:done="1"/>
  <w15:commentEx w15:paraId="76499EAA" w15:paraIdParent="33B2FDD9" w15:done="1"/>
  <w15:commentEx w15:paraId="008D1DC9" w15:done="0"/>
  <w15:commentEx w15:paraId="74C6D667" w15:paraIdParent="008D1DC9" w15:done="0"/>
  <w15:commentEx w15:paraId="5490E0B8" w15:done="0"/>
  <w15:commentEx w15:paraId="6B072B78" w15:done="0"/>
  <w15:commentEx w15:paraId="744410EB" w15:done="0"/>
  <w15:commentEx w15:paraId="0CE86A43" w15:done="0"/>
  <w15:commentEx w15:paraId="63F5E7FE" w15:done="0"/>
  <w15:commentEx w15:paraId="47414BC1" w15:done="0"/>
  <w15:commentEx w15:paraId="429B72A7" w15:done="0"/>
  <w15:commentEx w15:paraId="60DF556A" w15:paraIdParent="429B72A7" w15:done="0"/>
  <w15:commentEx w15:paraId="09CC3876" w15:done="0"/>
  <w15:commentEx w15:paraId="37DB49F2" w15:done="0"/>
  <w15:commentEx w15:paraId="55561F55" w15:paraIdParent="37DB49F2" w15:done="0"/>
  <w15:commentEx w15:paraId="36A436D8" w15:done="0"/>
  <w15:commentEx w15:paraId="1BF801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AA2A5" w16cid:durableId="2022073E"/>
  <w16cid:commentId w16cid:paraId="47182762" w16cid:durableId="202207EA"/>
  <w16cid:commentId w16cid:paraId="33B2FDD9" w16cid:durableId="2022073F"/>
  <w16cid:commentId w16cid:paraId="76499EAA" w16cid:durableId="20220740"/>
  <w16cid:commentId w16cid:paraId="008D1DC9" w16cid:durableId="20220741"/>
  <w16cid:commentId w16cid:paraId="74C6D667" w16cid:durableId="20220742"/>
  <w16cid:commentId w16cid:paraId="5490E0B8" w16cid:durableId="20220F2E"/>
  <w16cid:commentId w16cid:paraId="6B072B78" w16cid:durableId="20220B82"/>
  <w16cid:commentId w16cid:paraId="744410EB" w16cid:durableId="20220743"/>
  <w16cid:commentId w16cid:paraId="0CE86A43" w16cid:durableId="20220744"/>
  <w16cid:commentId w16cid:paraId="63F5E7FE" w16cid:durableId="20220745"/>
  <w16cid:commentId w16cid:paraId="47414BC1" w16cid:durableId="20220746"/>
  <w16cid:commentId w16cid:paraId="429B72A7" w16cid:durableId="20220747"/>
  <w16cid:commentId w16cid:paraId="60DF556A" w16cid:durableId="20221848"/>
  <w16cid:commentId w16cid:paraId="09CC3876" w16cid:durableId="202218FA"/>
  <w16cid:commentId w16cid:paraId="37DB49F2" w16cid:durableId="20220748"/>
  <w16cid:commentId w16cid:paraId="55561F55" w16cid:durableId="20221BCE"/>
  <w16cid:commentId w16cid:paraId="36A436D8" w16cid:durableId="20220749"/>
  <w16cid:commentId w16cid:paraId="1BF801EC" w16cid:durableId="20221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63078" w14:textId="77777777" w:rsidR="00F03D32" w:rsidRDefault="00F03D32" w:rsidP="00E91709">
      <w:r>
        <w:separator/>
      </w:r>
    </w:p>
  </w:endnote>
  <w:endnote w:type="continuationSeparator" w:id="0">
    <w:p w14:paraId="5D095213" w14:textId="77777777" w:rsidR="00F03D32" w:rsidRDefault="00F03D32" w:rsidP="00E9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EE4D9" w14:textId="77777777" w:rsidR="00F03D32" w:rsidRDefault="00F03D32" w:rsidP="00E91709">
      <w:r>
        <w:separator/>
      </w:r>
    </w:p>
  </w:footnote>
  <w:footnote w:type="continuationSeparator" w:id="0">
    <w:p w14:paraId="03551D60" w14:textId="77777777" w:rsidR="00F03D32" w:rsidRDefault="00F03D32" w:rsidP="00E9170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rson w15:author="Fernando Cagua">
    <w15:presenceInfo w15:providerId="AD" w15:userId="S::efc29@uclive.ac.nz::621000bd-322e-4102-8fb0-316b9f47abce"/>
  </w15:person>
  <w15:person w15:author="Fernando Cagua [2]">
    <w15:presenceInfo w15:providerId="Windows Live" w15:userId="621000bd-322e-4102-8fb0-316b9f47abce"/>
  </w15:person>
  <w15:person w15:author="Michael Berumen">
    <w15:presenceInfo w15:providerId="Windows Live" w15:userId="b9e5002ce28e6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C1DA6"/>
    <w:rsid w:val="00001279"/>
    <w:rsid w:val="00010CBB"/>
    <w:rsid w:val="00013079"/>
    <w:rsid w:val="00024748"/>
    <w:rsid w:val="00030D43"/>
    <w:rsid w:val="0003363E"/>
    <w:rsid w:val="00034B4B"/>
    <w:rsid w:val="00037D0B"/>
    <w:rsid w:val="0005096F"/>
    <w:rsid w:val="000528F2"/>
    <w:rsid w:val="00052F8D"/>
    <w:rsid w:val="00056E1D"/>
    <w:rsid w:val="000703FB"/>
    <w:rsid w:val="000740CC"/>
    <w:rsid w:val="000754FE"/>
    <w:rsid w:val="00077796"/>
    <w:rsid w:val="00083584"/>
    <w:rsid w:val="00084950"/>
    <w:rsid w:val="0008524E"/>
    <w:rsid w:val="00085A12"/>
    <w:rsid w:val="000A0C52"/>
    <w:rsid w:val="000B1C27"/>
    <w:rsid w:val="000B2B74"/>
    <w:rsid w:val="000B3B82"/>
    <w:rsid w:val="000E3201"/>
    <w:rsid w:val="0011234D"/>
    <w:rsid w:val="0013582D"/>
    <w:rsid w:val="00136602"/>
    <w:rsid w:val="0015093A"/>
    <w:rsid w:val="001602C2"/>
    <w:rsid w:val="001623B0"/>
    <w:rsid w:val="00176B21"/>
    <w:rsid w:val="00186380"/>
    <w:rsid w:val="001876BD"/>
    <w:rsid w:val="001A67A7"/>
    <w:rsid w:val="001A7007"/>
    <w:rsid w:val="001C0698"/>
    <w:rsid w:val="001C701C"/>
    <w:rsid w:val="001C7F25"/>
    <w:rsid w:val="001E1285"/>
    <w:rsid w:val="001F1425"/>
    <w:rsid w:val="00206225"/>
    <w:rsid w:val="00212533"/>
    <w:rsid w:val="00233377"/>
    <w:rsid w:val="00233E7B"/>
    <w:rsid w:val="00260A06"/>
    <w:rsid w:val="002638D5"/>
    <w:rsid w:val="002647A9"/>
    <w:rsid w:val="00275913"/>
    <w:rsid w:val="002917FF"/>
    <w:rsid w:val="002931BA"/>
    <w:rsid w:val="00293B31"/>
    <w:rsid w:val="002C0670"/>
    <w:rsid w:val="002C328A"/>
    <w:rsid w:val="002D0F73"/>
    <w:rsid w:val="002D7B6D"/>
    <w:rsid w:val="00305239"/>
    <w:rsid w:val="00306034"/>
    <w:rsid w:val="00307623"/>
    <w:rsid w:val="0032476F"/>
    <w:rsid w:val="00335FB4"/>
    <w:rsid w:val="003451A8"/>
    <w:rsid w:val="003677E1"/>
    <w:rsid w:val="00391881"/>
    <w:rsid w:val="0039389E"/>
    <w:rsid w:val="003C2F3E"/>
    <w:rsid w:val="003C358A"/>
    <w:rsid w:val="003D0A7A"/>
    <w:rsid w:val="003D52CE"/>
    <w:rsid w:val="003E2803"/>
    <w:rsid w:val="003E66C3"/>
    <w:rsid w:val="003F2CA1"/>
    <w:rsid w:val="0040228C"/>
    <w:rsid w:val="00407F3F"/>
    <w:rsid w:val="00414D53"/>
    <w:rsid w:val="004150A7"/>
    <w:rsid w:val="00417A71"/>
    <w:rsid w:val="00421278"/>
    <w:rsid w:val="004244B3"/>
    <w:rsid w:val="0042558B"/>
    <w:rsid w:val="00425898"/>
    <w:rsid w:val="00427E93"/>
    <w:rsid w:val="00431BC1"/>
    <w:rsid w:val="0043245A"/>
    <w:rsid w:val="00450FA3"/>
    <w:rsid w:val="00461F9D"/>
    <w:rsid w:val="0048181E"/>
    <w:rsid w:val="00491CBC"/>
    <w:rsid w:val="004923FF"/>
    <w:rsid w:val="004A1EB3"/>
    <w:rsid w:val="004A781E"/>
    <w:rsid w:val="004B0F44"/>
    <w:rsid w:val="004B349F"/>
    <w:rsid w:val="004B3E2E"/>
    <w:rsid w:val="004C03C4"/>
    <w:rsid w:val="004D6EE6"/>
    <w:rsid w:val="004D7B6F"/>
    <w:rsid w:val="004E1065"/>
    <w:rsid w:val="004F1F17"/>
    <w:rsid w:val="005010B1"/>
    <w:rsid w:val="00512CD5"/>
    <w:rsid w:val="00532332"/>
    <w:rsid w:val="00532C5D"/>
    <w:rsid w:val="005505F0"/>
    <w:rsid w:val="00555AAB"/>
    <w:rsid w:val="00571CDB"/>
    <w:rsid w:val="00573E9F"/>
    <w:rsid w:val="00582DD4"/>
    <w:rsid w:val="005845E4"/>
    <w:rsid w:val="005A7036"/>
    <w:rsid w:val="005C53FA"/>
    <w:rsid w:val="005D0A32"/>
    <w:rsid w:val="005D10EA"/>
    <w:rsid w:val="005D47D5"/>
    <w:rsid w:val="005E1AAB"/>
    <w:rsid w:val="005F45DF"/>
    <w:rsid w:val="00602AB7"/>
    <w:rsid w:val="006109EE"/>
    <w:rsid w:val="00631682"/>
    <w:rsid w:val="00632E75"/>
    <w:rsid w:val="00635882"/>
    <w:rsid w:val="006713CE"/>
    <w:rsid w:val="0067267F"/>
    <w:rsid w:val="0067271A"/>
    <w:rsid w:val="006931D9"/>
    <w:rsid w:val="00693646"/>
    <w:rsid w:val="006B3D92"/>
    <w:rsid w:val="006C115B"/>
    <w:rsid w:val="006D192E"/>
    <w:rsid w:val="006D5DC0"/>
    <w:rsid w:val="006E10F5"/>
    <w:rsid w:val="006E5743"/>
    <w:rsid w:val="006F04D4"/>
    <w:rsid w:val="006F6201"/>
    <w:rsid w:val="007017DF"/>
    <w:rsid w:val="00703252"/>
    <w:rsid w:val="00720379"/>
    <w:rsid w:val="007220F7"/>
    <w:rsid w:val="00725191"/>
    <w:rsid w:val="00733BF1"/>
    <w:rsid w:val="0073665A"/>
    <w:rsid w:val="00737BCD"/>
    <w:rsid w:val="00741C42"/>
    <w:rsid w:val="00741DB5"/>
    <w:rsid w:val="007451E9"/>
    <w:rsid w:val="00746454"/>
    <w:rsid w:val="00750D56"/>
    <w:rsid w:val="007514B4"/>
    <w:rsid w:val="0075168E"/>
    <w:rsid w:val="00753465"/>
    <w:rsid w:val="00760AF6"/>
    <w:rsid w:val="00762E98"/>
    <w:rsid w:val="0076767E"/>
    <w:rsid w:val="007A6B5F"/>
    <w:rsid w:val="007B0600"/>
    <w:rsid w:val="007B321B"/>
    <w:rsid w:val="007C28DF"/>
    <w:rsid w:val="007C2935"/>
    <w:rsid w:val="007F0C6D"/>
    <w:rsid w:val="007F6BFA"/>
    <w:rsid w:val="008258C8"/>
    <w:rsid w:val="00832F98"/>
    <w:rsid w:val="008332C7"/>
    <w:rsid w:val="008339F1"/>
    <w:rsid w:val="00845A41"/>
    <w:rsid w:val="00854DB3"/>
    <w:rsid w:val="0086481B"/>
    <w:rsid w:val="00872D72"/>
    <w:rsid w:val="00892EBD"/>
    <w:rsid w:val="008957A9"/>
    <w:rsid w:val="00896FB9"/>
    <w:rsid w:val="00897470"/>
    <w:rsid w:val="008A4C12"/>
    <w:rsid w:val="008C1DA6"/>
    <w:rsid w:val="008C7F00"/>
    <w:rsid w:val="008D23CF"/>
    <w:rsid w:val="008E0D29"/>
    <w:rsid w:val="008E4808"/>
    <w:rsid w:val="00904343"/>
    <w:rsid w:val="00920E11"/>
    <w:rsid w:val="0092371E"/>
    <w:rsid w:val="00924213"/>
    <w:rsid w:val="00940742"/>
    <w:rsid w:val="00942E9A"/>
    <w:rsid w:val="00963EC7"/>
    <w:rsid w:val="00971577"/>
    <w:rsid w:val="0098306A"/>
    <w:rsid w:val="00986BBB"/>
    <w:rsid w:val="00994EC8"/>
    <w:rsid w:val="009A072F"/>
    <w:rsid w:val="009A5416"/>
    <w:rsid w:val="009C36CB"/>
    <w:rsid w:val="009C4A08"/>
    <w:rsid w:val="009C735D"/>
    <w:rsid w:val="009E02FE"/>
    <w:rsid w:val="009E7FA2"/>
    <w:rsid w:val="009F0B79"/>
    <w:rsid w:val="009F47FB"/>
    <w:rsid w:val="009F555D"/>
    <w:rsid w:val="00A03D7F"/>
    <w:rsid w:val="00A25ECD"/>
    <w:rsid w:val="00A27CFD"/>
    <w:rsid w:val="00A32424"/>
    <w:rsid w:val="00A44E03"/>
    <w:rsid w:val="00A531A6"/>
    <w:rsid w:val="00A5363A"/>
    <w:rsid w:val="00A76CDD"/>
    <w:rsid w:val="00A83D52"/>
    <w:rsid w:val="00A843FE"/>
    <w:rsid w:val="00AC6399"/>
    <w:rsid w:val="00AE3ADB"/>
    <w:rsid w:val="00AE5942"/>
    <w:rsid w:val="00AF1850"/>
    <w:rsid w:val="00B15D90"/>
    <w:rsid w:val="00B17DE3"/>
    <w:rsid w:val="00B21E09"/>
    <w:rsid w:val="00B23EBD"/>
    <w:rsid w:val="00B258C0"/>
    <w:rsid w:val="00B265B9"/>
    <w:rsid w:val="00B27FA8"/>
    <w:rsid w:val="00B3106B"/>
    <w:rsid w:val="00B61D79"/>
    <w:rsid w:val="00B64309"/>
    <w:rsid w:val="00B66601"/>
    <w:rsid w:val="00B714C8"/>
    <w:rsid w:val="00B817DB"/>
    <w:rsid w:val="00B82C58"/>
    <w:rsid w:val="00B87136"/>
    <w:rsid w:val="00B91EE2"/>
    <w:rsid w:val="00BC1D12"/>
    <w:rsid w:val="00BD286A"/>
    <w:rsid w:val="00BD58B2"/>
    <w:rsid w:val="00BE2A11"/>
    <w:rsid w:val="00BE7613"/>
    <w:rsid w:val="00BF28DF"/>
    <w:rsid w:val="00BF2FB6"/>
    <w:rsid w:val="00C0498B"/>
    <w:rsid w:val="00C05D80"/>
    <w:rsid w:val="00C368C4"/>
    <w:rsid w:val="00C41793"/>
    <w:rsid w:val="00C54BC8"/>
    <w:rsid w:val="00C605AC"/>
    <w:rsid w:val="00C64872"/>
    <w:rsid w:val="00C6631C"/>
    <w:rsid w:val="00C75525"/>
    <w:rsid w:val="00C83CAF"/>
    <w:rsid w:val="00CA13C5"/>
    <w:rsid w:val="00CA594F"/>
    <w:rsid w:val="00CD14BF"/>
    <w:rsid w:val="00CE2C4D"/>
    <w:rsid w:val="00CE7963"/>
    <w:rsid w:val="00CF30B6"/>
    <w:rsid w:val="00D0225B"/>
    <w:rsid w:val="00D14FB0"/>
    <w:rsid w:val="00D358C3"/>
    <w:rsid w:val="00D470D2"/>
    <w:rsid w:val="00D53814"/>
    <w:rsid w:val="00D562B5"/>
    <w:rsid w:val="00D571A4"/>
    <w:rsid w:val="00D57EDD"/>
    <w:rsid w:val="00D754D0"/>
    <w:rsid w:val="00D8342D"/>
    <w:rsid w:val="00D8411A"/>
    <w:rsid w:val="00D9427F"/>
    <w:rsid w:val="00D94368"/>
    <w:rsid w:val="00DA7EBF"/>
    <w:rsid w:val="00DB0631"/>
    <w:rsid w:val="00DB2A48"/>
    <w:rsid w:val="00DB5FC4"/>
    <w:rsid w:val="00DD4740"/>
    <w:rsid w:val="00DD49CC"/>
    <w:rsid w:val="00DE30F8"/>
    <w:rsid w:val="00DE3964"/>
    <w:rsid w:val="00DE51D7"/>
    <w:rsid w:val="00DE6FF2"/>
    <w:rsid w:val="00E00A29"/>
    <w:rsid w:val="00E12EFC"/>
    <w:rsid w:val="00E210A9"/>
    <w:rsid w:val="00E212DF"/>
    <w:rsid w:val="00E23E0E"/>
    <w:rsid w:val="00E26FE2"/>
    <w:rsid w:val="00E30180"/>
    <w:rsid w:val="00E35D87"/>
    <w:rsid w:val="00E36830"/>
    <w:rsid w:val="00E41C6F"/>
    <w:rsid w:val="00E4264B"/>
    <w:rsid w:val="00E5142A"/>
    <w:rsid w:val="00E71F02"/>
    <w:rsid w:val="00E72040"/>
    <w:rsid w:val="00E842A4"/>
    <w:rsid w:val="00E84EA3"/>
    <w:rsid w:val="00E86FC9"/>
    <w:rsid w:val="00E91709"/>
    <w:rsid w:val="00EA39E2"/>
    <w:rsid w:val="00EB6162"/>
    <w:rsid w:val="00EC7225"/>
    <w:rsid w:val="00EE4C26"/>
    <w:rsid w:val="00EF739E"/>
    <w:rsid w:val="00F03D32"/>
    <w:rsid w:val="00F256C3"/>
    <w:rsid w:val="00F26F30"/>
    <w:rsid w:val="00F27856"/>
    <w:rsid w:val="00F34995"/>
    <w:rsid w:val="00F41977"/>
    <w:rsid w:val="00F41BA7"/>
    <w:rsid w:val="00F42E63"/>
    <w:rsid w:val="00F43D54"/>
    <w:rsid w:val="00F4749E"/>
    <w:rsid w:val="00F56ED9"/>
    <w:rsid w:val="00F638FB"/>
    <w:rsid w:val="00F64397"/>
    <w:rsid w:val="00F6557D"/>
    <w:rsid w:val="00F719CE"/>
    <w:rsid w:val="00F72990"/>
    <w:rsid w:val="00F74BE0"/>
    <w:rsid w:val="00F80608"/>
    <w:rsid w:val="00F87DC4"/>
    <w:rsid w:val="00F87F45"/>
    <w:rsid w:val="00F9080F"/>
    <w:rsid w:val="00F92C9B"/>
    <w:rsid w:val="00FA0392"/>
    <w:rsid w:val="00FA1B2C"/>
    <w:rsid w:val="00FA4330"/>
    <w:rsid w:val="00FA6272"/>
    <w:rsid w:val="00FC1CC5"/>
    <w:rsid w:val="00FC6644"/>
    <w:rsid w:val="00FC7376"/>
    <w:rsid w:val="00FD3ABF"/>
    <w:rsid w:val="00FE1AEE"/>
    <w:rsid w:val="00FF12FA"/>
    <w:rsid w:val="00FF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7EFB"/>
  <w15:chartTrackingRefBased/>
  <w15:docId w15:val="{5281B9F5-9164-4E38-A84C-8BC4051C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C1DA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1DA6"/>
    <w:rPr>
      <w:u w:val="single"/>
    </w:rPr>
  </w:style>
  <w:style w:type="paragraph" w:customStyle="1" w:styleId="HeaderFooter">
    <w:name w:val="Header &amp; Footer"/>
    <w:rsid w:val="008C1DA6"/>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link w:val="BodyChar"/>
    <w:rsid w:val="008C1DA6"/>
    <w:pPr>
      <w:pBdr>
        <w:top w:val="nil"/>
        <w:left w:val="nil"/>
        <w:bottom w:val="nil"/>
        <w:right w:val="nil"/>
        <w:between w:val="nil"/>
        <w:bar w:val="nil"/>
      </w:pBdr>
    </w:pPr>
    <w:rPr>
      <w:rFonts w:ascii="Calibri" w:eastAsia="Calibri" w:hAnsi="Calibri" w:cs="Calibri"/>
      <w:color w:val="000000"/>
      <w:u w:color="000000"/>
      <w:bdr w:val="nil"/>
      <w:lang w:val="fr-FR"/>
    </w:rPr>
  </w:style>
  <w:style w:type="paragraph" w:customStyle="1" w:styleId="BodyA">
    <w:name w:val="Body A"/>
    <w:rsid w:val="008C1DA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Default">
    <w:name w:val="Default"/>
    <w:rsid w:val="008C1DA6"/>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EndNoteBibliography">
    <w:name w:val="EndNote Bibliography"/>
    <w:link w:val="EndNoteBibliographyChar"/>
    <w:rsid w:val="008C1DA6"/>
    <w:pPr>
      <w:pBdr>
        <w:top w:val="nil"/>
        <w:left w:val="nil"/>
        <w:bottom w:val="nil"/>
        <w:right w:val="nil"/>
        <w:between w:val="nil"/>
        <w:bar w:val="nil"/>
      </w:pBdr>
      <w:spacing w:line="240" w:lineRule="auto"/>
    </w:pPr>
    <w:rPr>
      <w:rFonts w:ascii="Times New Roman" w:eastAsia="Calibri" w:hAnsi="Times New Roman" w:cs="Times New Roman"/>
      <w:color w:val="000000"/>
      <w:sz w:val="18"/>
      <w:u w:color="000000"/>
      <w:bdr w:val="nil"/>
    </w:rPr>
  </w:style>
  <w:style w:type="paragraph" w:styleId="CommentText">
    <w:name w:val="annotation text"/>
    <w:basedOn w:val="Normal"/>
    <w:link w:val="CommentTextChar"/>
    <w:uiPriority w:val="99"/>
    <w:semiHidden/>
    <w:unhideWhenUsed/>
    <w:rsid w:val="008C1DA6"/>
    <w:rPr>
      <w:sz w:val="20"/>
      <w:szCs w:val="20"/>
    </w:rPr>
  </w:style>
  <w:style w:type="character" w:customStyle="1" w:styleId="CommentTextChar">
    <w:name w:val="Comment Text Char"/>
    <w:basedOn w:val="DefaultParagraphFont"/>
    <w:link w:val="CommentText"/>
    <w:uiPriority w:val="99"/>
    <w:semiHidden/>
    <w:rsid w:val="008C1DA6"/>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8C1DA6"/>
    <w:rPr>
      <w:sz w:val="16"/>
      <w:szCs w:val="16"/>
    </w:rPr>
  </w:style>
  <w:style w:type="paragraph" w:styleId="BalloonText">
    <w:name w:val="Balloon Text"/>
    <w:basedOn w:val="Normal"/>
    <w:link w:val="BalloonTextChar"/>
    <w:uiPriority w:val="99"/>
    <w:semiHidden/>
    <w:unhideWhenUsed/>
    <w:rsid w:val="008C1D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DA6"/>
    <w:rPr>
      <w:rFonts w:ascii="Segoe UI" w:eastAsia="Arial Unicode MS"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8C1DA6"/>
    <w:rPr>
      <w:b/>
      <w:bCs/>
    </w:rPr>
  </w:style>
  <w:style w:type="character" w:customStyle="1" w:styleId="CommentSubjectChar">
    <w:name w:val="Comment Subject Char"/>
    <w:basedOn w:val="CommentTextChar"/>
    <w:link w:val="CommentSubject"/>
    <w:uiPriority w:val="99"/>
    <w:semiHidden/>
    <w:rsid w:val="008C1DA6"/>
    <w:rPr>
      <w:rFonts w:ascii="Times New Roman" w:eastAsia="Arial Unicode MS" w:hAnsi="Times New Roman" w:cs="Times New Roman"/>
      <w:b/>
      <w:bCs/>
      <w:sz w:val="20"/>
      <w:szCs w:val="20"/>
      <w:bdr w:val="nil"/>
    </w:rPr>
  </w:style>
  <w:style w:type="character" w:customStyle="1" w:styleId="EndNoteBibliographyChar">
    <w:name w:val="EndNote Bibliography Char"/>
    <w:basedOn w:val="DefaultParagraphFont"/>
    <w:link w:val="EndNoteBibliography"/>
    <w:rsid w:val="008C1DA6"/>
    <w:rPr>
      <w:rFonts w:ascii="Times New Roman" w:eastAsia="Calibri" w:hAnsi="Times New Roman" w:cs="Times New Roman"/>
      <w:color w:val="000000"/>
      <w:sz w:val="18"/>
      <w:u w:color="000000"/>
      <w:bdr w:val="nil"/>
    </w:rPr>
  </w:style>
  <w:style w:type="character" w:styleId="LineNumber">
    <w:name w:val="line number"/>
    <w:basedOn w:val="DefaultParagraphFont"/>
    <w:uiPriority w:val="99"/>
    <w:semiHidden/>
    <w:unhideWhenUsed/>
    <w:rsid w:val="008C1DA6"/>
  </w:style>
  <w:style w:type="paragraph" w:styleId="Caption">
    <w:name w:val="caption"/>
    <w:basedOn w:val="Normal"/>
    <w:next w:val="Normal"/>
    <w:uiPriority w:val="35"/>
    <w:unhideWhenUsed/>
    <w:qFormat/>
    <w:rsid w:val="008C1DA6"/>
    <w:pPr>
      <w:spacing w:after="200"/>
    </w:pPr>
    <w:rPr>
      <w:i/>
      <w:iCs/>
      <w:color w:val="44546A" w:themeColor="text2"/>
      <w:sz w:val="18"/>
      <w:szCs w:val="18"/>
    </w:rPr>
  </w:style>
  <w:style w:type="paragraph" w:styleId="Header">
    <w:name w:val="header"/>
    <w:basedOn w:val="Normal"/>
    <w:link w:val="HeaderChar"/>
    <w:uiPriority w:val="99"/>
    <w:unhideWhenUsed/>
    <w:rsid w:val="008C1DA6"/>
    <w:pPr>
      <w:tabs>
        <w:tab w:val="center" w:pos="4680"/>
        <w:tab w:val="right" w:pos="9360"/>
      </w:tabs>
    </w:pPr>
  </w:style>
  <w:style w:type="character" w:customStyle="1" w:styleId="HeaderChar">
    <w:name w:val="Header Char"/>
    <w:basedOn w:val="DefaultParagraphFont"/>
    <w:link w:val="Header"/>
    <w:uiPriority w:val="99"/>
    <w:rsid w:val="008C1DA6"/>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8C1DA6"/>
    <w:pPr>
      <w:tabs>
        <w:tab w:val="center" w:pos="4680"/>
        <w:tab w:val="right" w:pos="9360"/>
      </w:tabs>
    </w:pPr>
  </w:style>
  <w:style w:type="character" w:customStyle="1" w:styleId="FooterChar">
    <w:name w:val="Footer Char"/>
    <w:basedOn w:val="DefaultParagraphFont"/>
    <w:link w:val="Footer"/>
    <w:uiPriority w:val="99"/>
    <w:rsid w:val="008C1DA6"/>
    <w:rPr>
      <w:rFonts w:ascii="Times New Roman" w:eastAsia="Arial Unicode MS" w:hAnsi="Times New Roman" w:cs="Times New Roman"/>
      <w:sz w:val="24"/>
      <w:szCs w:val="24"/>
      <w:bdr w:val="nil"/>
    </w:rPr>
  </w:style>
  <w:style w:type="paragraph" w:styleId="Revision">
    <w:name w:val="Revision"/>
    <w:hidden/>
    <w:uiPriority w:val="99"/>
    <w:semiHidden/>
    <w:rsid w:val="008C1DA6"/>
    <w:pPr>
      <w:spacing w:after="0" w:line="240" w:lineRule="auto"/>
    </w:pPr>
    <w:rPr>
      <w:rFonts w:ascii="Times New Roman" w:eastAsia="Arial Unicode MS" w:hAnsi="Times New Roman" w:cs="Times New Roman"/>
      <w:sz w:val="24"/>
      <w:szCs w:val="24"/>
      <w:bdr w:val="nil"/>
    </w:rPr>
  </w:style>
  <w:style w:type="paragraph" w:customStyle="1" w:styleId="EndNoteBibliographyTitle">
    <w:name w:val="EndNote Bibliography Title"/>
    <w:basedOn w:val="Normal"/>
    <w:link w:val="EndNoteBibliographyTitleChar"/>
    <w:rsid w:val="008C1DA6"/>
    <w:pPr>
      <w:jc w:val="center"/>
    </w:pPr>
    <w:rPr>
      <w:noProof/>
      <w:color w:val="000000"/>
      <w:sz w:val="18"/>
      <w:u w:color="000000"/>
      <w:lang w:val="fr-FR"/>
    </w:rPr>
  </w:style>
  <w:style w:type="character" w:customStyle="1" w:styleId="BodyChar">
    <w:name w:val="Body Char"/>
    <w:basedOn w:val="DefaultParagraphFont"/>
    <w:link w:val="Body"/>
    <w:rsid w:val="008C1DA6"/>
    <w:rPr>
      <w:rFonts w:ascii="Calibri" w:eastAsia="Calibri" w:hAnsi="Calibri" w:cs="Calibri"/>
      <w:color w:val="000000"/>
      <w:u w:color="000000"/>
      <w:bdr w:val="nil"/>
      <w:lang w:val="fr-FR"/>
    </w:rPr>
  </w:style>
  <w:style w:type="character" w:customStyle="1" w:styleId="EndNoteBibliographyTitleChar">
    <w:name w:val="EndNote Bibliography Title Char"/>
    <w:basedOn w:val="BodyChar"/>
    <w:link w:val="EndNoteBibliographyTitle"/>
    <w:rsid w:val="008C1DA6"/>
    <w:rPr>
      <w:rFonts w:ascii="Times New Roman" w:eastAsia="Arial Unicode MS" w:hAnsi="Times New Roman" w:cs="Times New Roman"/>
      <w:noProof/>
      <w:color w:val="000000"/>
      <w:sz w:val="18"/>
      <w:szCs w:val="24"/>
      <w:u w:color="000000"/>
      <w:bdr w:val="nil"/>
      <w:lang w:val="fr-FR"/>
    </w:rPr>
  </w:style>
  <w:style w:type="paragraph" w:styleId="Subtitle">
    <w:name w:val="Subtitle"/>
    <w:basedOn w:val="Normal"/>
    <w:next w:val="Normal"/>
    <w:link w:val="SubtitleChar"/>
    <w:uiPriority w:val="11"/>
    <w:qFormat/>
    <w:rsid w:val="009E02F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E02FE"/>
    <w:rPr>
      <w:rFonts w:eastAsiaTheme="minorEastAsia"/>
      <w:color w:val="5A5A5A" w:themeColor="text1" w:themeTint="A5"/>
      <w:spacing w:val="15"/>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gdc.noaa.gov/mgg/global/etopo2.html" TargetMode="External"/><Relationship Id="rId5" Type="http://schemas.openxmlformats.org/officeDocument/2006/relationships/footnotes" Target="footnotes.xml"/><Relationship Id="rId10" Type="http://schemas.openxmlformats.org/officeDocument/2006/relationships/hyperlink" Target="http://www.whaleshark.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EB47F-D27C-C841-8FAB-7DA3C110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7965</Words>
  <Characters>45401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3</cp:revision>
  <dcterms:created xsi:type="dcterms:W3CDTF">2019-02-27T18:54:00Z</dcterms:created>
  <dcterms:modified xsi:type="dcterms:W3CDTF">2019-02-27T19:50:00Z</dcterms:modified>
</cp:coreProperties>
</file>