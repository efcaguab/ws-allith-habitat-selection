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C8E29E" w14:textId="6B434D8E" w:rsidR="005A1E7B" w:rsidRPr="00793136" w:rsidRDefault="00852FC2" w:rsidP="005A1E7B">
      <w:pPr>
        <w:spacing w:after="0" w:line="240" w:lineRule="auto"/>
        <w:rPr>
          <w:rFonts w:ascii="Times New Roman" w:hAnsi="Times New Roman" w:cs="Times New Roman"/>
          <w:b/>
          <w:noProof/>
          <w:sz w:val="36"/>
          <w:szCs w:val="36"/>
        </w:rPr>
      </w:pPr>
      <w:r>
        <w:rPr>
          <w:rFonts w:ascii="Times New Roman" w:hAnsi="Times New Roman" w:cs="Times New Roman"/>
          <w:b/>
          <w:noProof/>
          <w:sz w:val="36"/>
          <w:szCs w:val="36"/>
        </w:rPr>
        <w:t>Revision cover letter concering s</w:t>
      </w:r>
      <w:r w:rsidR="005A1E7B" w:rsidRPr="00793136">
        <w:rPr>
          <w:rFonts w:ascii="Times New Roman" w:hAnsi="Times New Roman" w:cs="Times New Roman"/>
          <w:b/>
          <w:noProof/>
          <w:sz w:val="36"/>
          <w:szCs w:val="36"/>
        </w:rPr>
        <w:t>ubmission</w:t>
      </w:r>
      <w:r w:rsidR="005A1E7B" w:rsidRPr="00793136">
        <w:rPr>
          <w:rFonts w:ascii="Times New Roman" w:hAnsi="Times New Roman" w:cs="Times New Roman"/>
          <w:b/>
          <w:color w:val="222222"/>
          <w:sz w:val="36"/>
          <w:szCs w:val="36"/>
          <w:shd w:val="clear" w:color="auto" w:fill="FFFFFF"/>
        </w:rPr>
        <w:t xml:space="preserve"> </w:t>
      </w:r>
      <w:r w:rsidR="005A455F" w:rsidRPr="00793136">
        <w:rPr>
          <w:rFonts w:ascii="Times New Roman" w:hAnsi="Times New Roman" w:cs="Times New Roman"/>
          <w:b/>
          <w:noProof/>
          <w:sz w:val="36"/>
          <w:szCs w:val="36"/>
        </w:rPr>
        <w:t>PONE-D-19-11293</w:t>
      </w:r>
      <w:r w:rsidR="005A1E7B" w:rsidRPr="00793136">
        <w:rPr>
          <w:rFonts w:ascii="Times New Roman" w:hAnsi="Times New Roman" w:cs="Times New Roman"/>
          <w:b/>
          <w:noProof/>
          <w:sz w:val="36"/>
          <w:szCs w:val="36"/>
        </w:rPr>
        <w:t xml:space="preserve">  </w:t>
      </w:r>
    </w:p>
    <w:p w14:paraId="55AA78A0" w14:textId="77777777" w:rsidR="005A1E7B" w:rsidRPr="0056126E" w:rsidRDefault="005A1E7B" w:rsidP="005A1E7B">
      <w:pPr>
        <w:spacing w:after="0" w:line="240" w:lineRule="auto"/>
        <w:rPr>
          <w:rFonts w:ascii="Times New Roman" w:hAnsi="Times New Roman" w:cs="Times New Roman"/>
          <w:noProof/>
          <w:sz w:val="24"/>
          <w:szCs w:val="24"/>
          <w:u w:val="single"/>
        </w:rPr>
      </w:pPr>
    </w:p>
    <w:p w14:paraId="07E278EE" w14:textId="77777777" w:rsidR="005A1E7B" w:rsidRPr="0056126E" w:rsidRDefault="005A1E7B" w:rsidP="005A1E7B">
      <w:pPr>
        <w:spacing w:after="0" w:line="240" w:lineRule="auto"/>
        <w:rPr>
          <w:rFonts w:ascii="Times New Roman" w:hAnsi="Times New Roman" w:cs="Times New Roman"/>
          <w:noProof/>
          <w:sz w:val="24"/>
          <w:szCs w:val="24"/>
        </w:rPr>
      </w:pPr>
    </w:p>
    <w:p w14:paraId="1645FE08" w14:textId="77777777" w:rsidR="005A1E7B" w:rsidRPr="0056126E" w:rsidRDefault="005A1E7B" w:rsidP="005A1E7B">
      <w:pPr>
        <w:spacing w:after="0" w:line="240" w:lineRule="auto"/>
        <w:rPr>
          <w:rFonts w:ascii="Times New Roman" w:hAnsi="Times New Roman" w:cs="Times New Roman"/>
          <w:noProof/>
          <w:sz w:val="24"/>
          <w:szCs w:val="24"/>
        </w:rPr>
      </w:pPr>
      <w:r w:rsidRPr="0056126E">
        <w:rPr>
          <w:rFonts w:ascii="Times New Roman" w:hAnsi="Times New Roman" w:cs="Times New Roman"/>
          <w:noProof/>
          <w:sz w:val="24"/>
          <w:szCs w:val="24"/>
        </w:rPr>
        <w:t>Dear Dr. Mourier,</w:t>
      </w:r>
    </w:p>
    <w:p w14:paraId="162F3BE5" w14:textId="77777777" w:rsidR="005A1E7B" w:rsidRPr="0056126E" w:rsidRDefault="005A1E7B" w:rsidP="005A1E7B">
      <w:pPr>
        <w:spacing w:after="0" w:line="240" w:lineRule="auto"/>
        <w:rPr>
          <w:rFonts w:ascii="Times New Roman" w:hAnsi="Times New Roman" w:cs="Times New Roman"/>
          <w:noProof/>
          <w:sz w:val="24"/>
          <w:szCs w:val="24"/>
        </w:rPr>
      </w:pPr>
    </w:p>
    <w:p w14:paraId="2D198281" w14:textId="43B3EE7E" w:rsidR="005A1E7B" w:rsidRPr="0056126E" w:rsidRDefault="005A1E7B" w:rsidP="005A1E7B">
      <w:pPr>
        <w:spacing w:after="0" w:line="240" w:lineRule="auto"/>
        <w:rPr>
          <w:rFonts w:ascii="Times New Roman" w:hAnsi="Times New Roman" w:cs="Times New Roman"/>
          <w:noProof/>
          <w:sz w:val="24"/>
          <w:szCs w:val="24"/>
        </w:rPr>
      </w:pPr>
      <w:r w:rsidRPr="0056126E">
        <w:rPr>
          <w:rFonts w:ascii="Times New Roman" w:hAnsi="Times New Roman" w:cs="Times New Roman"/>
          <w:noProof/>
          <w:sz w:val="24"/>
          <w:szCs w:val="24"/>
        </w:rPr>
        <w:t>We are pleased to submit a revised version of our manuscript</w:t>
      </w:r>
      <w:r w:rsidR="0056126E">
        <w:rPr>
          <w:rFonts w:ascii="Times New Roman" w:hAnsi="Times New Roman" w:cs="Times New Roman"/>
          <w:noProof/>
          <w:sz w:val="24"/>
          <w:szCs w:val="24"/>
        </w:rPr>
        <w:t xml:space="preserve"> now</w:t>
      </w:r>
      <w:r w:rsidRPr="0056126E">
        <w:rPr>
          <w:rFonts w:ascii="Times New Roman" w:hAnsi="Times New Roman" w:cs="Times New Roman"/>
          <w:noProof/>
          <w:sz w:val="24"/>
          <w:szCs w:val="24"/>
        </w:rPr>
        <w:t xml:space="preserve"> titled “</w:t>
      </w:r>
      <w:r w:rsidR="0056126E" w:rsidRPr="0056126E">
        <w:rPr>
          <w:rFonts w:ascii="Times New Roman" w:hAnsi="Times New Roman" w:cs="Times New Roman"/>
          <w:noProof/>
          <w:sz w:val="24"/>
          <w:szCs w:val="24"/>
        </w:rPr>
        <w:t>Multi-method assessment of whale shark (</w:t>
      </w:r>
      <w:r w:rsidR="0056126E" w:rsidRPr="0056126E">
        <w:rPr>
          <w:rFonts w:ascii="Times New Roman" w:hAnsi="Times New Roman" w:cs="Times New Roman"/>
          <w:i/>
          <w:noProof/>
          <w:sz w:val="24"/>
          <w:szCs w:val="24"/>
        </w:rPr>
        <w:t>Rhincodon typus</w:t>
      </w:r>
      <w:r w:rsidR="0056126E" w:rsidRPr="0056126E">
        <w:rPr>
          <w:rFonts w:ascii="Times New Roman" w:hAnsi="Times New Roman" w:cs="Times New Roman"/>
          <w:noProof/>
          <w:sz w:val="24"/>
          <w:szCs w:val="24"/>
        </w:rPr>
        <w:t>) resid</w:t>
      </w:r>
      <w:r w:rsidR="00750C52">
        <w:rPr>
          <w:rFonts w:ascii="Times New Roman" w:hAnsi="Times New Roman" w:cs="Times New Roman"/>
          <w:noProof/>
          <w:sz w:val="24"/>
          <w:szCs w:val="24"/>
        </w:rPr>
        <w:t>ency, distribution</w:t>
      </w:r>
      <w:r w:rsidR="0056126E" w:rsidRPr="0056126E">
        <w:rPr>
          <w:rFonts w:ascii="Times New Roman" w:hAnsi="Times New Roman" w:cs="Times New Roman"/>
          <w:noProof/>
          <w:sz w:val="24"/>
          <w:szCs w:val="24"/>
        </w:rPr>
        <w:t>, and dispersal behavior at an aggregation site in the Red Sea.</w:t>
      </w:r>
      <w:r w:rsidRPr="0056126E">
        <w:rPr>
          <w:rFonts w:ascii="Times New Roman" w:hAnsi="Times New Roman" w:cs="Times New Roman"/>
          <w:noProof/>
          <w:sz w:val="24"/>
          <w:szCs w:val="24"/>
        </w:rPr>
        <w:t>”. We have revised the content following feedback from Dr. Alistair Dove, Cameron Perry, and an anonymous reviewer. Both review</w:t>
      </w:r>
      <w:r w:rsidR="0056126E">
        <w:rPr>
          <w:rFonts w:ascii="Times New Roman" w:hAnsi="Times New Roman" w:cs="Times New Roman"/>
          <w:noProof/>
          <w:sz w:val="24"/>
          <w:szCs w:val="24"/>
        </w:rPr>
        <w:t xml:space="preserve">s </w:t>
      </w:r>
      <w:r w:rsidRPr="0056126E">
        <w:rPr>
          <w:rFonts w:ascii="Times New Roman" w:hAnsi="Times New Roman" w:cs="Times New Roman"/>
          <w:noProof/>
          <w:sz w:val="24"/>
          <w:szCs w:val="24"/>
        </w:rPr>
        <w:t xml:space="preserve">offered useful suggestions and revisions which we have implemented. </w:t>
      </w:r>
    </w:p>
    <w:p w14:paraId="46B05F30" w14:textId="77777777" w:rsidR="005A1E7B" w:rsidRPr="0056126E" w:rsidRDefault="005A1E7B" w:rsidP="005A1E7B">
      <w:pPr>
        <w:spacing w:after="0" w:line="240" w:lineRule="auto"/>
        <w:rPr>
          <w:rFonts w:ascii="Times New Roman" w:hAnsi="Times New Roman" w:cs="Times New Roman"/>
          <w:noProof/>
          <w:sz w:val="24"/>
          <w:szCs w:val="24"/>
        </w:rPr>
      </w:pPr>
    </w:p>
    <w:p w14:paraId="7740837C" w14:textId="1CD6152E" w:rsidR="005A1E7B" w:rsidRPr="003D15D4" w:rsidRDefault="005A1E7B" w:rsidP="005A1E7B">
      <w:pPr>
        <w:spacing w:after="0" w:line="240" w:lineRule="auto"/>
        <w:rPr>
          <w:rFonts w:ascii="Times New Roman" w:hAnsi="Times New Roman" w:cs="Times New Roman"/>
          <w:noProof/>
          <w:sz w:val="24"/>
          <w:szCs w:val="24"/>
          <w:vertAlign w:val="subscript"/>
        </w:rPr>
      </w:pPr>
      <w:r w:rsidRPr="0056126E">
        <w:rPr>
          <w:rFonts w:ascii="Times New Roman" w:hAnsi="Times New Roman" w:cs="Times New Roman"/>
          <w:noProof/>
          <w:sz w:val="24"/>
          <w:szCs w:val="24"/>
        </w:rPr>
        <w:t xml:space="preserve">We detail our changes below. Comments from the editor and reviewers are in </w:t>
      </w:r>
      <w:r w:rsidRPr="0056126E">
        <w:rPr>
          <w:rFonts w:ascii="Times New Roman" w:hAnsi="Times New Roman" w:cs="Times New Roman"/>
          <w:b/>
          <w:noProof/>
          <w:sz w:val="24"/>
          <w:szCs w:val="24"/>
        </w:rPr>
        <w:t xml:space="preserve">black </w:t>
      </w:r>
      <w:r w:rsidR="0056126E" w:rsidRPr="0056126E">
        <w:rPr>
          <w:rFonts w:ascii="Times New Roman" w:hAnsi="Times New Roman" w:cs="Times New Roman"/>
          <w:b/>
          <w:noProof/>
          <w:sz w:val="24"/>
          <w:szCs w:val="24"/>
        </w:rPr>
        <w:t>bold</w:t>
      </w:r>
      <w:r w:rsidRPr="0056126E">
        <w:rPr>
          <w:rFonts w:ascii="Times New Roman" w:hAnsi="Times New Roman" w:cs="Times New Roman"/>
          <w:noProof/>
          <w:sz w:val="24"/>
          <w:szCs w:val="24"/>
        </w:rPr>
        <w:t xml:space="preserve"> while our responses are in </w:t>
      </w:r>
      <w:r w:rsidRPr="0056126E">
        <w:rPr>
          <w:rFonts w:ascii="Times New Roman" w:hAnsi="Times New Roman" w:cs="Times New Roman"/>
          <w:noProof/>
          <w:color w:val="0070C0"/>
          <w:sz w:val="24"/>
          <w:szCs w:val="24"/>
        </w:rPr>
        <w:t xml:space="preserve">blue </w:t>
      </w:r>
      <w:r w:rsidR="0056126E" w:rsidRPr="0056126E">
        <w:rPr>
          <w:rFonts w:ascii="Times New Roman" w:hAnsi="Times New Roman" w:cs="Times New Roman"/>
          <w:noProof/>
          <w:color w:val="0070C0"/>
          <w:sz w:val="24"/>
          <w:szCs w:val="24"/>
        </w:rPr>
        <w:t>plain</w:t>
      </w:r>
      <w:r w:rsidRPr="0056126E">
        <w:rPr>
          <w:rFonts w:ascii="Times New Roman" w:hAnsi="Times New Roman" w:cs="Times New Roman"/>
          <w:noProof/>
          <w:color w:val="0070C0"/>
          <w:sz w:val="24"/>
          <w:szCs w:val="24"/>
        </w:rPr>
        <w:t>text</w:t>
      </w:r>
      <w:r w:rsidR="003D15D4">
        <w:rPr>
          <w:rFonts w:ascii="Times New Roman" w:hAnsi="Times New Roman" w:cs="Times New Roman"/>
          <w:noProof/>
          <w:sz w:val="24"/>
          <w:szCs w:val="24"/>
        </w:rPr>
        <w:t>. In additon to revised copies (clean and tracked changes) of the main text,</w:t>
      </w:r>
      <w:r w:rsidR="0056126E">
        <w:rPr>
          <w:rFonts w:ascii="Times New Roman" w:hAnsi="Times New Roman" w:cs="Times New Roman"/>
          <w:noProof/>
          <w:sz w:val="24"/>
          <w:szCs w:val="24"/>
        </w:rPr>
        <w:t xml:space="preserve"> we have also</w:t>
      </w:r>
      <w:r w:rsidRPr="0056126E">
        <w:rPr>
          <w:rFonts w:ascii="Times New Roman" w:hAnsi="Times New Roman" w:cs="Times New Roman"/>
          <w:noProof/>
          <w:sz w:val="24"/>
          <w:szCs w:val="24"/>
        </w:rPr>
        <w:t xml:space="preserve"> submitted</w:t>
      </w:r>
      <w:r w:rsidR="003D15D4">
        <w:rPr>
          <w:rFonts w:ascii="Times New Roman" w:hAnsi="Times New Roman" w:cs="Times New Roman"/>
          <w:noProof/>
          <w:sz w:val="24"/>
          <w:szCs w:val="24"/>
        </w:rPr>
        <w:t xml:space="preserve"> updated versions of our orignial cover letter, ethics statement, and supporting information.</w:t>
      </w:r>
    </w:p>
    <w:p w14:paraId="01011E18" w14:textId="77777777" w:rsidR="005A1E7B" w:rsidRPr="0056126E" w:rsidRDefault="005A1E7B" w:rsidP="005A1E7B">
      <w:pPr>
        <w:spacing w:after="0" w:line="240" w:lineRule="auto"/>
        <w:rPr>
          <w:rFonts w:ascii="Times New Roman" w:hAnsi="Times New Roman" w:cs="Times New Roman"/>
          <w:b/>
          <w:noProof/>
          <w:sz w:val="24"/>
          <w:szCs w:val="24"/>
          <w:u w:val="single"/>
        </w:rPr>
      </w:pPr>
    </w:p>
    <w:p w14:paraId="22EC1D84" w14:textId="7DD34313" w:rsidR="005A1E7B" w:rsidRPr="0056126E" w:rsidRDefault="005A1E7B" w:rsidP="005A1E7B">
      <w:pPr>
        <w:rPr>
          <w:rFonts w:ascii="Times New Roman" w:hAnsi="Times New Roman" w:cs="Times New Roman"/>
          <w:noProof/>
          <w:sz w:val="24"/>
          <w:szCs w:val="24"/>
        </w:rPr>
      </w:pPr>
      <w:r w:rsidRPr="0056126E">
        <w:rPr>
          <w:rFonts w:ascii="Times New Roman" w:hAnsi="Times New Roman" w:cs="Times New Roman"/>
          <w:sz w:val="24"/>
          <w:szCs w:val="24"/>
        </w:rPr>
        <w:t xml:space="preserve">In closing, my co-authors and I </w:t>
      </w:r>
      <w:r w:rsidRPr="0056126E">
        <w:rPr>
          <w:rFonts w:ascii="Times New Roman" w:hAnsi="Times New Roman" w:cs="Times New Roman"/>
          <w:noProof/>
          <w:sz w:val="24"/>
          <w:szCs w:val="24"/>
        </w:rPr>
        <w:t>would lik</w:t>
      </w:r>
      <w:r w:rsidR="0056126E">
        <w:rPr>
          <w:rFonts w:ascii="Times New Roman" w:hAnsi="Times New Roman" w:cs="Times New Roman"/>
          <w:noProof/>
          <w:sz w:val="24"/>
          <w:szCs w:val="24"/>
        </w:rPr>
        <w:t>e to thank the reviewers and</w:t>
      </w:r>
      <w:r w:rsidRPr="0056126E">
        <w:rPr>
          <w:rFonts w:ascii="Times New Roman" w:hAnsi="Times New Roman" w:cs="Times New Roman"/>
          <w:noProof/>
          <w:sz w:val="24"/>
          <w:szCs w:val="24"/>
        </w:rPr>
        <w:t xml:space="preserve"> PLoS One’s editorial staff for their time and efforts. We believe the review process has improved the manuscript, and we hope that you consider it suitable for publication.</w:t>
      </w:r>
    </w:p>
    <w:p w14:paraId="57351D88" w14:textId="34C55494" w:rsidR="005A1E7B" w:rsidRPr="0056126E" w:rsidRDefault="005A455F" w:rsidP="005A1E7B">
      <w:pPr>
        <w:rPr>
          <w:rFonts w:ascii="Times New Roman" w:hAnsi="Times New Roman" w:cs="Times New Roman"/>
          <w:noProof/>
          <w:sz w:val="24"/>
          <w:szCs w:val="24"/>
        </w:rPr>
      </w:pPr>
      <w:r>
        <w:rPr>
          <w:rFonts w:ascii="Times New Roman" w:hAnsi="Times New Roman" w:cs="Times New Roman"/>
          <w:noProof/>
          <w:sz w:val="24"/>
          <w:szCs w:val="24"/>
        </w:rPr>
        <w:t>Sincerely,</w:t>
      </w:r>
      <w:r w:rsidR="005A1E7B" w:rsidRPr="0056126E">
        <w:rPr>
          <w:rFonts w:ascii="Times New Roman" w:hAnsi="Times New Roman" w:cs="Times New Roman"/>
          <w:noProof/>
          <w:sz w:val="24"/>
          <w:szCs w:val="24"/>
        </w:rPr>
        <w:t xml:space="preserve"> </w:t>
      </w:r>
    </w:p>
    <w:p w14:paraId="127EAD3E" w14:textId="2BBAC1D0" w:rsidR="005A1E7B" w:rsidRPr="0056126E" w:rsidRDefault="005A1E7B" w:rsidP="005A1E7B">
      <w:pPr>
        <w:pStyle w:val="NormalWeb"/>
        <w:shd w:val="clear" w:color="auto" w:fill="FFFFFF"/>
        <w:rPr>
          <w:b/>
          <w:color w:val="222222"/>
          <w:u w:val="single"/>
          <w:shd w:val="clear" w:color="auto" w:fill="FFFFFF"/>
        </w:rPr>
      </w:pPr>
      <w:r w:rsidRPr="0056126E">
        <w:rPr>
          <w:noProof/>
        </w:rPr>
        <w:t>Dr. Jesse Cochran</w:t>
      </w:r>
    </w:p>
    <w:p w14:paraId="1C78D82C" w14:textId="77777777" w:rsidR="00D16BC3" w:rsidRDefault="00D16BC3" w:rsidP="00FE0E75">
      <w:pPr>
        <w:pStyle w:val="NormalWeb"/>
        <w:shd w:val="clear" w:color="auto" w:fill="FFFFFF"/>
        <w:rPr>
          <w:b/>
          <w:color w:val="222222"/>
          <w:u w:val="single"/>
          <w:shd w:val="clear" w:color="auto" w:fill="FFFFFF"/>
        </w:rPr>
      </w:pPr>
    </w:p>
    <w:p w14:paraId="6A5A34B7" w14:textId="655B33D7" w:rsidR="00AA23EE" w:rsidRPr="00801B34" w:rsidRDefault="00852FC2" w:rsidP="00FE0E75">
      <w:pPr>
        <w:pStyle w:val="NormalWeb"/>
        <w:shd w:val="clear" w:color="auto" w:fill="FFFFFF"/>
        <w:rPr>
          <w:b/>
          <w:color w:val="222222"/>
          <w:sz w:val="32"/>
          <w:szCs w:val="32"/>
          <w:shd w:val="clear" w:color="auto" w:fill="FFFFFF"/>
        </w:rPr>
      </w:pPr>
      <w:r>
        <w:rPr>
          <w:b/>
          <w:color w:val="222222"/>
          <w:sz w:val="32"/>
          <w:szCs w:val="32"/>
          <w:shd w:val="clear" w:color="auto" w:fill="FFFFFF"/>
        </w:rPr>
        <w:t>Editor c</w:t>
      </w:r>
      <w:r w:rsidR="00AA23EE" w:rsidRPr="00801B34">
        <w:rPr>
          <w:b/>
          <w:color w:val="222222"/>
          <w:sz w:val="32"/>
          <w:szCs w:val="32"/>
          <w:shd w:val="clear" w:color="auto" w:fill="FFFFFF"/>
        </w:rPr>
        <w:t xml:space="preserve">omments </w:t>
      </w:r>
    </w:p>
    <w:p w14:paraId="21A53E8D" w14:textId="77777777" w:rsidR="007B4D9B" w:rsidRPr="0056126E" w:rsidRDefault="007B4D9B" w:rsidP="00FE0E75">
      <w:pPr>
        <w:pStyle w:val="NormalWeb"/>
        <w:shd w:val="clear" w:color="auto" w:fill="FFFFFF"/>
        <w:rPr>
          <w:b/>
          <w:color w:val="222222"/>
          <w:shd w:val="clear" w:color="auto" w:fill="FFFFFF"/>
        </w:rPr>
      </w:pPr>
      <w:r w:rsidRPr="0056126E">
        <w:rPr>
          <w:b/>
          <w:color w:val="222222"/>
          <w:shd w:val="clear" w:color="auto" w:fill="FFFFFF"/>
        </w:rPr>
        <w:t>1. Please ensure that your manuscript meets PLOS ONE's style requirements, including those for file naming.</w:t>
      </w:r>
    </w:p>
    <w:p w14:paraId="6196270C" w14:textId="1A73DF85" w:rsidR="00D16BC3" w:rsidRPr="00D16BC3" w:rsidRDefault="00B31922" w:rsidP="00FE0E75">
      <w:pPr>
        <w:pStyle w:val="NormalWeb"/>
        <w:shd w:val="clear" w:color="auto" w:fill="FFFFFF"/>
        <w:rPr>
          <w:color w:val="0070C0"/>
        </w:rPr>
      </w:pPr>
      <w:r w:rsidRPr="0056126E">
        <w:rPr>
          <w:color w:val="0070C0"/>
        </w:rPr>
        <w:t xml:space="preserve">We apologize for the oversights and appreciate the templates you provided. The </w:t>
      </w:r>
      <w:r w:rsidR="00C91154" w:rsidRPr="0056126E">
        <w:rPr>
          <w:color w:val="0070C0"/>
        </w:rPr>
        <w:t>title page, main text, and supporting</w:t>
      </w:r>
      <w:r w:rsidRPr="0056126E">
        <w:rPr>
          <w:color w:val="0070C0"/>
        </w:rPr>
        <w:t xml:space="preserve"> information</w:t>
      </w:r>
      <w:r w:rsidR="00C91154" w:rsidRPr="0056126E">
        <w:rPr>
          <w:color w:val="0070C0"/>
        </w:rPr>
        <w:t xml:space="preserve"> file names</w:t>
      </w:r>
      <w:r w:rsidRPr="0056126E">
        <w:rPr>
          <w:color w:val="0070C0"/>
        </w:rPr>
        <w:t xml:space="preserve"> have been updated </w:t>
      </w:r>
      <w:r w:rsidR="00D331AE" w:rsidRPr="0056126E">
        <w:rPr>
          <w:color w:val="0070C0"/>
        </w:rPr>
        <w:t>accordingly</w:t>
      </w:r>
      <w:r w:rsidR="00D77E98" w:rsidRPr="0056126E">
        <w:rPr>
          <w:color w:val="0070C0"/>
        </w:rPr>
        <w:t>.</w:t>
      </w:r>
      <w:r w:rsidRPr="0056126E">
        <w:rPr>
          <w:color w:val="0070C0"/>
        </w:rPr>
        <w:t xml:space="preserve"> </w:t>
      </w:r>
      <w:r w:rsidR="00D16BC3">
        <w:rPr>
          <w:color w:val="0070C0"/>
        </w:rPr>
        <w:br/>
      </w:r>
    </w:p>
    <w:p w14:paraId="2C32FFBD" w14:textId="6A52C2C3" w:rsidR="00B31922" w:rsidRPr="0056126E" w:rsidRDefault="00B31922" w:rsidP="00FE0E75">
      <w:pPr>
        <w:pStyle w:val="NormalWeb"/>
        <w:shd w:val="clear" w:color="auto" w:fill="FFFFFF"/>
        <w:rPr>
          <w:b/>
          <w:color w:val="222222"/>
          <w:shd w:val="clear" w:color="auto" w:fill="FFFFFF"/>
        </w:rPr>
      </w:pPr>
      <w:r w:rsidRPr="0056126E">
        <w:rPr>
          <w:b/>
          <w:color w:val="222222"/>
          <w:shd w:val="clear" w:color="auto" w:fill="FFFFFF"/>
        </w:rPr>
        <w:t>2. We noted in your submission details that a portion of your manuscript may have been presented or published elsewhere. Please clarify whether this publication was peer-reviewed and formally published. If this work was previously peer-reviewed and published, in the cover letter please provide the reason that this work does not constitute dual publication and should be included in the current manuscript.</w:t>
      </w:r>
      <w:r w:rsidR="00D16BC3">
        <w:rPr>
          <w:b/>
          <w:color w:val="222222"/>
          <w:shd w:val="clear" w:color="auto" w:fill="FFFFFF"/>
        </w:rPr>
        <w:br/>
      </w:r>
    </w:p>
    <w:p w14:paraId="3B89B5F3" w14:textId="6D03D2D8" w:rsidR="00B31922" w:rsidRPr="0056126E" w:rsidRDefault="0015731D" w:rsidP="00FE0E75">
      <w:pPr>
        <w:pStyle w:val="NormalWeb"/>
        <w:shd w:val="clear" w:color="auto" w:fill="FFFFFF"/>
        <w:rPr>
          <w:color w:val="0070C0"/>
          <w:shd w:val="clear" w:color="auto" w:fill="FFFFFF"/>
        </w:rPr>
      </w:pPr>
      <w:r w:rsidRPr="0056126E">
        <w:rPr>
          <w:color w:val="0070C0"/>
          <w:shd w:val="clear" w:color="auto" w:fill="FFFFFF"/>
        </w:rPr>
        <w:t>Much of t</w:t>
      </w:r>
      <w:r w:rsidR="00F52929" w:rsidRPr="0056126E">
        <w:rPr>
          <w:color w:val="0070C0"/>
          <w:shd w:val="clear" w:color="auto" w:fill="FFFFFF"/>
        </w:rPr>
        <w:t>he visual census data were</w:t>
      </w:r>
      <w:r w:rsidRPr="0056126E">
        <w:rPr>
          <w:color w:val="0070C0"/>
          <w:shd w:val="clear" w:color="auto" w:fill="FFFFFF"/>
        </w:rPr>
        <w:t xml:space="preserve"> previously published in a peer reviewed article for the Journal of Fis</w:t>
      </w:r>
      <w:r w:rsidR="00021089" w:rsidRPr="0056126E">
        <w:rPr>
          <w:color w:val="0070C0"/>
          <w:shd w:val="clear" w:color="auto" w:fill="FFFFFF"/>
        </w:rPr>
        <w:t>h Biology [1]</w:t>
      </w:r>
      <w:r w:rsidRPr="0056126E">
        <w:rPr>
          <w:color w:val="0070C0"/>
          <w:shd w:val="clear" w:color="auto" w:fill="FFFFFF"/>
        </w:rPr>
        <w:t xml:space="preserve">. The satellite telemetry </w:t>
      </w:r>
      <w:r w:rsidR="00F52929" w:rsidRPr="0056126E">
        <w:rPr>
          <w:color w:val="0070C0"/>
          <w:shd w:val="clear" w:color="auto" w:fill="FFFFFF"/>
        </w:rPr>
        <w:t>data were</w:t>
      </w:r>
      <w:r w:rsidRPr="0056126E">
        <w:rPr>
          <w:color w:val="0070C0"/>
          <w:shd w:val="clear" w:color="auto" w:fill="FFFFFF"/>
        </w:rPr>
        <w:t xml:space="preserve"> previously published in a peer </w:t>
      </w:r>
      <w:r w:rsidRPr="0056126E">
        <w:rPr>
          <w:color w:val="0070C0"/>
          <w:shd w:val="clear" w:color="auto" w:fill="FFFFFF"/>
        </w:rPr>
        <w:lastRenderedPageBreak/>
        <w:t>reviewed article for</w:t>
      </w:r>
      <w:r w:rsidR="00021089" w:rsidRPr="0056126E">
        <w:rPr>
          <w:color w:val="0070C0"/>
          <w:shd w:val="clear" w:color="auto" w:fill="FFFFFF"/>
        </w:rPr>
        <w:t xml:space="preserve"> </w:t>
      </w:r>
      <w:proofErr w:type="spellStart"/>
      <w:r w:rsidR="00021089" w:rsidRPr="0056126E">
        <w:rPr>
          <w:color w:val="0070C0"/>
          <w:shd w:val="clear" w:color="auto" w:fill="FFFFFF"/>
        </w:rPr>
        <w:t>PLoS</w:t>
      </w:r>
      <w:proofErr w:type="spellEnd"/>
      <w:r w:rsidR="00021089" w:rsidRPr="0056126E">
        <w:rPr>
          <w:color w:val="0070C0"/>
          <w:shd w:val="clear" w:color="auto" w:fill="FFFFFF"/>
        </w:rPr>
        <w:t xml:space="preserve"> One [2]</w:t>
      </w:r>
      <w:r w:rsidRPr="0056126E">
        <w:rPr>
          <w:color w:val="0070C0"/>
          <w:shd w:val="clear" w:color="auto" w:fill="FFFFFF"/>
        </w:rPr>
        <w:t>.</w:t>
      </w:r>
      <w:r w:rsidR="00382368" w:rsidRPr="0056126E">
        <w:rPr>
          <w:color w:val="0070C0"/>
          <w:shd w:val="clear" w:color="auto" w:fill="FFFFFF"/>
        </w:rPr>
        <w:t xml:space="preserve"> Both of these papers have been attached to our submission</w:t>
      </w:r>
      <w:r w:rsidR="00C91154" w:rsidRPr="0056126E">
        <w:rPr>
          <w:color w:val="0070C0"/>
          <w:shd w:val="clear" w:color="auto" w:fill="FFFFFF"/>
        </w:rPr>
        <w:t xml:space="preserve"> as “Other” files</w:t>
      </w:r>
      <w:r w:rsidR="00382368" w:rsidRPr="0056126E">
        <w:rPr>
          <w:color w:val="0070C0"/>
          <w:shd w:val="clear" w:color="auto" w:fill="FFFFFF"/>
        </w:rPr>
        <w:t xml:space="preserve">. </w:t>
      </w:r>
    </w:p>
    <w:p w14:paraId="5864ED5F" w14:textId="1B93364C" w:rsidR="00D16BC3" w:rsidRPr="00D16BC3" w:rsidRDefault="00D15709" w:rsidP="00FE0E75">
      <w:pPr>
        <w:pStyle w:val="NormalWeb"/>
        <w:shd w:val="clear" w:color="auto" w:fill="FFFFFF"/>
        <w:rPr>
          <w:color w:val="0070C0"/>
          <w:shd w:val="clear" w:color="auto" w:fill="FFFFFF"/>
        </w:rPr>
      </w:pPr>
      <w:r w:rsidRPr="0056126E">
        <w:rPr>
          <w:color w:val="0070C0"/>
          <w:shd w:val="clear" w:color="auto" w:fill="FFFFFF"/>
        </w:rPr>
        <w:t>In the present manuscript these datasets are analy</w:t>
      </w:r>
      <w:r w:rsidR="00AF0797" w:rsidRPr="0056126E">
        <w:rPr>
          <w:color w:val="0070C0"/>
          <w:shd w:val="clear" w:color="auto" w:fill="FFFFFF"/>
        </w:rPr>
        <w:t>zed in the context of never-before-</w:t>
      </w:r>
      <w:r w:rsidRPr="0056126E">
        <w:rPr>
          <w:color w:val="0070C0"/>
          <w:shd w:val="clear" w:color="auto" w:fill="FFFFFF"/>
        </w:rPr>
        <w:t>published acoustic monitoring data from the same animals. The compari</w:t>
      </w:r>
      <w:r w:rsidR="005E13F3">
        <w:rPr>
          <w:color w:val="0070C0"/>
          <w:shd w:val="clear" w:color="auto" w:fill="FFFFFF"/>
        </w:rPr>
        <w:t>son of visual census to acoustic monitoring</w:t>
      </w:r>
      <w:r w:rsidRPr="0056126E">
        <w:rPr>
          <w:color w:val="0070C0"/>
          <w:shd w:val="clear" w:color="auto" w:fill="FFFFFF"/>
        </w:rPr>
        <w:t xml:space="preserve"> has never been published for this site and allows for the direct comparison to similar studies from other aggregations </w:t>
      </w:r>
      <w:r w:rsidR="00835328" w:rsidRPr="0056126E">
        <w:rPr>
          <w:color w:val="0070C0"/>
          <w:shd w:val="clear" w:color="auto" w:fill="FFFFFF"/>
        </w:rPr>
        <w:t>[</w:t>
      </w:r>
      <w:r w:rsidR="00021089" w:rsidRPr="0056126E">
        <w:rPr>
          <w:color w:val="0070C0"/>
          <w:shd w:val="clear" w:color="auto" w:fill="FFFFFF"/>
        </w:rPr>
        <w:t>3</w:t>
      </w:r>
      <w:r w:rsidR="00835328" w:rsidRPr="0056126E">
        <w:rPr>
          <w:color w:val="0070C0"/>
          <w:shd w:val="clear" w:color="auto" w:fill="FFFFFF"/>
        </w:rPr>
        <w:t>]</w:t>
      </w:r>
      <w:r w:rsidRPr="0056126E">
        <w:rPr>
          <w:color w:val="0070C0"/>
          <w:shd w:val="clear" w:color="auto" w:fill="FFFFFF"/>
        </w:rPr>
        <w:t>. Similarly</w:t>
      </w:r>
      <w:r w:rsidR="00F52929" w:rsidRPr="0056126E">
        <w:rPr>
          <w:color w:val="0070C0"/>
          <w:shd w:val="clear" w:color="auto" w:fill="FFFFFF"/>
        </w:rPr>
        <w:t>,</w:t>
      </w:r>
      <w:r w:rsidRPr="0056126E">
        <w:rPr>
          <w:color w:val="0070C0"/>
          <w:shd w:val="clear" w:color="auto" w:fill="FFFFFF"/>
        </w:rPr>
        <w:t xml:space="preserve"> the multimethod tracking which combines all three datasets (vi</w:t>
      </w:r>
      <w:r w:rsidR="00F52929" w:rsidRPr="0056126E">
        <w:rPr>
          <w:color w:val="0070C0"/>
          <w:shd w:val="clear" w:color="auto" w:fill="FFFFFF"/>
        </w:rPr>
        <w:t>sual, acoustic, and satellite)</w:t>
      </w:r>
      <w:r w:rsidRPr="0056126E">
        <w:rPr>
          <w:color w:val="0070C0"/>
          <w:shd w:val="clear" w:color="auto" w:fill="FFFFFF"/>
        </w:rPr>
        <w:t xml:space="preserve"> </w:t>
      </w:r>
      <w:r w:rsidR="001842FA" w:rsidRPr="0056126E">
        <w:rPr>
          <w:color w:val="0070C0"/>
          <w:shd w:val="clear" w:color="auto" w:fill="FFFFFF"/>
        </w:rPr>
        <w:t>to describe</w:t>
      </w:r>
      <w:r w:rsidR="00382368" w:rsidRPr="0056126E">
        <w:rPr>
          <w:color w:val="0070C0"/>
          <w:shd w:val="clear" w:color="auto" w:fill="FFFFFF"/>
        </w:rPr>
        <w:t xml:space="preserve"> migration behavior </w:t>
      </w:r>
      <w:r w:rsidRPr="0056126E">
        <w:rPr>
          <w:color w:val="0070C0"/>
          <w:shd w:val="clear" w:color="auto" w:fill="FFFFFF"/>
        </w:rPr>
        <w:t>has never be</w:t>
      </w:r>
      <w:r w:rsidR="00D64EAE" w:rsidRPr="0056126E">
        <w:rPr>
          <w:color w:val="0070C0"/>
          <w:shd w:val="clear" w:color="auto" w:fill="FFFFFF"/>
        </w:rPr>
        <w:t>en published for this species</w:t>
      </w:r>
      <w:r w:rsidR="00AF0797" w:rsidRPr="0056126E">
        <w:rPr>
          <w:color w:val="0070C0"/>
          <w:shd w:val="clear" w:color="auto" w:fill="FFFFFF"/>
        </w:rPr>
        <w:t xml:space="preserve"> at any aggregation</w:t>
      </w:r>
      <w:r w:rsidRPr="0056126E">
        <w:rPr>
          <w:color w:val="0070C0"/>
          <w:shd w:val="clear" w:color="auto" w:fill="FFFFFF"/>
        </w:rPr>
        <w:t xml:space="preserve">. </w:t>
      </w:r>
      <w:r w:rsidR="00AA23EE" w:rsidRPr="0056126E">
        <w:rPr>
          <w:color w:val="0070C0"/>
          <w:shd w:val="clear" w:color="auto" w:fill="FFFFFF"/>
        </w:rPr>
        <w:t>We believe that the results are sufficient to warrant the inclusion of all data presented.</w:t>
      </w:r>
      <w:r w:rsidR="00F52929" w:rsidRPr="0056126E">
        <w:rPr>
          <w:color w:val="0070C0"/>
          <w:shd w:val="clear" w:color="auto" w:fill="FFFFFF"/>
        </w:rPr>
        <w:t xml:space="preserve"> We have updated our cover letter to reflect this</w:t>
      </w:r>
      <w:r w:rsidR="00AA23EE" w:rsidRPr="0056126E">
        <w:rPr>
          <w:color w:val="0070C0"/>
          <w:shd w:val="clear" w:color="auto" w:fill="FFFFFF"/>
        </w:rPr>
        <w:t xml:space="preserve"> as requested</w:t>
      </w:r>
      <w:r w:rsidR="00F52929" w:rsidRPr="0056126E">
        <w:rPr>
          <w:color w:val="0070C0"/>
          <w:shd w:val="clear" w:color="auto" w:fill="FFFFFF"/>
        </w:rPr>
        <w:t>.</w:t>
      </w:r>
    </w:p>
    <w:p w14:paraId="4BD373F5" w14:textId="77777777" w:rsidR="00B31922" w:rsidRPr="0056126E" w:rsidRDefault="00B31922" w:rsidP="00FE0E75">
      <w:pPr>
        <w:pStyle w:val="NormalWeb"/>
        <w:shd w:val="clear" w:color="auto" w:fill="FFFFFF"/>
        <w:rPr>
          <w:b/>
          <w:color w:val="222222"/>
          <w:shd w:val="clear" w:color="auto" w:fill="FFFFFF"/>
        </w:rPr>
      </w:pPr>
      <w:commentRangeStart w:id="0"/>
      <w:r w:rsidRPr="0056126E">
        <w:rPr>
          <w:b/>
          <w:color w:val="222222"/>
          <w:shd w:val="clear" w:color="auto" w:fill="FFFFFF"/>
        </w:rPr>
        <w:t>3. To comply with PLOS ONE submissions requirements for field studies, please provide the following information in the Methods section of the manuscript and in the “Ethics Statement” field of the submission form (via “Edit Submission”):</w:t>
      </w:r>
    </w:p>
    <w:p w14:paraId="32F33293" w14:textId="052D8A3C" w:rsidR="00D16BC3" w:rsidRPr="00D16BC3" w:rsidRDefault="00F52929" w:rsidP="00FE0E75">
      <w:pPr>
        <w:pStyle w:val="NormalWeb"/>
        <w:shd w:val="clear" w:color="auto" w:fill="FFFFFF"/>
        <w:rPr>
          <w:color w:val="0070C0"/>
        </w:rPr>
      </w:pPr>
      <w:r w:rsidRPr="0056126E">
        <w:rPr>
          <w:color w:val="0070C0"/>
        </w:rPr>
        <w:t>We have updated our ethics statement t</w:t>
      </w:r>
      <w:r w:rsidR="00AA23EE" w:rsidRPr="0056126E">
        <w:rPr>
          <w:color w:val="0070C0"/>
        </w:rPr>
        <w:t>o address each of your concerns as follows:</w:t>
      </w:r>
      <w:r w:rsidRPr="0056126E">
        <w:rPr>
          <w:color w:val="0070C0"/>
        </w:rPr>
        <w:t xml:space="preserve"> </w:t>
      </w:r>
    </w:p>
    <w:p w14:paraId="491BEF68" w14:textId="77777777" w:rsidR="00FE0E75" w:rsidRPr="0056126E" w:rsidRDefault="00FE0E75" w:rsidP="00FE0E75">
      <w:pPr>
        <w:pStyle w:val="NormalWeb"/>
        <w:shd w:val="clear" w:color="auto" w:fill="FFFFFF"/>
        <w:rPr>
          <w:b/>
          <w:color w:val="222222"/>
        </w:rPr>
      </w:pPr>
      <w:r w:rsidRPr="0056126E">
        <w:rPr>
          <w:b/>
          <w:color w:val="222222"/>
        </w:rPr>
        <w:t>a) Provide the name of the authority who issued the permission for each location (for example, the authority responsible for a national park or other protected area of land or sea, the relevant regulatory body concerned with protection of wildlife, etc.). If the study was carried out on private land, please confirm that the owner of the land gave permission to conduct the study on this site.</w:t>
      </w:r>
    </w:p>
    <w:p w14:paraId="36E7FBCF" w14:textId="3F1CDAB1" w:rsidR="00D16BC3" w:rsidRPr="00D16BC3" w:rsidRDefault="00FE0E75" w:rsidP="00FE0E75">
      <w:pPr>
        <w:pStyle w:val="NormalWeb"/>
        <w:shd w:val="clear" w:color="auto" w:fill="FFFFFF"/>
        <w:rPr>
          <w:b/>
          <w:color w:val="0070C0"/>
        </w:rPr>
      </w:pPr>
      <w:r w:rsidRPr="0056126E">
        <w:rPr>
          <w:color w:val="0070C0"/>
        </w:rPr>
        <w:t>The King Abdullah University of Science and Technology (KAUST) operates all field research under an extremely broad permit from the Kingdom of Saudi Arabia. With regard to marine field studies, all vessels leaving port must obtain permission</w:t>
      </w:r>
      <w:r w:rsidR="003A2EA0" w:rsidRPr="0056126E">
        <w:rPr>
          <w:color w:val="0070C0"/>
        </w:rPr>
        <w:t xml:space="preserve"> to do so</w:t>
      </w:r>
      <w:r w:rsidRPr="0056126E">
        <w:rPr>
          <w:color w:val="0070C0"/>
        </w:rPr>
        <w:t xml:space="preserve"> from the Saudi Arabian Coast Guard. Similarly, all vessels</w:t>
      </w:r>
      <w:r w:rsidR="003A2EA0" w:rsidRPr="0056126E">
        <w:rPr>
          <w:color w:val="0070C0"/>
        </w:rPr>
        <w:t xml:space="preserve"> must report</w:t>
      </w:r>
      <w:r w:rsidR="00D331AE" w:rsidRPr="0056126E">
        <w:rPr>
          <w:color w:val="0070C0"/>
        </w:rPr>
        <w:t xml:space="preserve"> back</w:t>
      </w:r>
      <w:r w:rsidR="003A2EA0" w:rsidRPr="0056126E">
        <w:rPr>
          <w:color w:val="0070C0"/>
        </w:rPr>
        <w:t xml:space="preserve"> to the Coast G</w:t>
      </w:r>
      <w:r w:rsidRPr="0056126E">
        <w:rPr>
          <w:color w:val="0070C0"/>
        </w:rPr>
        <w:t>uard</w:t>
      </w:r>
      <w:r w:rsidR="00AA23EE" w:rsidRPr="0056126E">
        <w:rPr>
          <w:color w:val="0070C0"/>
        </w:rPr>
        <w:t xml:space="preserve"> and submit to a search</w:t>
      </w:r>
      <w:r w:rsidRPr="0056126E">
        <w:rPr>
          <w:color w:val="0070C0"/>
        </w:rPr>
        <w:t xml:space="preserve"> before returning to port. </w:t>
      </w:r>
    </w:p>
    <w:p w14:paraId="07655C22" w14:textId="77777777" w:rsidR="00FE0E75" w:rsidRPr="0056126E" w:rsidRDefault="00FE0E75" w:rsidP="00FE0E75">
      <w:pPr>
        <w:pStyle w:val="NormalWeb"/>
        <w:shd w:val="clear" w:color="auto" w:fill="FFFFFF"/>
        <w:rPr>
          <w:b/>
          <w:color w:val="222222"/>
        </w:rPr>
      </w:pPr>
      <w:r w:rsidRPr="0056126E">
        <w:rPr>
          <w:b/>
          <w:color w:val="222222"/>
        </w:rPr>
        <w:t>b) For any locations/activities for which specific permission was not required, please</w:t>
      </w:r>
    </w:p>
    <w:p w14:paraId="568C2ADD" w14:textId="77777777" w:rsidR="00FE0E75" w:rsidRPr="0056126E" w:rsidRDefault="00FE0E75" w:rsidP="00FE0E75">
      <w:pPr>
        <w:pStyle w:val="NormalWeb"/>
        <w:shd w:val="clear" w:color="auto" w:fill="FFFFFF"/>
        <w:rPr>
          <w:b/>
          <w:color w:val="222222"/>
        </w:rPr>
      </w:pPr>
      <w:r w:rsidRPr="0056126E">
        <w:rPr>
          <w:b/>
          <w:color w:val="222222"/>
        </w:rPr>
        <w:t xml:space="preserve">- </w:t>
      </w:r>
      <w:proofErr w:type="spellStart"/>
      <w:r w:rsidRPr="0056126E">
        <w:rPr>
          <w:b/>
          <w:color w:val="222222"/>
        </w:rPr>
        <w:t>i</w:t>
      </w:r>
      <w:proofErr w:type="spellEnd"/>
      <w:r w:rsidRPr="0056126E">
        <w:rPr>
          <w:b/>
          <w:color w:val="222222"/>
        </w:rPr>
        <w:t>. state clearly that no specific permissions were required for these locations/activities, and provide details on why this is the case</w:t>
      </w:r>
    </w:p>
    <w:p w14:paraId="5A55480F" w14:textId="604DE701" w:rsidR="00FE0E75" w:rsidRPr="0056126E" w:rsidRDefault="0015731D" w:rsidP="00FE0E75">
      <w:pPr>
        <w:pStyle w:val="NormalWeb"/>
        <w:shd w:val="clear" w:color="auto" w:fill="FFFFFF"/>
        <w:rPr>
          <w:b/>
          <w:color w:val="0070C0"/>
        </w:rPr>
      </w:pPr>
      <w:r w:rsidRPr="0056126E">
        <w:rPr>
          <w:color w:val="0070C0"/>
        </w:rPr>
        <w:t>No additional permission was required b</w:t>
      </w:r>
      <w:r w:rsidR="00FE0E75" w:rsidRPr="0056126E">
        <w:rPr>
          <w:color w:val="0070C0"/>
        </w:rPr>
        <w:t>eyond KAUST’</w:t>
      </w:r>
      <w:r w:rsidR="00B31922" w:rsidRPr="0056126E">
        <w:rPr>
          <w:color w:val="0070C0"/>
        </w:rPr>
        <w:t>s general</w:t>
      </w:r>
      <w:r w:rsidR="00FE0E75" w:rsidRPr="0056126E">
        <w:rPr>
          <w:color w:val="0070C0"/>
        </w:rPr>
        <w:t xml:space="preserve"> permit</w:t>
      </w:r>
      <w:r w:rsidR="00B31922" w:rsidRPr="0056126E">
        <w:rPr>
          <w:color w:val="0070C0"/>
        </w:rPr>
        <w:t xml:space="preserve"> to conduct field research within Saudi Arabia</w:t>
      </w:r>
      <w:r w:rsidR="00FE0E75" w:rsidRPr="0056126E">
        <w:rPr>
          <w:color w:val="0070C0"/>
        </w:rPr>
        <w:t xml:space="preserve"> and</w:t>
      </w:r>
      <w:r w:rsidR="00D331AE" w:rsidRPr="0056126E">
        <w:rPr>
          <w:color w:val="0070C0"/>
        </w:rPr>
        <w:t xml:space="preserve"> the</w:t>
      </w:r>
      <w:r w:rsidR="00AF4BBA" w:rsidRPr="0056126E">
        <w:rPr>
          <w:color w:val="0070C0"/>
        </w:rPr>
        <w:t xml:space="preserve"> Coast Guard clearances</w:t>
      </w:r>
      <w:r w:rsidR="00835328" w:rsidRPr="0056126E">
        <w:rPr>
          <w:color w:val="0070C0"/>
        </w:rPr>
        <w:t xml:space="preserve"> to leave and </w:t>
      </w:r>
      <w:r w:rsidRPr="0056126E">
        <w:rPr>
          <w:color w:val="0070C0"/>
        </w:rPr>
        <w:t>return to port</w:t>
      </w:r>
      <w:r w:rsidR="00FE0E75" w:rsidRPr="0056126E">
        <w:rPr>
          <w:color w:val="0070C0"/>
        </w:rPr>
        <w:t>.</w:t>
      </w:r>
    </w:p>
    <w:p w14:paraId="14BA573F" w14:textId="77777777" w:rsidR="00FE0E75" w:rsidRPr="0056126E" w:rsidRDefault="00FE0E75" w:rsidP="00FE0E75">
      <w:pPr>
        <w:pStyle w:val="NormalWeb"/>
        <w:shd w:val="clear" w:color="auto" w:fill="FFFFFF"/>
        <w:rPr>
          <w:b/>
          <w:color w:val="222222"/>
        </w:rPr>
      </w:pPr>
      <w:r w:rsidRPr="0056126E">
        <w:rPr>
          <w:b/>
          <w:color w:val="222222"/>
        </w:rPr>
        <w:t>- ii. confirm that the field studies did not involve endangered or protected species</w:t>
      </w:r>
    </w:p>
    <w:p w14:paraId="7CB3F5D5" w14:textId="50FE894C" w:rsidR="00D16BC3" w:rsidRPr="00D16BC3" w:rsidRDefault="00FE0E75" w:rsidP="00FE0E75">
      <w:pPr>
        <w:pStyle w:val="NormalWeb"/>
        <w:shd w:val="clear" w:color="auto" w:fill="FFFFFF"/>
        <w:rPr>
          <w:color w:val="0070C0"/>
        </w:rPr>
      </w:pPr>
      <w:r w:rsidRPr="0056126E">
        <w:rPr>
          <w:color w:val="0070C0"/>
        </w:rPr>
        <w:t xml:space="preserve">The whale shark was declared endangered </w:t>
      </w:r>
      <w:r w:rsidR="004523C3" w:rsidRPr="0056126E">
        <w:rPr>
          <w:color w:val="0070C0"/>
        </w:rPr>
        <w:t>in 2016 and all sharks are officially protected from fishing within Saudi Arabian waters. However, because this study employed non-lethal methods on free swimming sharks</w:t>
      </w:r>
      <w:r w:rsidR="0015731D" w:rsidRPr="0056126E">
        <w:rPr>
          <w:color w:val="0070C0"/>
        </w:rPr>
        <w:t xml:space="preserve"> in their natural environment</w:t>
      </w:r>
      <w:r w:rsidR="004523C3" w:rsidRPr="0056126E">
        <w:rPr>
          <w:color w:val="0070C0"/>
        </w:rPr>
        <w:t>, it was determined</w:t>
      </w:r>
      <w:r w:rsidR="006C6B12" w:rsidRPr="0056126E">
        <w:rPr>
          <w:color w:val="0070C0"/>
        </w:rPr>
        <w:t xml:space="preserve"> </w:t>
      </w:r>
      <w:r w:rsidR="004523C3" w:rsidRPr="0056126E">
        <w:rPr>
          <w:color w:val="0070C0"/>
        </w:rPr>
        <w:t xml:space="preserve">that </w:t>
      </w:r>
      <w:r w:rsidR="003A2EA0" w:rsidRPr="0056126E">
        <w:rPr>
          <w:color w:val="0070C0"/>
        </w:rPr>
        <w:t>no further permission was</w:t>
      </w:r>
      <w:r w:rsidR="00741621" w:rsidRPr="0056126E">
        <w:rPr>
          <w:color w:val="0070C0"/>
        </w:rPr>
        <w:t xml:space="preserve"> required</w:t>
      </w:r>
      <w:r w:rsidR="00AA23EE" w:rsidRPr="0056126E">
        <w:rPr>
          <w:color w:val="0070C0"/>
        </w:rPr>
        <w:t xml:space="preserve"> beyond KAUST’s general permit and permission from the Coast Guard</w:t>
      </w:r>
      <w:r w:rsidR="004523C3" w:rsidRPr="0056126E">
        <w:rPr>
          <w:color w:val="0070C0"/>
        </w:rPr>
        <w:t xml:space="preserve">. </w:t>
      </w:r>
    </w:p>
    <w:p w14:paraId="7D12A3F0" w14:textId="77777777" w:rsidR="00FE0E75" w:rsidRPr="0056126E" w:rsidRDefault="00FE0E75" w:rsidP="00FE0E75">
      <w:pPr>
        <w:pStyle w:val="NormalWeb"/>
        <w:shd w:val="clear" w:color="auto" w:fill="FFFFFF"/>
        <w:rPr>
          <w:b/>
          <w:color w:val="222222"/>
        </w:rPr>
      </w:pPr>
      <w:r w:rsidRPr="0056126E">
        <w:rPr>
          <w:b/>
          <w:color w:val="222222"/>
        </w:rPr>
        <w:t>c) For vertebrate studies only, please provide the following additional information:</w:t>
      </w:r>
    </w:p>
    <w:p w14:paraId="4F281D75" w14:textId="77777777" w:rsidR="00FE0E75" w:rsidRPr="0056126E" w:rsidRDefault="00FE0E75" w:rsidP="00FE0E75">
      <w:pPr>
        <w:pStyle w:val="NormalWeb"/>
        <w:shd w:val="clear" w:color="auto" w:fill="FFFFFF"/>
        <w:rPr>
          <w:b/>
          <w:color w:val="222222"/>
        </w:rPr>
      </w:pPr>
      <w:r w:rsidRPr="0056126E">
        <w:rPr>
          <w:b/>
          <w:color w:val="222222"/>
        </w:rPr>
        <w:lastRenderedPageBreak/>
        <w:t xml:space="preserve">- </w:t>
      </w:r>
      <w:proofErr w:type="spellStart"/>
      <w:r w:rsidRPr="0056126E">
        <w:rPr>
          <w:b/>
          <w:color w:val="222222"/>
        </w:rPr>
        <w:t>i</w:t>
      </w:r>
      <w:proofErr w:type="spellEnd"/>
      <w:r w:rsidRPr="0056126E">
        <w:rPr>
          <w:b/>
          <w:color w:val="222222"/>
        </w:rPr>
        <w:t>. Full details of collection and sampling methods, including method of sacrifice if applicable</w:t>
      </w:r>
    </w:p>
    <w:p w14:paraId="50FEE14D" w14:textId="796B511B" w:rsidR="004523C3" w:rsidRPr="0056126E" w:rsidRDefault="004523C3" w:rsidP="00FE0E75">
      <w:pPr>
        <w:pStyle w:val="NormalWeb"/>
        <w:shd w:val="clear" w:color="auto" w:fill="FFFFFF"/>
        <w:rPr>
          <w:color w:val="0070C0"/>
        </w:rPr>
      </w:pPr>
      <w:r w:rsidRPr="0056126E">
        <w:rPr>
          <w:color w:val="0070C0"/>
        </w:rPr>
        <w:t>No animals were</w:t>
      </w:r>
      <w:r w:rsidR="0056126E">
        <w:rPr>
          <w:color w:val="0070C0"/>
        </w:rPr>
        <w:t xml:space="preserve"> restrained</w:t>
      </w:r>
      <w:r w:rsidR="00AA23EE" w:rsidRPr="0056126E">
        <w:rPr>
          <w:color w:val="0070C0"/>
        </w:rPr>
        <w:t>,</w:t>
      </w:r>
      <w:r w:rsidR="0015731D" w:rsidRPr="0056126E">
        <w:rPr>
          <w:color w:val="0070C0"/>
        </w:rPr>
        <w:t xml:space="preserve"> collected</w:t>
      </w:r>
      <w:r w:rsidR="00AA23EE" w:rsidRPr="0056126E">
        <w:rPr>
          <w:color w:val="0070C0"/>
        </w:rPr>
        <w:t>,</w:t>
      </w:r>
      <w:r w:rsidR="003A2EA0" w:rsidRPr="0056126E">
        <w:rPr>
          <w:color w:val="0070C0"/>
        </w:rPr>
        <w:t xml:space="preserve"> or</w:t>
      </w:r>
      <w:r w:rsidRPr="0056126E">
        <w:rPr>
          <w:color w:val="0070C0"/>
        </w:rPr>
        <w:t xml:space="preserve"> sacrificed over the course of this study. </w:t>
      </w:r>
    </w:p>
    <w:p w14:paraId="5D1631F8" w14:textId="77777777" w:rsidR="00FE0E75" w:rsidRPr="0056126E" w:rsidRDefault="00FE0E75" w:rsidP="00FE0E75">
      <w:pPr>
        <w:pStyle w:val="NormalWeb"/>
        <w:shd w:val="clear" w:color="auto" w:fill="FFFFFF"/>
        <w:rPr>
          <w:b/>
          <w:color w:val="222222"/>
        </w:rPr>
      </w:pPr>
      <w:r w:rsidRPr="0056126E">
        <w:rPr>
          <w:b/>
          <w:color w:val="222222"/>
        </w:rPr>
        <w:t>- ii. State whether the vertebrate work was approved by an Institutional Animal Care and Use Committee (IACUC) or equivalent animal ethics committee. If no approval was obtained, please explain why it was not required.</w:t>
      </w:r>
    </w:p>
    <w:p w14:paraId="3787DF9F" w14:textId="11683A9C" w:rsidR="00741621" w:rsidRPr="0056126E" w:rsidRDefault="00741621" w:rsidP="00FE0E75">
      <w:pPr>
        <w:pStyle w:val="NormalWeb"/>
        <w:shd w:val="clear" w:color="auto" w:fill="FFFFFF"/>
        <w:rPr>
          <w:color w:val="222222"/>
        </w:rPr>
      </w:pPr>
      <w:r w:rsidRPr="0056126E">
        <w:rPr>
          <w:color w:val="0070C0"/>
        </w:rPr>
        <w:t>From 20</w:t>
      </w:r>
      <w:r w:rsidR="001842FA" w:rsidRPr="0056126E">
        <w:rPr>
          <w:color w:val="0070C0"/>
        </w:rPr>
        <w:t>10-2016</w:t>
      </w:r>
      <w:r w:rsidRPr="0056126E">
        <w:rPr>
          <w:color w:val="0070C0"/>
        </w:rPr>
        <w:t xml:space="preserve"> this research was reviewed an</w:t>
      </w:r>
      <w:r w:rsidR="003A2EA0" w:rsidRPr="0056126E">
        <w:rPr>
          <w:color w:val="0070C0"/>
        </w:rPr>
        <w:t>d approved by</w:t>
      </w:r>
      <w:r w:rsidRPr="0056126E">
        <w:rPr>
          <w:color w:val="0070C0"/>
        </w:rPr>
        <w:t xml:space="preserve"> KAUST’s Biosafety an</w:t>
      </w:r>
      <w:r w:rsidR="001842FA" w:rsidRPr="0056126E">
        <w:rPr>
          <w:color w:val="0070C0"/>
        </w:rPr>
        <w:t>d Ethics Committee. In late 2016</w:t>
      </w:r>
      <w:r w:rsidR="0015731D" w:rsidRPr="0056126E">
        <w:rPr>
          <w:color w:val="0070C0"/>
        </w:rPr>
        <w:t>,</w:t>
      </w:r>
      <w:r w:rsidRPr="0056126E">
        <w:rPr>
          <w:color w:val="0070C0"/>
        </w:rPr>
        <w:t xml:space="preserve"> KAUST became an IACUC institution, so f</w:t>
      </w:r>
      <w:r w:rsidR="001842FA" w:rsidRPr="0056126E">
        <w:rPr>
          <w:color w:val="0070C0"/>
        </w:rPr>
        <w:t>ield research plans</w:t>
      </w:r>
      <w:r w:rsidR="00AF0797" w:rsidRPr="0056126E">
        <w:rPr>
          <w:color w:val="0070C0"/>
        </w:rPr>
        <w:t xml:space="preserve"> using the same methods</w:t>
      </w:r>
      <w:r w:rsidR="00EB1DB3" w:rsidRPr="0056126E">
        <w:rPr>
          <w:color w:val="0070C0"/>
        </w:rPr>
        <w:t xml:space="preserve"> were</w:t>
      </w:r>
      <w:r w:rsidRPr="0056126E">
        <w:rPr>
          <w:color w:val="0070C0"/>
        </w:rPr>
        <w:t xml:space="preserve"> reviewed and approved by KAUST’s IACUC</w:t>
      </w:r>
      <w:r w:rsidR="00AF0797" w:rsidRPr="0056126E">
        <w:rPr>
          <w:color w:val="0070C0"/>
        </w:rPr>
        <w:t xml:space="preserve"> for 2017, 2018, and 2019</w:t>
      </w:r>
      <w:r w:rsidRPr="0056126E">
        <w:rPr>
          <w:color w:val="0070C0"/>
        </w:rPr>
        <w:t>.</w:t>
      </w:r>
      <w:r w:rsidRPr="0056126E">
        <w:rPr>
          <w:color w:val="222222"/>
        </w:rPr>
        <w:t xml:space="preserve"> </w:t>
      </w:r>
    </w:p>
    <w:p w14:paraId="729A9925" w14:textId="77777777" w:rsidR="00FE0E75" w:rsidRPr="0056126E" w:rsidRDefault="00FE0E75" w:rsidP="00FE0E75">
      <w:pPr>
        <w:pStyle w:val="NormalWeb"/>
        <w:shd w:val="clear" w:color="auto" w:fill="FFFFFF"/>
        <w:rPr>
          <w:b/>
          <w:color w:val="222222"/>
        </w:rPr>
      </w:pPr>
      <w:r w:rsidRPr="0056126E">
        <w:rPr>
          <w:b/>
          <w:color w:val="222222"/>
        </w:rPr>
        <w:t>- iii. State clearly whether all sampling procedures and/or experimental manipulations were reviewed or specifically approved as part of obtaining the field permit.</w:t>
      </w:r>
    </w:p>
    <w:p w14:paraId="362F5A1E" w14:textId="04069DB1" w:rsidR="00D16BC3" w:rsidRDefault="003A2EA0" w:rsidP="00FE0E75">
      <w:pPr>
        <w:pStyle w:val="NormalWeb"/>
        <w:shd w:val="clear" w:color="auto" w:fill="FFFFFF"/>
        <w:rPr>
          <w:b/>
          <w:color w:val="222222"/>
          <w:shd w:val="clear" w:color="auto" w:fill="FFFFFF"/>
        </w:rPr>
      </w:pPr>
      <w:r w:rsidRPr="0056126E">
        <w:rPr>
          <w:color w:val="0070C0"/>
        </w:rPr>
        <w:t xml:space="preserve">All </w:t>
      </w:r>
      <w:r w:rsidR="00741621" w:rsidRPr="0056126E">
        <w:rPr>
          <w:color w:val="0070C0"/>
        </w:rPr>
        <w:t>sampling and field proce</w:t>
      </w:r>
      <w:r w:rsidR="00A674E2" w:rsidRPr="0056126E">
        <w:rPr>
          <w:color w:val="0070C0"/>
        </w:rPr>
        <w:t>dures were</w:t>
      </w:r>
      <w:r w:rsidR="00741621" w:rsidRPr="0056126E">
        <w:rPr>
          <w:color w:val="0070C0"/>
        </w:rPr>
        <w:t xml:space="preserve"> reviewed and approved by </w:t>
      </w:r>
      <w:r w:rsidRPr="0056126E">
        <w:rPr>
          <w:color w:val="0070C0"/>
        </w:rPr>
        <w:t>an appropriate institutional</w:t>
      </w:r>
      <w:r w:rsidR="00741621" w:rsidRPr="0056126E">
        <w:rPr>
          <w:color w:val="0070C0"/>
        </w:rPr>
        <w:t xml:space="preserve"> committee</w:t>
      </w:r>
      <w:r w:rsidRPr="0056126E">
        <w:rPr>
          <w:color w:val="0070C0"/>
        </w:rPr>
        <w:t xml:space="preserve"> (Biosafety and Ethics or IACUC depending on the year)</w:t>
      </w:r>
      <w:r w:rsidR="00A674E2" w:rsidRPr="0056126E">
        <w:rPr>
          <w:color w:val="0070C0"/>
        </w:rPr>
        <w:t>.</w:t>
      </w:r>
      <w:r w:rsidRPr="0056126E">
        <w:rPr>
          <w:color w:val="0070C0"/>
        </w:rPr>
        <w:t xml:space="preserve"> </w:t>
      </w:r>
      <w:r w:rsidR="00A674E2" w:rsidRPr="0056126E">
        <w:rPr>
          <w:color w:val="0070C0"/>
        </w:rPr>
        <w:t>Such approval was required before the study could be carried out</w:t>
      </w:r>
      <w:r w:rsidR="00741621" w:rsidRPr="0056126E">
        <w:rPr>
          <w:color w:val="0070C0"/>
        </w:rPr>
        <w:t xml:space="preserve"> under K</w:t>
      </w:r>
      <w:r w:rsidR="00AA23EE" w:rsidRPr="0056126E">
        <w:rPr>
          <w:color w:val="0070C0"/>
        </w:rPr>
        <w:t>AUST’s general research permit.</w:t>
      </w:r>
      <w:r w:rsidR="00D16BC3">
        <w:rPr>
          <w:color w:val="0070C0"/>
        </w:rPr>
        <w:br/>
      </w:r>
      <w:commentRangeEnd w:id="0"/>
      <w:r w:rsidR="00390321">
        <w:rPr>
          <w:rStyle w:val="CommentReference"/>
          <w:rFonts w:asciiTheme="minorHAnsi" w:eastAsiaTheme="minorHAnsi" w:hAnsiTheme="minorHAnsi" w:cstheme="minorBidi"/>
        </w:rPr>
        <w:commentReference w:id="0"/>
      </w:r>
    </w:p>
    <w:p w14:paraId="76797015" w14:textId="77777777" w:rsidR="00AF4BBA" w:rsidRPr="0056126E" w:rsidRDefault="00AF4BBA" w:rsidP="00FE0E75">
      <w:pPr>
        <w:pStyle w:val="NormalWeb"/>
        <w:shd w:val="clear" w:color="auto" w:fill="FFFFFF"/>
        <w:rPr>
          <w:color w:val="0070C0"/>
        </w:rPr>
      </w:pPr>
      <w:commentRangeStart w:id="1"/>
      <w:r w:rsidRPr="0056126E">
        <w:rPr>
          <w:b/>
          <w:color w:val="222222"/>
          <w:shd w:val="clear" w:color="auto" w:fill="FFFFFF"/>
        </w:rPr>
        <w:t>4. Please include captions for your Supporting Information files at the end of your manuscript, and update any in-text citations to match accordingly.</w:t>
      </w:r>
    </w:p>
    <w:p w14:paraId="2BCDCF04" w14:textId="5552D48C" w:rsidR="00D16BC3" w:rsidRDefault="00AF4BBA" w:rsidP="00D16BC3">
      <w:pPr>
        <w:pStyle w:val="NormalWeb"/>
        <w:shd w:val="clear" w:color="auto" w:fill="FFFFFF"/>
        <w:rPr>
          <w:b/>
          <w:u w:val="single"/>
          <w:shd w:val="clear" w:color="auto" w:fill="FFFFFF"/>
        </w:rPr>
      </w:pPr>
      <w:r w:rsidRPr="0056126E">
        <w:rPr>
          <w:color w:val="0070C0"/>
          <w:shd w:val="clear" w:color="auto" w:fill="FFFFFF"/>
        </w:rPr>
        <w:t>Again</w:t>
      </w:r>
      <w:r w:rsidR="00D331AE" w:rsidRPr="0056126E">
        <w:rPr>
          <w:color w:val="0070C0"/>
          <w:shd w:val="clear" w:color="auto" w:fill="FFFFFF"/>
        </w:rPr>
        <w:t>,</w:t>
      </w:r>
      <w:r w:rsidRPr="0056126E">
        <w:rPr>
          <w:color w:val="0070C0"/>
          <w:shd w:val="clear" w:color="auto" w:fill="FFFFFF"/>
        </w:rPr>
        <w:t xml:space="preserve"> we</w:t>
      </w:r>
      <w:r w:rsidR="00C91154" w:rsidRPr="0056126E">
        <w:rPr>
          <w:color w:val="0070C0"/>
          <w:shd w:val="clear" w:color="auto" w:fill="FFFFFF"/>
        </w:rPr>
        <w:t xml:space="preserve"> apologize for the oversight and have</w:t>
      </w:r>
      <w:r w:rsidRPr="0056126E">
        <w:rPr>
          <w:color w:val="0070C0"/>
          <w:shd w:val="clear" w:color="auto" w:fill="FFFFFF"/>
        </w:rPr>
        <w:t xml:space="preserve"> </w:t>
      </w:r>
      <w:r w:rsidR="00C91154" w:rsidRPr="0056126E">
        <w:rPr>
          <w:color w:val="0070C0"/>
          <w:shd w:val="clear" w:color="auto" w:fill="FFFFFF"/>
        </w:rPr>
        <w:t>added captions for</w:t>
      </w:r>
      <w:r w:rsidRPr="0056126E">
        <w:rPr>
          <w:color w:val="0070C0"/>
          <w:shd w:val="clear" w:color="auto" w:fill="FFFFFF"/>
        </w:rPr>
        <w:t xml:space="preserve"> our </w:t>
      </w:r>
      <w:r w:rsidR="00C91154" w:rsidRPr="0056126E">
        <w:rPr>
          <w:color w:val="0070C0"/>
          <w:shd w:val="clear" w:color="auto" w:fill="FFFFFF"/>
        </w:rPr>
        <w:t>Supporting I</w:t>
      </w:r>
      <w:r w:rsidRPr="0056126E">
        <w:rPr>
          <w:color w:val="0070C0"/>
          <w:shd w:val="clear" w:color="auto" w:fill="FFFFFF"/>
        </w:rPr>
        <w:t>nformation</w:t>
      </w:r>
      <w:r w:rsidR="00C91154" w:rsidRPr="0056126E">
        <w:rPr>
          <w:color w:val="0070C0"/>
          <w:shd w:val="clear" w:color="auto" w:fill="FFFFFF"/>
        </w:rPr>
        <w:t xml:space="preserve"> files to the end of the manuscript. Both the captions and the in-</w:t>
      </w:r>
      <w:r w:rsidR="00AA23EE" w:rsidRPr="0056126E">
        <w:rPr>
          <w:color w:val="0070C0"/>
          <w:shd w:val="clear" w:color="auto" w:fill="FFFFFF"/>
        </w:rPr>
        <w:t>text citations</w:t>
      </w:r>
      <w:r w:rsidR="00C91154" w:rsidRPr="0056126E">
        <w:rPr>
          <w:color w:val="0070C0"/>
          <w:shd w:val="clear" w:color="auto" w:fill="FFFFFF"/>
        </w:rPr>
        <w:t xml:space="preserve"> have been formatted to match </w:t>
      </w:r>
      <w:r w:rsidRPr="0056126E">
        <w:rPr>
          <w:color w:val="0070C0"/>
          <w:shd w:val="clear" w:color="auto" w:fill="FFFFFF"/>
        </w:rPr>
        <w:t>the provided template.</w:t>
      </w:r>
      <w:commentRangeEnd w:id="1"/>
      <w:r w:rsidR="00462C67">
        <w:rPr>
          <w:rStyle w:val="CommentReference"/>
          <w:rFonts w:asciiTheme="minorHAnsi" w:eastAsiaTheme="minorHAnsi" w:hAnsiTheme="minorHAnsi" w:cstheme="minorBidi"/>
        </w:rPr>
        <w:commentReference w:id="1"/>
      </w:r>
    </w:p>
    <w:p w14:paraId="7C26356E" w14:textId="4801100B" w:rsidR="00D16BC3" w:rsidRDefault="00D16BC3">
      <w:pPr>
        <w:rPr>
          <w:rFonts w:ascii="Times New Roman" w:eastAsia="Times New Roman" w:hAnsi="Times New Roman" w:cs="Times New Roman"/>
          <w:b/>
          <w:sz w:val="24"/>
          <w:szCs w:val="24"/>
          <w:u w:val="single"/>
          <w:shd w:val="clear" w:color="auto" w:fill="FFFFFF"/>
        </w:rPr>
      </w:pPr>
    </w:p>
    <w:p w14:paraId="31330E10" w14:textId="21722C6D" w:rsidR="00AA23EE" w:rsidRPr="00801B34" w:rsidRDefault="00852FC2" w:rsidP="00FE0E75">
      <w:pPr>
        <w:pStyle w:val="NormalWeb"/>
        <w:shd w:val="clear" w:color="auto" w:fill="FFFFFF"/>
        <w:rPr>
          <w:b/>
          <w:sz w:val="32"/>
          <w:szCs w:val="32"/>
          <w:shd w:val="clear" w:color="auto" w:fill="FFFFFF"/>
        </w:rPr>
      </w:pPr>
      <w:r>
        <w:rPr>
          <w:b/>
          <w:sz w:val="32"/>
          <w:szCs w:val="32"/>
          <w:shd w:val="clear" w:color="auto" w:fill="FFFFFF"/>
        </w:rPr>
        <w:t>Reviewer 1 c</w:t>
      </w:r>
      <w:r w:rsidR="00AA23EE" w:rsidRPr="00801B34">
        <w:rPr>
          <w:b/>
          <w:sz w:val="32"/>
          <w:szCs w:val="32"/>
          <w:shd w:val="clear" w:color="auto" w:fill="FFFFFF"/>
        </w:rPr>
        <w:t>omments</w:t>
      </w:r>
    </w:p>
    <w:p w14:paraId="4C92DB68" w14:textId="77777777" w:rsidR="00D16BC3" w:rsidRDefault="00B543F7" w:rsidP="00B543F7">
      <w:pPr>
        <w:pStyle w:val="NormalWeb"/>
        <w:shd w:val="clear" w:color="auto" w:fill="FFFFFF"/>
        <w:rPr>
          <w:b/>
          <w:color w:val="222222"/>
          <w:shd w:val="clear" w:color="auto" w:fill="FFFFFF"/>
        </w:rPr>
      </w:pPr>
      <w:r w:rsidRPr="0056126E">
        <w:rPr>
          <w:b/>
          <w:color w:val="222222"/>
          <w:shd w:val="clear" w:color="auto" w:fill="FFFFFF"/>
        </w:rPr>
        <w:t>The manuscript “Multi-method assessment of a whale shark (Rhincodon typus) aggregation in the Red Sea” describes an aggregation of whale sharks in the Saudi Arabia Red Sea by making use of visual census, passive acoustic telemetry and satellite tagging. While most of the data are not new, the authors combine the three types of data to describe temporal and spatial occurrence of whale sharks in a comprehensive way, with acoustic telemetry providing information for longer residency after the peak in visual census (usually occurring only in peak season for sharks occurrence) and satellite tracking providing information of migration when both the visual census and acoustic telemetry do not detect presences. I found the multi-method side of the manuscript interesting, and agree that using multiple methods would be a better way to investigate whale shark residency at many known aggregations.</w:t>
      </w:r>
      <w:r w:rsidRPr="0056126E">
        <w:rPr>
          <w:b/>
          <w:color w:val="222222"/>
        </w:rPr>
        <w:br/>
      </w:r>
      <w:r w:rsidRPr="0056126E">
        <w:rPr>
          <w:b/>
          <w:color w:val="222222"/>
        </w:rPr>
        <w:br/>
      </w:r>
      <w:r w:rsidRPr="0056126E">
        <w:rPr>
          <w:b/>
          <w:color w:val="222222"/>
          <w:shd w:val="clear" w:color="auto" w:fill="FFFFFF"/>
        </w:rPr>
        <w:t xml:space="preserve">The paper is well written, and the authors seem to have considered well all aspects and biases of the different types of data used. However, more details are needed for the data </w:t>
      </w:r>
      <w:r w:rsidRPr="0056126E">
        <w:rPr>
          <w:b/>
          <w:color w:val="222222"/>
          <w:shd w:val="clear" w:color="auto" w:fill="FFFFFF"/>
        </w:rPr>
        <w:lastRenderedPageBreak/>
        <w:t>analysis, modelling exercise and to better link the methods with the figures provided:</w:t>
      </w:r>
      <w:r w:rsidRPr="0056126E">
        <w:rPr>
          <w:b/>
          <w:color w:val="222222"/>
        </w:rPr>
        <w:br/>
      </w:r>
      <w:r w:rsidRPr="0056126E">
        <w:rPr>
          <w:b/>
          <w:color w:val="222222"/>
        </w:rPr>
        <w:br/>
      </w:r>
    </w:p>
    <w:p w14:paraId="0EAF4E50" w14:textId="38F7FB53" w:rsidR="00C33DD2" w:rsidRPr="0056126E" w:rsidRDefault="00B543F7" w:rsidP="00B543F7">
      <w:pPr>
        <w:pStyle w:val="NormalWeb"/>
        <w:shd w:val="clear" w:color="auto" w:fill="FFFFFF"/>
        <w:rPr>
          <w:b/>
          <w:color w:val="222222"/>
          <w:shd w:val="clear" w:color="auto" w:fill="FFFFFF"/>
        </w:rPr>
      </w:pPr>
      <w:r w:rsidRPr="0056126E">
        <w:rPr>
          <w:b/>
          <w:color w:val="222222"/>
          <w:shd w:val="clear" w:color="auto" w:fill="FFFFFF"/>
        </w:rPr>
        <w:t>- Briefly describe methods for raw data processing (line 142) as the paper needs to stand alone.</w:t>
      </w:r>
    </w:p>
    <w:p w14:paraId="51A1002C" w14:textId="71E0A3C8" w:rsidR="00D16BC3" w:rsidRDefault="00997DFB" w:rsidP="00B543F7">
      <w:pPr>
        <w:pStyle w:val="NormalWeb"/>
        <w:shd w:val="clear" w:color="auto" w:fill="FFFFFF"/>
        <w:rPr>
          <w:b/>
          <w:color w:val="222222"/>
          <w:shd w:val="clear" w:color="auto" w:fill="FFFFFF"/>
        </w:rPr>
      </w:pPr>
      <w:r w:rsidRPr="0056126E">
        <w:rPr>
          <w:color w:val="0070C0"/>
          <w:shd w:val="clear" w:color="auto" w:fill="FFFFFF"/>
        </w:rPr>
        <w:t xml:space="preserve">Accepted, </w:t>
      </w:r>
      <w:r w:rsidR="004E069C" w:rsidRPr="0056126E">
        <w:rPr>
          <w:color w:val="0070C0"/>
          <w:shd w:val="clear" w:color="auto" w:fill="FFFFFF"/>
        </w:rPr>
        <w:t>w</w:t>
      </w:r>
      <w:r w:rsidR="00EB1DB3" w:rsidRPr="0056126E">
        <w:rPr>
          <w:color w:val="0070C0"/>
          <w:shd w:val="clear" w:color="auto" w:fill="FFFFFF"/>
        </w:rPr>
        <w:t>e</w:t>
      </w:r>
      <w:r w:rsidRPr="0056126E">
        <w:rPr>
          <w:color w:val="0070C0"/>
          <w:shd w:val="clear" w:color="auto" w:fill="FFFFFF"/>
        </w:rPr>
        <w:t xml:space="preserve"> see how </w:t>
      </w:r>
      <w:r w:rsidR="00952818" w:rsidRPr="0056126E">
        <w:rPr>
          <w:color w:val="0070C0"/>
          <w:shd w:val="clear" w:color="auto" w:fill="FFFFFF"/>
        </w:rPr>
        <w:t>t</w:t>
      </w:r>
      <w:r w:rsidR="005A455F">
        <w:rPr>
          <w:color w:val="0070C0"/>
          <w:shd w:val="clear" w:color="auto" w:fill="FFFFFF"/>
        </w:rPr>
        <w:t>he wording wa</w:t>
      </w:r>
      <w:r w:rsidR="004E069C" w:rsidRPr="0056126E">
        <w:rPr>
          <w:color w:val="0070C0"/>
          <w:shd w:val="clear" w:color="auto" w:fill="FFFFFF"/>
        </w:rPr>
        <w:t>s ambiguous and</w:t>
      </w:r>
      <w:r w:rsidRPr="0056126E">
        <w:rPr>
          <w:color w:val="0070C0"/>
          <w:shd w:val="clear" w:color="auto" w:fill="FFFFFF"/>
        </w:rPr>
        <w:t xml:space="preserve"> </w:t>
      </w:r>
      <w:r w:rsidR="004E069C" w:rsidRPr="0056126E">
        <w:rPr>
          <w:color w:val="0070C0"/>
          <w:shd w:val="clear" w:color="auto" w:fill="FFFFFF"/>
        </w:rPr>
        <w:t xml:space="preserve">have removed the reference to previous research. Instead we summarize the process of refining raw data and refer the reader to the S1 Appendix for additional details. </w:t>
      </w:r>
      <w:r w:rsidR="00D16BC3">
        <w:rPr>
          <w:color w:val="222222"/>
        </w:rPr>
        <w:br/>
      </w:r>
    </w:p>
    <w:p w14:paraId="765C0603" w14:textId="28907892" w:rsidR="006E5BC6" w:rsidRPr="0056126E" w:rsidRDefault="00B543F7" w:rsidP="00B543F7">
      <w:pPr>
        <w:pStyle w:val="NormalWeb"/>
        <w:shd w:val="clear" w:color="auto" w:fill="FFFFFF"/>
        <w:rPr>
          <w:color w:val="222222"/>
          <w:shd w:val="clear" w:color="auto" w:fill="FFFFFF"/>
        </w:rPr>
      </w:pPr>
      <w:r w:rsidRPr="0056126E">
        <w:rPr>
          <w:b/>
          <w:color w:val="222222"/>
          <w:shd w:val="clear" w:color="auto" w:fill="FFFFFF"/>
        </w:rPr>
        <w:t>- Clarify the differences monitoring effort and how it might biases the results. L144-147 just highlight the differences, but were these integrated across the multi-methods used? Were these used separately and the results averaged? Were these mixed in the same analysis? Effort needs to be consistent, so clarification is needed here.</w:t>
      </w:r>
    </w:p>
    <w:p w14:paraId="4EE584DF" w14:textId="77777777" w:rsidR="00C91154" w:rsidRPr="0056126E" w:rsidRDefault="006E5BC6" w:rsidP="00B543F7">
      <w:pPr>
        <w:pStyle w:val="NormalWeb"/>
        <w:shd w:val="clear" w:color="auto" w:fill="FFFFFF"/>
        <w:rPr>
          <w:color w:val="0070C0"/>
          <w:shd w:val="clear" w:color="auto" w:fill="FFFFFF"/>
        </w:rPr>
      </w:pPr>
      <w:commentRangeStart w:id="2"/>
      <w:r w:rsidRPr="0056126E">
        <w:rPr>
          <w:color w:val="0070C0"/>
          <w:shd w:val="clear" w:color="auto" w:fill="FFFFFF"/>
        </w:rPr>
        <w:t>Partially accepted</w:t>
      </w:r>
      <w:r w:rsidR="00C872AB" w:rsidRPr="0056126E">
        <w:rPr>
          <w:color w:val="0070C0"/>
          <w:shd w:val="clear" w:color="auto" w:fill="FFFFFF"/>
        </w:rPr>
        <w:t>,</w:t>
      </w:r>
      <w:r w:rsidR="00C91154" w:rsidRPr="0056126E">
        <w:rPr>
          <w:color w:val="0070C0"/>
          <w:shd w:val="clear" w:color="auto" w:fill="FFFFFF"/>
        </w:rPr>
        <w:t xml:space="preserve"> </w:t>
      </w:r>
      <w:commentRangeEnd w:id="2"/>
      <w:r w:rsidR="00BC2AAC">
        <w:rPr>
          <w:rStyle w:val="CommentReference"/>
          <w:rFonts w:asciiTheme="minorHAnsi" w:eastAsiaTheme="minorHAnsi" w:hAnsiTheme="minorHAnsi" w:cstheme="minorBidi"/>
        </w:rPr>
        <w:commentReference w:id="2"/>
      </w:r>
    </w:p>
    <w:p w14:paraId="57311F63" w14:textId="22BC87E4" w:rsidR="00C91154" w:rsidRPr="0056126E" w:rsidRDefault="00C91154" w:rsidP="00B543F7">
      <w:pPr>
        <w:pStyle w:val="NormalWeb"/>
        <w:shd w:val="clear" w:color="auto" w:fill="FFFFFF"/>
        <w:rPr>
          <w:color w:val="0070C0"/>
          <w:shd w:val="clear" w:color="auto" w:fill="FFFFFF"/>
        </w:rPr>
      </w:pPr>
      <w:r w:rsidRPr="0056126E">
        <w:rPr>
          <w:color w:val="0070C0"/>
          <w:shd w:val="clear" w:color="auto" w:fill="FFFFFF"/>
        </w:rPr>
        <w:t>The days monitored for all 63 stations are</w:t>
      </w:r>
      <w:r w:rsidR="004E069C" w:rsidRPr="0056126E">
        <w:rPr>
          <w:color w:val="0070C0"/>
          <w:shd w:val="clear" w:color="auto" w:fill="FFFFFF"/>
        </w:rPr>
        <w:t xml:space="preserve"> available in the S1</w:t>
      </w:r>
      <w:r w:rsidRPr="0056126E">
        <w:rPr>
          <w:color w:val="0070C0"/>
          <w:shd w:val="clear" w:color="auto" w:fill="FFFFFF"/>
        </w:rPr>
        <w:t xml:space="preserve"> T</w:t>
      </w:r>
      <w:r w:rsidR="004E069C" w:rsidRPr="0056126E">
        <w:rPr>
          <w:color w:val="0070C0"/>
          <w:shd w:val="clear" w:color="auto" w:fill="FFFFFF"/>
        </w:rPr>
        <w:t>able</w:t>
      </w:r>
      <w:r w:rsidRPr="0056126E">
        <w:rPr>
          <w:color w:val="0070C0"/>
          <w:shd w:val="clear" w:color="auto" w:fill="FFFFFF"/>
        </w:rPr>
        <w:t>.</w:t>
      </w:r>
      <w:r w:rsidR="00C872AB" w:rsidRPr="0056126E">
        <w:rPr>
          <w:color w:val="0070C0"/>
          <w:shd w:val="clear" w:color="auto" w:fill="FFFFFF"/>
        </w:rPr>
        <w:t xml:space="preserve"> </w:t>
      </w:r>
      <w:r w:rsidRPr="0056126E">
        <w:rPr>
          <w:color w:val="0070C0"/>
          <w:shd w:val="clear" w:color="auto" w:fill="FFFFFF"/>
        </w:rPr>
        <w:t xml:space="preserve">We have added an in-text reference to this table to the methods section. </w:t>
      </w:r>
    </w:p>
    <w:p w14:paraId="435F8EB6" w14:textId="5E4451E4" w:rsidR="006E5BC6" w:rsidRPr="0056126E" w:rsidRDefault="00C91154" w:rsidP="00B543F7">
      <w:pPr>
        <w:pStyle w:val="NormalWeb"/>
        <w:shd w:val="clear" w:color="auto" w:fill="FFFFFF"/>
        <w:rPr>
          <w:color w:val="0070C0"/>
          <w:shd w:val="clear" w:color="auto" w:fill="FFFFFF"/>
        </w:rPr>
      </w:pPr>
      <w:r w:rsidRPr="0056126E">
        <w:rPr>
          <w:color w:val="0070C0"/>
          <w:shd w:val="clear" w:color="auto" w:fill="FFFFFF"/>
        </w:rPr>
        <w:t xml:space="preserve">Not all of the analyses used in </w:t>
      </w:r>
      <w:r w:rsidR="00EB1DB3" w:rsidRPr="0056126E">
        <w:rPr>
          <w:color w:val="0070C0"/>
          <w:shd w:val="clear" w:color="auto" w:fill="FFFFFF"/>
        </w:rPr>
        <w:t>this study are biased</w:t>
      </w:r>
      <w:r w:rsidRPr="0056126E">
        <w:rPr>
          <w:color w:val="0070C0"/>
          <w:shd w:val="clear" w:color="auto" w:fill="FFFFFF"/>
        </w:rPr>
        <w:t xml:space="preserve"> by fluctuations in receiver effort</w:t>
      </w:r>
      <w:r w:rsidR="006E5BC6" w:rsidRPr="0056126E">
        <w:rPr>
          <w:color w:val="0070C0"/>
          <w:shd w:val="clear" w:color="auto" w:fill="FFFFFF"/>
        </w:rPr>
        <w:t>. For instance</w:t>
      </w:r>
      <w:r w:rsidRPr="0056126E">
        <w:rPr>
          <w:color w:val="0070C0"/>
          <w:shd w:val="clear" w:color="auto" w:fill="FFFFFF"/>
        </w:rPr>
        <w:t>, it is much more important for the Rmin/Rmax indices</w:t>
      </w:r>
      <w:r w:rsidR="006E5BC6" w:rsidRPr="0056126E">
        <w:rPr>
          <w:color w:val="0070C0"/>
          <w:shd w:val="clear" w:color="auto" w:fill="FFFFFF"/>
        </w:rPr>
        <w:t xml:space="preserve"> that effort be consiste</w:t>
      </w:r>
      <w:r w:rsidRPr="0056126E">
        <w:rPr>
          <w:color w:val="0070C0"/>
          <w:shd w:val="clear" w:color="auto" w:fill="FFFFFF"/>
        </w:rPr>
        <w:t>nt across the tagged population at any given time. T</w:t>
      </w:r>
      <w:r w:rsidR="006E5BC6" w:rsidRPr="0056126E">
        <w:rPr>
          <w:color w:val="0070C0"/>
          <w:shd w:val="clear" w:color="auto" w:fill="FFFFFF"/>
        </w:rPr>
        <w:t>he loss of a recei</w:t>
      </w:r>
      <w:r w:rsidRPr="0056126E">
        <w:rPr>
          <w:color w:val="0070C0"/>
          <w:shd w:val="clear" w:color="auto" w:fill="FFFFFF"/>
        </w:rPr>
        <w:t xml:space="preserve">ver affects all tagged sharks simultaneously and equally, so </w:t>
      </w:r>
      <w:r w:rsidR="004E069C" w:rsidRPr="0056126E">
        <w:rPr>
          <w:color w:val="0070C0"/>
          <w:shd w:val="clear" w:color="auto" w:fill="FFFFFF"/>
        </w:rPr>
        <w:t>all tagged sharks were subject to the same receiver coverage throughout the study</w:t>
      </w:r>
      <w:r w:rsidR="006E5BC6" w:rsidRPr="0056126E">
        <w:rPr>
          <w:color w:val="0070C0"/>
          <w:shd w:val="clear" w:color="auto" w:fill="FFFFFF"/>
        </w:rPr>
        <w:t>.</w:t>
      </w:r>
    </w:p>
    <w:p w14:paraId="43F2AC11" w14:textId="36874B42" w:rsidR="006E5BC6" w:rsidRPr="0056126E" w:rsidRDefault="006E5BC6" w:rsidP="00B543F7">
      <w:pPr>
        <w:pStyle w:val="NormalWeb"/>
        <w:shd w:val="clear" w:color="auto" w:fill="FFFFFF"/>
        <w:rPr>
          <w:color w:val="0070C0"/>
          <w:shd w:val="clear" w:color="auto" w:fill="FFFFFF"/>
        </w:rPr>
      </w:pPr>
      <w:r w:rsidRPr="0056126E">
        <w:rPr>
          <w:color w:val="0070C0"/>
          <w:shd w:val="clear" w:color="auto" w:fill="FFFFFF"/>
        </w:rPr>
        <w:t>Simil</w:t>
      </w:r>
      <w:r w:rsidR="00AF0797" w:rsidRPr="0056126E">
        <w:rPr>
          <w:color w:val="0070C0"/>
          <w:shd w:val="clear" w:color="auto" w:fill="FFFFFF"/>
        </w:rPr>
        <w:t>arly</w:t>
      </w:r>
      <w:r w:rsidR="00C91154" w:rsidRPr="0056126E">
        <w:rPr>
          <w:color w:val="0070C0"/>
          <w:shd w:val="clear" w:color="auto" w:fill="FFFFFF"/>
        </w:rPr>
        <w:t xml:space="preserve"> the multi-method tracking i</w:t>
      </w:r>
      <w:r w:rsidRPr="0056126E">
        <w:rPr>
          <w:color w:val="0070C0"/>
          <w:shd w:val="clear" w:color="auto" w:fill="FFFFFF"/>
        </w:rPr>
        <w:t>s largely unaffected by</w:t>
      </w:r>
      <w:r w:rsidR="00C91154" w:rsidRPr="0056126E">
        <w:rPr>
          <w:color w:val="0070C0"/>
          <w:shd w:val="clear" w:color="auto" w:fill="FFFFFF"/>
        </w:rPr>
        <w:t xml:space="preserve"> changes in</w:t>
      </w:r>
      <w:r w:rsidR="00EB1DB3" w:rsidRPr="0056126E">
        <w:rPr>
          <w:color w:val="0070C0"/>
          <w:shd w:val="clear" w:color="auto" w:fill="FFFFFF"/>
        </w:rPr>
        <w:t xml:space="preserve"> receiver effort because</w:t>
      </w:r>
      <w:r w:rsidR="00C91154" w:rsidRPr="0056126E">
        <w:rPr>
          <w:color w:val="0070C0"/>
          <w:shd w:val="clear" w:color="auto" w:fill="FFFFFF"/>
        </w:rPr>
        <w:t xml:space="preserve"> it only incorporates</w:t>
      </w:r>
      <w:r w:rsidRPr="0056126E">
        <w:rPr>
          <w:color w:val="0070C0"/>
          <w:shd w:val="clear" w:color="auto" w:fill="FFFFFF"/>
        </w:rPr>
        <w:t xml:space="preserve"> acoustic data when detections actually occur. As far as the multi-method tracking is concerned, there is no difference between an unmonitored area and a monitored area with zero detections. </w:t>
      </w:r>
    </w:p>
    <w:p w14:paraId="0839EEF8" w14:textId="376DF265" w:rsidR="00D16BC3" w:rsidRDefault="00C91154" w:rsidP="00B543F7">
      <w:pPr>
        <w:pStyle w:val="NormalWeb"/>
        <w:shd w:val="clear" w:color="auto" w:fill="FFFFFF"/>
        <w:rPr>
          <w:b/>
          <w:color w:val="222222"/>
          <w:shd w:val="clear" w:color="auto" w:fill="FFFFFF"/>
        </w:rPr>
      </w:pPr>
      <w:r w:rsidRPr="0056126E">
        <w:rPr>
          <w:color w:val="0070C0"/>
          <w:shd w:val="clear" w:color="auto" w:fill="FFFFFF"/>
        </w:rPr>
        <w:t>This leaves the acoustic GAMM,</w:t>
      </w:r>
      <w:r w:rsidR="006E5BC6" w:rsidRPr="0056126E">
        <w:rPr>
          <w:color w:val="0070C0"/>
          <w:shd w:val="clear" w:color="auto" w:fill="FFFFFF"/>
        </w:rPr>
        <w:t xml:space="preserve"> the </w:t>
      </w:r>
      <w:r w:rsidR="00C872AB" w:rsidRPr="0056126E">
        <w:rPr>
          <w:color w:val="0070C0"/>
          <w:shd w:val="clear" w:color="auto" w:fill="FFFFFF"/>
        </w:rPr>
        <w:t>R</w:t>
      </w:r>
      <w:r w:rsidR="006E5BC6" w:rsidRPr="0056126E">
        <w:rPr>
          <w:color w:val="0070C0"/>
          <w:shd w:val="clear" w:color="auto" w:fill="FFFFFF"/>
        </w:rPr>
        <w:t>spatial analyses</w:t>
      </w:r>
      <w:r w:rsidRPr="0056126E">
        <w:rPr>
          <w:color w:val="0070C0"/>
          <w:shd w:val="clear" w:color="auto" w:fill="FFFFFF"/>
        </w:rPr>
        <w:t>, and comparing detection counts among receiver stations</w:t>
      </w:r>
      <w:r w:rsidR="004E069C" w:rsidRPr="0056126E">
        <w:rPr>
          <w:color w:val="0070C0"/>
          <w:shd w:val="clear" w:color="auto" w:fill="FFFFFF"/>
        </w:rPr>
        <w:t>. These analyses could be</w:t>
      </w:r>
      <w:r w:rsidR="00EB1DB3" w:rsidRPr="0056126E">
        <w:rPr>
          <w:color w:val="0070C0"/>
          <w:shd w:val="clear" w:color="auto" w:fill="FFFFFF"/>
        </w:rPr>
        <w:t xml:space="preserve"> biased by</w:t>
      </w:r>
      <w:r w:rsidR="004E069C" w:rsidRPr="0056126E">
        <w:rPr>
          <w:color w:val="0070C0"/>
          <w:shd w:val="clear" w:color="auto" w:fill="FFFFFF"/>
        </w:rPr>
        <w:t xml:space="preserve"> differences</w:t>
      </w:r>
      <w:r w:rsidR="00C872AB" w:rsidRPr="0056126E">
        <w:rPr>
          <w:color w:val="0070C0"/>
          <w:shd w:val="clear" w:color="auto" w:fill="FFFFFF"/>
        </w:rPr>
        <w:t xml:space="preserve"> in</w:t>
      </w:r>
      <w:r w:rsidR="006E5BC6" w:rsidRPr="0056126E">
        <w:rPr>
          <w:color w:val="0070C0"/>
          <w:shd w:val="clear" w:color="auto" w:fill="FFFFFF"/>
        </w:rPr>
        <w:t xml:space="preserve"> receiver effort</w:t>
      </w:r>
      <w:r w:rsidR="004E069C" w:rsidRPr="0056126E">
        <w:rPr>
          <w:color w:val="0070C0"/>
          <w:shd w:val="clear" w:color="auto" w:fill="FFFFFF"/>
        </w:rPr>
        <w:t xml:space="preserve"> among stations so those differences needed to be </w:t>
      </w:r>
      <w:r w:rsidR="006E5BC6" w:rsidRPr="0056126E">
        <w:rPr>
          <w:color w:val="0070C0"/>
          <w:shd w:val="clear" w:color="auto" w:fill="FFFFFF"/>
        </w:rPr>
        <w:t>accounted for by either including effort as an explanatory variable in the models (for the GAMM</w:t>
      </w:r>
      <w:r w:rsidR="00EB1DB3" w:rsidRPr="0056126E">
        <w:rPr>
          <w:color w:val="0070C0"/>
          <w:shd w:val="clear" w:color="auto" w:fill="FFFFFF"/>
        </w:rPr>
        <w:t>s</w:t>
      </w:r>
      <w:r w:rsidR="006E5BC6" w:rsidRPr="0056126E">
        <w:rPr>
          <w:color w:val="0070C0"/>
          <w:shd w:val="clear" w:color="auto" w:fill="FFFFFF"/>
        </w:rPr>
        <w:t>), by computing each station’s inactive days as undefined (R</w:t>
      </w:r>
      <w:r w:rsidR="006E5BC6" w:rsidRPr="0056126E">
        <w:rPr>
          <w:color w:val="0070C0"/>
          <w:shd w:val="clear" w:color="auto" w:fill="FFFFFF"/>
          <w:vertAlign w:val="subscript"/>
        </w:rPr>
        <w:t>spatial</w:t>
      </w:r>
      <w:r w:rsidR="006E5BC6" w:rsidRPr="0056126E">
        <w:rPr>
          <w:color w:val="0070C0"/>
          <w:shd w:val="clear" w:color="auto" w:fill="FFFFFF"/>
        </w:rPr>
        <w:t>), or by reporting individua</w:t>
      </w:r>
      <w:r w:rsidR="00EB1DB3" w:rsidRPr="0056126E">
        <w:rPr>
          <w:color w:val="0070C0"/>
          <w:shd w:val="clear" w:color="auto" w:fill="FFFFFF"/>
        </w:rPr>
        <w:t>l receiver records as detections</w:t>
      </w:r>
      <w:r w:rsidR="006E5BC6" w:rsidRPr="0056126E">
        <w:rPr>
          <w:color w:val="0070C0"/>
          <w:shd w:val="clear" w:color="auto" w:fill="FFFFFF"/>
        </w:rPr>
        <w:t xml:space="preserve"> per unit effort.</w:t>
      </w:r>
      <w:r w:rsidRPr="0056126E">
        <w:rPr>
          <w:color w:val="0070C0"/>
          <w:shd w:val="clear" w:color="auto" w:fill="FFFFFF"/>
        </w:rPr>
        <w:t xml:space="preserve"> These corrections are all described in the paragraphs discussing their respective analyses.</w:t>
      </w:r>
      <w:r w:rsidR="00324CDF" w:rsidRPr="0056126E">
        <w:rPr>
          <w:color w:val="222222"/>
          <w:shd w:val="clear" w:color="auto" w:fill="FFFFFF"/>
        </w:rPr>
        <w:t xml:space="preserve"> </w:t>
      </w:r>
      <w:r w:rsidR="00D16BC3">
        <w:rPr>
          <w:color w:val="222222"/>
        </w:rPr>
        <w:br/>
      </w:r>
    </w:p>
    <w:p w14:paraId="4FBFDABF" w14:textId="319167F4" w:rsidR="00324CDF" w:rsidRPr="0056126E" w:rsidRDefault="00B543F7" w:rsidP="00B543F7">
      <w:pPr>
        <w:pStyle w:val="NormalWeb"/>
        <w:shd w:val="clear" w:color="auto" w:fill="FFFFFF"/>
        <w:rPr>
          <w:color w:val="0070C0"/>
          <w:shd w:val="clear" w:color="auto" w:fill="FFFFFF"/>
        </w:rPr>
      </w:pPr>
      <w:r w:rsidRPr="0056126E">
        <w:rPr>
          <w:b/>
          <w:color w:val="222222"/>
          <w:shd w:val="clear" w:color="auto" w:fill="FFFFFF"/>
        </w:rPr>
        <w:t>- Define temporal lag. How was this included in the model? How much was the lag considered? OR how many temporal lags were considered? It is difficult to understand the figures provided with the brief description in the text.</w:t>
      </w:r>
    </w:p>
    <w:p w14:paraId="496E31AF" w14:textId="5BEFD2B9" w:rsidR="00D16BC3" w:rsidRDefault="00324CDF" w:rsidP="00B543F7">
      <w:pPr>
        <w:pStyle w:val="NormalWeb"/>
        <w:shd w:val="clear" w:color="auto" w:fill="FFFFFF"/>
        <w:rPr>
          <w:b/>
          <w:color w:val="222222"/>
          <w:shd w:val="clear" w:color="auto" w:fill="FFFFFF"/>
        </w:rPr>
      </w:pPr>
      <w:r w:rsidRPr="0056126E">
        <w:rPr>
          <w:color w:val="0070C0"/>
          <w:shd w:val="clear" w:color="auto" w:fill="FFFFFF"/>
        </w:rPr>
        <w:lastRenderedPageBreak/>
        <w:t>Temporal lag is the num</w:t>
      </w:r>
      <w:r w:rsidR="0051083F" w:rsidRPr="0056126E">
        <w:rPr>
          <w:color w:val="0070C0"/>
          <w:shd w:val="clear" w:color="auto" w:fill="FFFFFF"/>
        </w:rPr>
        <w:t>ber of days between</w:t>
      </w:r>
      <w:r w:rsidR="00EB1DB3" w:rsidRPr="0056126E">
        <w:rPr>
          <w:color w:val="0070C0"/>
          <w:shd w:val="clear" w:color="auto" w:fill="FFFFFF"/>
        </w:rPr>
        <w:t xml:space="preserve"> each</w:t>
      </w:r>
      <w:r w:rsidR="0051083F" w:rsidRPr="0056126E">
        <w:rPr>
          <w:color w:val="0070C0"/>
          <w:shd w:val="clear" w:color="auto" w:fill="FFFFFF"/>
        </w:rPr>
        <w:t xml:space="preserve"> pair of potential capture events (survey days for the visual census, monitoring days for the passive acoustics</w:t>
      </w:r>
      <w:r w:rsidR="00784220" w:rsidRPr="0056126E">
        <w:rPr>
          <w:color w:val="0070C0"/>
          <w:shd w:val="clear" w:color="auto" w:fill="FFFFFF"/>
        </w:rPr>
        <w:t>)</w:t>
      </w:r>
      <w:r w:rsidRPr="0056126E">
        <w:rPr>
          <w:color w:val="0070C0"/>
          <w:shd w:val="clear" w:color="auto" w:fill="FFFFFF"/>
        </w:rPr>
        <w:t>.</w:t>
      </w:r>
      <w:r w:rsidR="0051083F" w:rsidRPr="0056126E">
        <w:rPr>
          <w:color w:val="0070C0"/>
          <w:shd w:val="clear" w:color="auto" w:fill="FFFFFF"/>
        </w:rPr>
        <w:t xml:space="preserve"> So if there was a visual survey one day</w:t>
      </w:r>
      <w:r w:rsidRPr="0056126E">
        <w:rPr>
          <w:color w:val="0070C0"/>
          <w:shd w:val="clear" w:color="auto" w:fill="FFFFFF"/>
        </w:rPr>
        <w:t xml:space="preserve"> and </w:t>
      </w:r>
      <w:r w:rsidR="0051083F" w:rsidRPr="0056126E">
        <w:rPr>
          <w:color w:val="0070C0"/>
          <w:shd w:val="clear" w:color="auto" w:fill="FFFFFF"/>
        </w:rPr>
        <w:t>another survey the next day</w:t>
      </w:r>
      <w:r w:rsidRPr="0056126E">
        <w:rPr>
          <w:color w:val="0070C0"/>
          <w:shd w:val="clear" w:color="auto" w:fill="FFFFFF"/>
        </w:rPr>
        <w:t>,</w:t>
      </w:r>
      <w:r w:rsidR="0051083F" w:rsidRPr="0056126E">
        <w:rPr>
          <w:color w:val="0070C0"/>
          <w:shd w:val="clear" w:color="auto" w:fill="FFFFFF"/>
        </w:rPr>
        <w:t xml:space="preserve"> the</w:t>
      </w:r>
      <w:r w:rsidRPr="0056126E">
        <w:rPr>
          <w:color w:val="0070C0"/>
          <w:shd w:val="clear" w:color="auto" w:fill="FFFFFF"/>
        </w:rPr>
        <w:t xml:space="preserve"> temporal lag</w:t>
      </w:r>
      <w:r w:rsidR="0051083F" w:rsidRPr="0056126E">
        <w:rPr>
          <w:color w:val="0070C0"/>
          <w:shd w:val="clear" w:color="auto" w:fill="FFFFFF"/>
        </w:rPr>
        <w:t xml:space="preserve"> between these two potential captures </w:t>
      </w:r>
      <w:r w:rsidR="00EB1DB3" w:rsidRPr="0056126E">
        <w:rPr>
          <w:color w:val="0070C0"/>
          <w:shd w:val="clear" w:color="auto" w:fill="FFFFFF"/>
        </w:rPr>
        <w:t>would equal</w:t>
      </w:r>
      <w:r w:rsidRPr="0056126E">
        <w:rPr>
          <w:color w:val="0070C0"/>
          <w:shd w:val="clear" w:color="auto" w:fill="FFFFFF"/>
        </w:rPr>
        <w:t xml:space="preserve"> 1.</w:t>
      </w:r>
      <w:r w:rsidR="00C91154" w:rsidRPr="0056126E">
        <w:rPr>
          <w:color w:val="0070C0"/>
          <w:shd w:val="clear" w:color="auto" w:fill="FFFFFF"/>
        </w:rPr>
        <w:t xml:space="preserve"> All possible temporal lags</w:t>
      </w:r>
      <w:r w:rsidR="00784220" w:rsidRPr="0056126E">
        <w:rPr>
          <w:color w:val="0070C0"/>
          <w:shd w:val="clear" w:color="auto" w:fill="FFFFFF"/>
        </w:rPr>
        <w:t xml:space="preserve"> between days in which the shark could have been detected by each method</w:t>
      </w:r>
      <w:r w:rsidR="00C91154" w:rsidRPr="0056126E">
        <w:rPr>
          <w:color w:val="0070C0"/>
          <w:shd w:val="clear" w:color="auto" w:fill="FFFFFF"/>
        </w:rPr>
        <w:t xml:space="preserve"> were considered.</w:t>
      </w:r>
      <w:r w:rsidR="00C872AB" w:rsidRPr="0056126E">
        <w:rPr>
          <w:color w:val="0070C0"/>
          <w:shd w:val="clear" w:color="auto" w:fill="FFFFFF"/>
        </w:rPr>
        <w:t xml:space="preserve"> We have added a detailed explanation of the GAM</w:t>
      </w:r>
      <w:r w:rsidR="005A455F">
        <w:rPr>
          <w:color w:val="0070C0"/>
          <w:shd w:val="clear" w:color="auto" w:fill="FFFFFF"/>
        </w:rPr>
        <w:t xml:space="preserve">M procedure as an Appendix in the </w:t>
      </w:r>
      <w:commentRangeStart w:id="3"/>
      <w:r w:rsidR="005A455F">
        <w:rPr>
          <w:color w:val="0070C0"/>
          <w:shd w:val="clear" w:color="auto" w:fill="FFFFFF"/>
        </w:rPr>
        <w:t>Supporting</w:t>
      </w:r>
      <w:r w:rsidR="00C872AB" w:rsidRPr="0056126E">
        <w:rPr>
          <w:color w:val="0070C0"/>
          <w:shd w:val="clear" w:color="auto" w:fill="FFFFFF"/>
        </w:rPr>
        <w:t xml:space="preserve"> Information</w:t>
      </w:r>
      <w:r w:rsidR="005A455F">
        <w:rPr>
          <w:color w:val="0070C0"/>
          <w:shd w:val="clear" w:color="auto" w:fill="FFFFFF"/>
        </w:rPr>
        <w:t xml:space="preserve"> (S1 Appendix)</w:t>
      </w:r>
      <w:r w:rsidR="00784220" w:rsidRPr="0056126E">
        <w:rPr>
          <w:color w:val="0070C0"/>
          <w:shd w:val="clear" w:color="auto" w:fill="FFFFFF"/>
        </w:rPr>
        <w:t xml:space="preserve"> </w:t>
      </w:r>
      <w:commentRangeEnd w:id="3"/>
      <w:r w:rsidR="00BC2AAC">
        <w:rPr>
          <w:rStyle w:val="CommentReference"/>
          <w:rFonts w:asciiTheme="minorHAnsi" w:eastAsiaTheme="minorHAnsi" w:hAnsiTheme="minorHAnsi" w:cstheme="minorBidi"/>
        </w:rPr>
        <w:commentReference w:id="3"/>
      </w:r>
      <w:r w:rsidR="00784220" w:rsidRPr="0056126E">
        <w:rPr>
          <w:color w:val="0070C0"/>
          <w:shd w:val="clear" w:color="auto" w:fill="FFFFFF"/>
        </w:rPr>
        <w:t>and have referenced this in the methods</w:t>
      </w:r>
      <w:r w:rsidR="00C872AB" w:rsidRPr="0056126E">
        <w:rPr>
          <w:color w:val="0070C0"/>
          <w:shd w:val="clear" w:color="auto" w:fill="FFFFFF"/>
        </w:rPr>
        <w:t>.</w:t>
      </w:r>
      <w:r w:rsidR="00D16BC3">
        <w:rPr>
          <w:color w:val="222222"/>
        </w:rPr>
        <w:br/>
      </w:r>
    </w:p>
    <w:p w14:paraId="0E37B1AC" w14:textId="2374ECB4" w:rsidR="00324CDF" w:rsidRPr="0056126E" w:rsidRDefault="00B543F7" w:rsidP="00B543F7">
      <w:pPr>
        <w:pStyle w:val="NormalWeb"/>
        <w:shd w:val="clear" w:color="auto" w:fill="FFFFFF"/>
        <w:rPr>
          <w:b/>
          <w:color w:val="222222"/>
          <w:shd w:val="clear" w:color="auto" w:fill="FFFFFF"/>
        </w:rPr>
      </w:pPr>
      <w:r w:rsidRPr="0056126E">
        <w:rPr>
          <w:b/>
          <w:color w:val="222222"/>
          <w:shd w:val="clear" w:color="auto" w:fill="FFFFFF"/>
        </w:rPr>
        <w:t>- Similarly, how was seasonality accounted for? Do the authors mean the season in which the individual was seen? If so, how were seasons described for Saudi Arabia?</w:t>
      </w:r>
    </w:p>
    <w:p w14:paraId="6A6076C4" w14:textId="104B0908" w:rsidR="00D16BC3" w:rsidRDefault="00324CDF" w:rsidP="00D16BC3">
      <w:pPr>
        <w:pStyle w:val="NormalWeb"/>
        <w:shd w:val="clear" w:color="auto" w:fill="FFFFFF"/>
        <w:rPr>
          <w:b/>
          <w:color w:val="222222"/>
          <w:shd w:val="clear" w:color="auto" w:fill="FFFFFF"/>
        </w:rPr>
      </w:pPr>
      <w:r w:rsidRPr="0056126E">
        <w:rPr>
          <w:color w:val="0070C0"/>
          <w:shd w:val="clear" w:color="auto" w:fill="FFFFFF"/>
        </w:rPr>
        <w:t>Sea</w:t>
      </w:r>
      <w:r w:rsidR="00C91154" w:rsidRPr="0056126E">
        <w:rPr>
          <w:color w:val="0070C0"/>
          <w:shd w:val="clear" w:color="auto" w:fill="FFFFFF"/>
        </w:rPr>
        <w:t>sonality might be better described</w:t>
      </w:r>
      <w:r w:rsidRPr="0056126E">
        <w:rPr>
          <w:color w:val="0070C0"/>
          <w:shd w:val="clear" w:color="auto" w:fill="FFFFFF"/>
        </w:rPr>
        <w:t xml:space="preserve"> as time of year</w:t>
      </w:r>
      <w:r w:rsidR="00C91154" w:rsidRPr="0056126E">
        <w:rPr>
          <w:color w:val="0070C0"/>
          <w:shd w:val="clear" w:color="auto" w:fill="FFFFFF"/>
        </w:rPr>
        <w:t xml:space="preserve"> and we have edited the manuscript and figures to reflect this</w:t>
      </w:r>
      <w:r w:rsidRPr="0056126E">
        <w:rPr>
          <w:color w:val="0070C0"/>
          <w:shd w:val="clear" w:color="auto" w:fill="FFFFFF"/>
        </w:rPr>
        <w:t>. It was quantified in the model as week of the year, so detections which occurred from January 1</w:t>
      </w:r>
      <w:r w:rsidRPr="0056126E">
        <w:rPr>
          <w:color w:val="0070C0"/>
          <w:shd w:val="clear" w:color="auto" w:fill="FFFFFF"/>
          <w:vertAlign w:val="superscript"/>
        </w:rPr>
        <w:t>st</w:t>
      </w:r>
      <w:r w:rsidRPr="0056126E">
        <w:rPr>
          <w:color w:val="0070C0"/>
          <w:shd w:val="clear" w:color="auto" w:fill="FFFFFF"/>
        </w:rPr>
        <w:t xml:space="preserve"> to 7</w:t>
      </w:r>
      <w:r w:rsidRPr="0056126E">
        <w:rPr>
          <w:color w:val="0070C0"/>
          <w:shd w:val="clear" w:color="auto" w:fill="FFFFFF"/>
          <w:vertAlign w:val="superscript"/>
        </w:rPr>
        <w:t xml:space="preserve">th </w:t>
      </w:r>
      <w:r w:rsidRPr="0056126E">
        <w:rPr>
          <w:color w:val="0070C0"/>
          <w:shd w:val="clear" w:color="auto" w:fill="FFFFFF"/>
        </w:rPr>
        <w:t>would have a seasonality value of 1, from January 8</w:t>
      </w:r>
      <w:r w:rsidRPr="0056126E">
        <w:rPr>
          <w:color w:val="0070C0"/>
          <w:shd w:val="clear" w:color="auto" w:fill="FFFFFF"/>
          <w:vertAlign w:val="superscript"/>
        </w:rPr>
        <w:t>th</w:t>
      </w:r>
      <w:r w:rsidRPr="0056126E">
        <w:rPr>
          <w:color w:val="0070C0"/>
          <w:shd w:val="clear" w:color="auto" w:fill="FFFFFF"/>
        </w:rPr>
        <w:t xml:space="preserve"> to 14</w:t>
      </w:r>
      <w:r w:rsidRPr="0056126E">
        <w:rPr>
          <w:color w:val="0070C0"/>
          <w:shd w:val="clear" w:color="auto" w:fill="FFFFFF"/>
          <w:vertAlign w:val="superscript"/>
        </w:rPr>
        <w:t>th</w:t>
      </w:r>
      <w:r w:rsidRPr="0056126E">
        <w:rPr>
          <w:color w:val="0070C0"/>
          <w:shd w:val="clear" w:color="auto" w:fill="FFFFFF"/>
        </w:rPr>
        <w:t xml:space="preserve"> would have a seasonality value of 2, and so on. </w:t>
      </w:r>
      <w:r w:rsidR="005A455F" w:rsidRPr="0056126E">
        <w:rPr>
          <w:color w:val="0070C0"/>
          <w:shd w:val="clear" w:color="auto" w:fill="FFFFFF"/>
        </w:rPr>
        <w:t>We have added a detailed explanation of the GAM</w:t>
      </w:r>
      <w:r w:rsidR="005A455F">
        <w:rPr>
          <w:color w:val="0070C0"/>
          <w:shd w:val="clear" w:color="auto" w:fill="FFFFFF"/>
        </w:rPr>
        <w:t>M procedure as an Appendix in the Supporting</w:t>
      </w:r>
      <w:r w:rsidR="005A455F" w:rsidRPr="0056126E">
        <w:rPr>
          <w:color w:val="0070C0"/>
          <w:shd w:val="clear" w:color="auto" w:fill="FFFFFF"/>
        </w:rPr>
        <w:t xml:space="preserve"> Information</w:t>
      </w:r>
      <w:r w:rsidR="005A455F">
        <w:rPr>
          <w:color w:val="0070C0"/>
          <w:shd w:val="clear" w:color="auto" w:fill="FFFFFF"/>
        </w:rPr>
        <w:t xml:space="preserve"> (S1 Appendix)</w:t>
      </w:r>
      <w:r w:rsidR="005A455F" w:rsidRPr="0056126E">
        <w:rPr>
          <w:color w:val="0070C0"/>
          <w:shd w:val="clear" w:color="auto" w:fill="FFFFFF"/>
        </w:rPr>
        <w:t xml:space="preserve"> and have referenced this in the methods.</w:t>
      </w:r>
      <w:r w:rsidR="00D16BC3">
        <w:rPr>
          <w:color w:val="0070C0"/>
          <w:shd w:val="clear" w:color="auto" w:fill="FFFFFF"/>
        </w:rPr>
        <w:br/>
      </w:r>
    </w:p>
    <w:p w14:paraId="09A7D6A0" w14:textId="324DB689" w:rsidR="00324CDF" w:rsidRPr="0056126E" w:rsidRDefault="00B543F7" w:rsidP="00B543F7">
      <w:pPr>
        <w:pStyle w:val="NormalWeb"/>
        <w:shd w:val="clear" w:color="auto" w:fill="FFFFFF"/>
        <w:rPr>
          <w:color w:val="222222"/>
          <w:shd w:val="clear" w:color="auto" w:fill="FFFFFF"/>
        </w:rPr>
      </w:pPr>
      <w:r w:rsidRPr="0056126E">
        <w:rPr>
          <w:b/>
          <w:color w:val="222222"/>
          <w:shd w:val="clear" w:color="auto" w:fill="FFFFFF"/>
        </w:rPr>
        <w:t>- Clarify the Spatial residence calculation (L185-193). I understand that if a station was inactive in one of those days, the detection would only have happened in 1 day instead of 2, and so the calculation would be 1/3 = 0.33 and not 2/3 = 0.67 (?) As is written, the denominator refers to detection within the entire array, so that number only decreases if the number of total detections decreases. If a station was malfunctioning, no detection would have happened, so the shark would have been seen only 1 time at that station, and instead of 4 total detections, there would be only 3. Please clarify and re-check/update Results section L212-222.</w:t>
      </w:r>
    </w:p>
    <w:p w14:paraId="0D0D78C3" w14:textId="1F7B141F" w:rsidR="00C91154" w:rsidRPr="0056126E" w:rsidRDefault="00C91154" w:rsidP="00B543F7">
      <w:pPr>
        <w:pStyle w:val="NormalWeb"/>
        <w:shd w:val="clear" w:color="auto" w:fill="FFFFFF"/>
        <w:rPr>
          <w:color w:val="0070C0"/>
          <w:shd w:val="clear" w:color="auto" w:fill="FFFFFF"/>
        </w:rPr>
      </w:pPr>
      <w:r w:rsidRPr="0056126E">
        <w:rPr>
          <w:color w:val="0070C0"/>
          <w:shd w:val="clear" w:color="auto" w:fill="FFFFFF"/>
        </w:rPr>
        <w:t>The example calculation would produce an Rspatial value of 2/3 or 0.67. This is because the station was necessarily active on the two days that it recorded detections. Each of these days adds one to both the numerator and the denominator (resulting in an Rspatial of 2/2 so far).</w:t>
      </w:r>
      <w:r w:rsidR="00BD4E82" w:rsidRPr="0056126E">
        <w:rPr>
          <w:color w:val="0070C0"/>
          <w:shd w:val="clear" w:color="auto" w:fill="FFFFFF"/>
        </w:rPr>
        <w:t>Now we add</w:t>
      </w:r>
      <w:r w:rsidRPr="0056126E">
        <w:rPr>
          <w:color w:val="0070C0"/>
          <w:shd w:val="clear" w:color="auto" w:fill="FFFFFF"/>
        </w:rPr>
        <w:t xml:space="preserve"> the one day where the station was active, but did not detect the shark, even though the shark was detected at other stations in the array. This adds zero to the numerator and one to the denominator (changing our R</w:t>
      </w:r>
      <w:r w:rsidR="00BD4E82" w:rsidRPr="0056126E">
        <w:rPr>
          <w:color w:val="0070C0"/>
          <w:shd w:val="clear" w:color="auto" w:fill="FFFFFF"/>
        </w:rPr>
        <w:t>s</w:t>
      </w:r>
      <w:r w:rsidRPr="0056126E">
        <w:rPr>
          <w:color w:val="0070C0"/>
          <w:shd w:val="clear" w:color="auto" w:fill="FFFFFF"/>
        </w:rPr>
        <w:t>patial to 2/3). Finally</w:t>
      </w:r>
      <w:r w:rsidR="00BD4E82" w:rsidRPr="0056126E">
        <w:rPr>
          <w:color w:val="0070C0"/>
          <w:shd w:val="clear" w:color="auto" w:fill="FFFFFF"/>
        </w:rPr>
        <w:t>,</w:t>
      </w:r>
      <w:r w:rsidRPr="0056126E">
        <w:rPr>
          <w:color w:val="0070C0"/>
          <w:shd w:val="clear" w:color="auto" w:fill="FFFFFF"/>
        </w:rPr>
        <w:t xml:space="preserve"> there was one day were the station was inactive while the shark was detected in other parts of the array. This day is considered undefined for our example station because the shark could have been present in the area and might have been detected had the receiver been actively monitoring</w:t>
      </w:r>
      <w:r w:rsidR="009163BD">
        <w:rPr>
          <w:color w:val="0070C0"/>
          <w:shd w:val="clear" w:color="auto" w:fill="FFFFFF"/>
        </w:rPr>
        <w:t>,</w:t>
      </w:r>
      <w:r w:rsidR="00BD4E82" w:rsidRPr="0056126E">
        <w:rPr>
          <w:color w:val="0070C0"/>
          <w:shd w:val="clear" w:color="auto" w:fill="FFFFFF"/>
        </w:rPr>
        <w:t xml:space="preserve"> but we cannot know for sure</w:t>
      </w:r>
      <w:r w:rsidRPr="0056126E">
        <w:rPr>
          <w:color w:val="0070C0"/>
          <w:shd w:val="clear" w:color="auto" w:fill="FFFFFF"/>
        </w:rPr>
        <w:t xml:space="preserve">. The undefined day is excluded from the station’s Rspatial calculation and therefore adds nothing to either the numerator or the denominator so the final Rspatial value in our example is 2/3 or 0.67. </w:t>
      </w:r>
    </w:p>
    <w:p w14:paraId="0F79D52D" w14:textId="03BB4C89" w:rsidR="006E5BC6" w:rsidRPr="0056126E" w:rsidRDefault="00B543F7" w:rsidP="00B543F7">
      <w:pPr>
        <w:pStyle w:val="NormalWeb"/>
        <w:shd w:val="clear" w:color="auto" w:fill="FFFFFF"/>
        <w:rPr>
          <w:b/>
          <w:color w:val="222222"/>
          <w:shd w:val="clear" w:color="auto" w:fill="FFFFFF"/>
        </w:rPr>
      </w:pPr>
      <w:r w:rsidRPr="0056126E">
        <w:rPr>
          <w:color w:val="222222"/>
        </w:rPr>
        <w:br/>
      </w:r>
      <w:r w:rsidRPr="0056126E">
        <w:rPr>
          <w:b/>
          <w:color w:val="222222"/>
          <w:shd w:val="clear" w:color="auto" w:fill="FFFFFF"/>
        </w:rPr>
        <w:t>- Shouldn’t the visual and acoustic tracking data be used as validation rather than being added to the HMM? (L202-203)</w:t>
      </w:r>
    </w:p>
    <w:p w14:paraId="395E4F60" w14:textId="4BDD7FDA" w:rsidR="00477A66" w:rsidRPr="0056126E" w:rsidRDefault="00834CBA" w:rsidP="00B543F7">
      <w:pPr>
        <w:pStyle w:val="NormalWeb"/>
        <w:shd w:val="clear" w:color="auto" w:fill="FFFFFF"/>
        <w:rPr>
          <w:color w:val="0070C0"/>
        </w:rPr>
      </w:pPr>
      <w:r>
        <w:rPr>
          <w:color w:val="0070C0"/>
        </w:rPr>
        <w:lastRenderedPageBreak/>
        <w:t>Examples of both</w:t>
      </w:r>
      <w:r w:rsidR="00477A66" w:rsidRPr="0056126E">
        <w:rPr>
          <w:color w:val="0070C0"/>
        </w:rPr>
        <w:t xml:space="preserve"> the track validation approach that you suggest [</w:t>
      </w:r>
      <w:r w:rsidR="003D15D4">
        <w:rPr>
          <w:color w:val="0070C0"/>
        </w:rPr>
        <w:t>4</w:t>
      </w:r>
      <w:r w:rsidR="00477A66" w:rsidRPr="0056126E">
        <w:rPr>
          <w:color w:val="0070C0"/>
        </w:rPr>
        <w:t>] and the track improvement method that we chose [</w:t>
      </w:r>
      <w:r w:rsidR="003D15D4">
        <w:rPr>
          <w:color w:val="0070C0"/>
        </w:rPr>
        <w:t>5</w:t>
      </w:r>
      <w:r>
        <w:rPr>
          <w:color w:val="0070C0"/>
        </w:rPr>
        <w:t>] can be found in</w:t>
      </w:r>
      <w:r w:rsidR="00477A66" w:rsidRPr="0056126E">
        <w:rPr>
          <w:color w:val="0070C0"/>
        </w:rPr>
        <w:t xml:space="preserve"> the literature.</w:t>
      </w:r>
      <w:r w:rsidR="004E069C" w:rsidRPr="0056126E">
        <w:rPr>
          <w:color w:val="0070C0"/>
        </w:rPr>
        <w:t xml:space="preserve"> </w:t>
      </w:r>
      <w:r w:rsidR="00477A66" w:rsidRPr="0056126E">
        <w:rPr>
          <w:color w:val="0070C0"/>
        </w:rPr>
        <w:t>For the current manuscript</w:t>
      </w:r>
      <w:r w:rsidR="00BD4E82" w:rsidRPr="0056126E">
        <w:rPr>
          <w:color w:val="0070C0"/>
        </w:rPr>
        <w:t>,</w:t>
      </w:r>
      <w:r w:rsidR="006E5BC6" w:rsidRPr="0056126E">
        <w:rPr>
          <w:color w:val="0070C0"/>
        </w:rPr>
        <w:t xml:space="preserve"> our goal was</w:t>
      </w:r>
      <w:r w:rsidR="00BD4E82" w:rsidRPr="0056126E">
        <w:rPr>
          <w:color w:val="0070C0"/>
        </w:rPr>
        <w:t xml:space="preserve"> </w:t>
      </w:r>
      <w:r w:rsidR="006E5BC6" w:rsidRPr="0056126E">
        <w:rPr>
          <w:color w:val="0070C0"/>
        </w:rPr>
        <w:t xml:space="preserve">calculate and report the best possible tracks for each of our sharks using all </w:t>
      </w:r>
      <w:r w:rsidR="004E069C" w:rsidRPr="0056126E">
        <w:rPr>
          <w:color w:val="0070C0"/>
        </w:rPr>
        <w:t xml:space="preserve">of </w:t>
      </w:r>
      <w:r w:rsidR="006E5BC6" w:rsidRPr="0056126E">
        <w:rPr>
          <w:color w:val="0070C0"/>
        </w:rPr>
        <w:t>the available data, and that meant including the known locations in the HMM as a means of improving</w:t>
      </w:r>
      <w:r w:rsidR="001560C4">
        <w:rPr>
          <w:color w:val="0070C0"/>
        </w:rPr>
        <w:t xml:space="preserve"> the </w:t>
      </w:r>
      <w:r w:rsidR="006E5BC6" w:rsidRPr="0056126E">
        <w:rPr>
          <w:color w:val="0070C0"/>
        </w:rPr>
        <w:t>final track</w:t>
      </w:r>
      <w:r w:rsidR="00423804" w:rsidRPr="0056126E">
        <w:rPr>
          <w:color w:val="0070C0"/>
        </w:rPr>
        <w:t>s</w:t>
      </w:r>
      <w:r w:rsidR="006E5BC6" w:rsidRPr="0056126E">
        <w:rPr>
          <w:color w:val="0070C0"/>
        </w:rPr>
        <w:t>.</w:t>
      </w:r>
      <w:r w:rsidR="00423804" w:rsidRPr="0056126E">
        <w:rPr>
          <w:color w:val="0070C0"/>
        </w:rPr>
        <w:t xml:space="preserve"> </w:t>
      </w:r>
    </w:p>
    <w:p w14:paraId="4FF3C8C8" w14:textId="4FCBFC40" w:rsidR="006E5BC6" w:rsidRPr="0056126E" w:rsidRDefault="00CC292A" w:rsidP="00B543F7">
      <w:pPr>
        <w:pStyle w:val="NormalWeb"/>
        <w:shd w:val="clear" w:color="auto" w:fill="FFFFFF"/>
        <w:rPr>
          <w:color w:val="0070C0"/>
        </w:rPr>
      </w:pPr>
      <w:r>
        <w:rPr>
          <w:color w:val="0070C0"/>
        </w:rPr>
        <w:br/>
      </w:r>
      <w:r w:rsidR="00B543F7" w:rsidRPr="0056126E">
        <w:rPr>
          <w:b/>
          <w:color w:val="222222"/>
          <w:shd w:val="clear" w:color="auto" w:fill="FFFFFF"/>
        </w:rPr>
        <w:t>- Define “Visual model” and “Acoustic model” in the Methods and include the 16 models used.</w:t>
      </w:r>
    </w:p>
    <w:p w14:paraId="26DBE2AE" w14:textId="4A55FB2D" w:rsidR="007B4545" w:rsidRPr="0056126E" w:rsidRDefault="00C91154" w:rsidP="00B543F7">
      <w:pPr>
        <w:pStyle w:val="NormalWeb"/>
        <w:shd w:val="clear" w:color="auto" w:fill="FFFFFF"/>
        <w:rPr>
          <w:color w:val="0070C0"/>
          <w:shd w:val="clear" w:color="auto" w:fill="FFFFFF"/>
        </w:rPr>
      </w:pPr>
      <w:r w:rsidRPr="0056126E">
        <w:rPr>
          <w:color w:val="0070C0"/>
          <w:shd w:val="clear" w:color="auto" w:fill="FFFFFF"/>
        </w:rPr>
        <w:t xml:space="preserve">We have removed all instances of “Acoustic model” and “Visual model” in the text and instead use “Acoustic GAMM” and “Visual GAMM.” This clarifies that these terms refer back to the generalized additive mixed effects models constructed using the acoustic detection record and the visual census data respectively. We have also defined these terms in the methods as suggested. </w:t>
      </w:r>
      <w:r w:rsidR="007B4545" w:rsidRPr="0056126E">
        <w:rPr>
          <w:color w:val="0070C0"/>
          <w:shd w:val="clear" w:color="auto" w:fill="FFFFFF"/>
        </w:rPr>
        <w:t>All of the candidate</w:t>
      </w:r>
      <w:r w:rsidR="00CC6751">
        <w:rPr>
          <w:color w:val="0070C0"/>
          <w:shd w:val="clear" w:color="auto" w:fill="FFFFFF"/>
        </w:rPr>
        <w:t xml:space="preserve"> models are listed in the S2</w:t>
      </w:r>
      <w:r w:rsidR="007B4545" w:rsidRPr="0056126E">
        <w:rPr>
          <w:color w:val="0070C0"/>
          <w:shd w:val="clear" w:color="auto" w:fill="FFFFFF"/>
        </w:rPr>
        <w:t xml:space="preserve"> Table and we have added an in-text reference to this table in the methods. </w:t>
      </w:r>
    </w:p>
    <w:p w14:paraId="566A8BA7" w14:textId="39F53CEF" w:rsidR="0013432A" w:rsidRPr="0056126E" w:rsidRDefault="00B543F7" w:rsidP="00B543F7">
      <w:pPr>
        <w:pStyle w:val="NormalWeb"/>
        <w:shd w:val="clear" w:color="auto" w:fill="FFFFFF"/>
        <w:rPr>
          <w:color w:val="0070C0"/>
          <w:shd w:val="clear" w:color="auto" w:fill="FFFFFF"/>
        </w:rPr>
      </w:pPr>
      <w:r w:rsidRPr="0056126E">
        <w:rPr>
          <w:color w:val="222222"/>
        </w:rPr>
        <w:br/>
      </w:r>
      <w:r w:rsidRPr="0056126E">
        <w:rPr>
          <w:b/>
          <w:color w:val="222222"/>
          <w:shd w:val="clear" w:color="auto" w:fill="FFFFFF"/>
        </w:rPr>
        <w:t>- L272: habitat preferences were included in the models, so this statement is purely speculative. The differences in habitat could actually be added to the models. As they stand, the hypotheses being tested by the models are unclear. Please clarify the hypotheses that</w:t>
      </w:r>
      <w:r w:rsidRPr="0056126E">
        <w:rPr>
          <w:b/>
          <w:color w:val="222222"/>
        </w:rPr>
        <w:br/>
      </w:r>
      <w:r w:rsidRPr="0056126E">
        <w:rPr>
          <w:b/>
          <w:color w:val="222222"/>
          <w:shd w:val="clear" w:color="auto" w:fill="FFFFFF"/>
        </w:rPr>
        <w:t>are being tested.</w:t>
      </w:r>
    </w:p>
    <w:p w14:paraId="059DC3D1" w14:textId="53D2131C" w:rsidR="00C91154" w:rsidRPr="0056126E" w:rsidRDefault="00997DFB" w:rsidP="00B543F7">
      <w:pPr>
        <w:pStyle w:val="NormalWeb"/>
        <w:shd w:val="clear" w:color="auto" w:fill="FFFFFF"/>
        <w:rPr>
          <w:color w:val="0070C0"/>
          <w:shd w:val="clear" w:color="auto" w:fill="FFFFFF"/>
        </w:rPr>
      </w:pPr>
      <w:r w:rsidRPr="0056126E">
        <w:rPr>
          <w:color w:val="0070C0"/>
          <w:shd w:val="clear" w:color="auto" w:fill="FFFFFF"/>
        </w:rPr>
        <w:t xml:space="preserve">Accepted, the sentence has been edited to remove any reference to </w:t>
      </w:r>
      <w:r w:rsidR="000B59D5" w:rsidRPr="0056126E">
        <w:rPr>
          <w:color w:val="0070C0"/>
          <w:shd w:val="clear" w:color="auto" w:fill="FFFFFF"/>
        </w:rPr>
        <w:t>the sharks’ habitat preferences.</w:t>
      </w:r>
      <w:r w:rsidR="007B4545" w:rsidRPr="0056126E">
        <w:rPr>
          <w:color w:val="0070C0"/>
          <w:shd w:val="clear" w:color="auto" w:fill="FFFFFF"/>
        </w:rPr>
        <w:t xml:space="preserve"> Instead we clarify that </w:t>
      </w:r>
      <w:r w:rsidR="000B59D5" w:rsidRPr="0056126E">
        <w:rPr>
          <w:color w:val="0070C0"/>
          <w:shd w:val="clear" w:color="auto" w:fill="FFFFFF"/>
        </w:rPr>
        <w:t xml:space="preserve"> </w:t>
      </w:r>
    </w:p>
    <w:p w14:paraId="11B9249B" w14:textId="65B02DB9" w:rsidR="00D16BC3" w:rsidRPr="00D16BC3" w:rsidRDefault="00997DFB" w:rsidP="00B543F7">
      <w:pPr>
        <w:pStyle w:val="NormalWeb"/>
        <w:shd w:val="clear" w:color="auto" w:fill="FFFFFF"/>
        <w:rPr>
          <w:color w:val="0070C0"/>
          <w:shd w:val="clear" w:color="auto" w:fill="FFFFFF"/>
        </w:rPr>
      </w:pPr>
      <w:r w:rsidRPr="0056126E">
        <w:rPr>
          <w:color w:val="0070C0"/>
          <w:shd w:val="clear" w:color="auto" w:fill="FFFFFF"/>
        </w:rPr>
        <w:t>Quantifying</w:t>
      </w:r>
      <w:r w:rsidR="00551133" w:rsidRPr="0056126E">
        <w:rPr>
          <w:color w:val="0070C0"/>
          <w:shd w:val="clear" w:color="auto" w:fill="FFFFFF"/>
        </w:rPr>
        <w:t xml:space="preserve"> the habitat differences among</w:t>
      </w:r>
      <w:r w:rsidRPr="0056126E">
        <w:rPr>
          <w:color w:val="0070C0"/>
          <w:shd w:val="clear" w:color="auto" w:fill="FFFFFF"/>
        </w:rPr>
        <w:t xml:space="preserve"> diffe</w:t>
      </w:r>
      <w:r w:rsidR="00551133" w:rsidRPr="0056126E">
        <w:rPr>
          <w:color w:val="0070C0"/>
          <w:shd w:val="clear" w:color="auto" w:fill="FFFFFF"/>
        </w:rPr>
        <w:t>rent stations (other than</w:t>
      </w:r>
      <w:r w:rsidR="005239EC" w:rsidRPr="0056126E">
        <w:rPr>
          <w:color w:val="0070C0"/>
          <w:shd w:val="clear" w:color="auto" w:fill="FFFFFF"/>
        </w:rPr>
        <w:t xml:space="preserve"> the differences in geographic location)</w:t>
      </w:r>
      <w:r w:rsidRPr="0056126E">
        <w:rPr>
          <w:color w:val="0070C0"/>
          <w:shd w:val="clear" w:color="auto" w:fill="FFFFFF"/>
        </w:rPr>
        <w:t xml:space="preserve"> is beyond the scope of this paper</w:t>
      </w:r>
      <w:r w:rsidR="00C91154" w:rsidRPr="0056126E">
        <w:rPr>
          <w:color w:val="0070C0"/>
          <w:shd w:val="clear" w:color="auto" w:fill="FFFFFF"/>
        </w:rPr>
        <w:t xml:space="preserve"> and would require data that we do</w:t>
      </w:r>
      <w:r w:rsidRPr="0056126E">
        <w:rPr>
          <w:color w:val="0070C0"/>
          <w:shd w:val="clear" w:color="auto" w:fill="FFFFFF"/>
        </w:rPr>
        <w:t xml:space="preserve"> not have at this time.</w:t>
      </w:r>
      <w:r w:rsidR="006E5BC6" w:rsidRPr="0056126E">
        <w:rPr>
          <w:color w:val="0070C0"/>
          <w:shd w:val="clear" w:color="auto" w:fill="FFFFFF"/>
        </w:rPr>
        <w:t xml:space="preserve"> </w:t>
      </w:r>
      <w:r w:rsidR="00D16BC3">
        <w:rPr>
          <w:color w:val="0070C0"/>
          <w:shd w:val="clear" w:color="auto" w:fill="FFFFFF"/>
        </w:rPr>
        <w:br/>
      </w:r>
    </w:p>
    <w:p w14:paraId="69CC10E1" w14:textId="77777777" w:rsidR="006E5BC6" w:rsidRPr="0056126E" w:rsidRDefault="00B543F7" w:rsidP="00B543F7">
      <w:pPr>
        <w:pStyle w:val="NormalWeb"/>
        <w:shd w:val="clear" w:color="auto" w:fill="FFFFFF"/>
        <w:rPr>
          <w:b/>
          <w:color w:val="0070C0"/>
          <w:shd w:val="clear" w:color="auto" w:fill="FFFFFF"/>
        </w:rPr>
      </w:pPr>
      <w:r w:rsidRPr="0056126E">
        <w:rPr>
          <w:b/>
          <w:color w:val="222222"/>
          <w:shd w:val="clear" w:color="auto" w:fill="FFFFFF"/>
        </w:rPr>
        <w:t>- Calculation of resighting probabilities not detailed in text, so unclear how fig. 3 was generated. Also, shouldn’t we also see cyclic curves in fig 2B? How do the authors interpret this figure?</w:t>
      </w:r>
    </w:p>
    <w:p w14:paraId="4628A1B8" w14:textId="40CE0472" w:rsidR="00D16BC3" w:rsidRDefault="006E5BC6" w:rsidP="00B543F7">
      <w:pPr>
        <w:pStyle w:val="NormalWeb"/>
        <w:shd w:val="clear" w:color="auto" w:fill="FFFFFF"/>
        <w:rPr>
          <w:color w:val="222222"/>
        </w:rPr>
      </w:pPr>
      <w:bookmarkStart w:id="4" w:name="_GoBack"/>
      <w:bookmarkEnd w:id="4"/>
      <w:r w:rsidRPr="0056126E">
        <w:rPr>
          <w:color w:val="0070C0"/>
          <w:shd w:val="clear" w:color="auto" w:fill="FFFFFF"/>
        </w:rPr>
        <w:t>Resighting/recapture probabilities are directly derived from the GAMM.</w:t>
      </w:r>
      <w:r w:rsidR="000B59D5" w:rsidRPr="0056126E">
        <w:rPr>
          <w:color w:val="0070C0"/>
          <w:shd w:val="clear" w:color="auto" w:fill="FFFFFF"/>
        </w:rPr>
        <w:t xml:space="preserve"> The response variable is a binomial occupancy metric calculated for each shark. These individual metrics</w:t>
      </w:r>
      <w:r w:rsidR="00834CBA">
        <w:rPr>
          <w:color w:val="0070C0"/>
          <w:shd w:val="clear" w:color="auto" w:fill="FFFFFF"/>
        </w:rPr>
        <w:t xml:space="preserve"> were</w:t>
      </w:r>
      <w:r w:rsidR="000B59D5" w:rsidRPr="0056126E">
        <w:rPr>
          <w:color w:val="0070C0"/>
          <w:shd w:val="clear" w:color="auto" w:fill="FFFFFF"/>
        </w:rPr>
        <w:t xml:space="preserve"> averaged for the entire population and used to calculate a binomial recapture probability curve for the aggregations hypothetical “typical” whale shark. </w:t>
      </w:r>
      <w:r w:rsidRPr="0056126E">
        <w:rPr>
          <w:color w:val="0070C0"/>
          <w:shd w:val="clear" w:color="auto" w:fill="FFFFFF"/>
        </w:rPr>
        <w:t>We have clarified this in the main text and explored it in detail in the SI.</w:t>
      </w:r>
      <w:r w:rsidRPr="0056126E">
        <w:rPr>
          <w:color w:val="222222"/>
          <w:shd w:val="clear" w:color="auto" w:fill="FFFFFF"/>
        </w:rPr>
        <w:t xml:space="preserve"> </w:t>
      </w:r>
    </w:p>
    <w:p w14:paraId="54B07A27" w14:textId="32D6F231" w:rsidR="006E5BC6" w:rsidRPr="0056126E" w:rsidRDefault="00B543F7" w:rsidP="00B543F7">
      <w:pPr>
        <w:pStyle w:val="NormalWeb"/>
        <w:shd w:val="clear" w:color="auto" w:fill="FFFFFF"/>
        <w:rPr>
          <w:b/>
          <w:color w:val="222222"/>
          <w:shd w:val="clear" w:color="auto" w:fill="FFFFFF"/>
        </w:rPr>
      </w:pPr>
      <w:r w:rsidRPr="0056126E">
        <w:rPr>
          <w:color w:val="222222"/>
        </w:rPr>
        <w:br/>
      </w:r>
      <w:commentRangeStart w:id="5"/>
      <w:r w:rsidRPr="0056126E">
        <w:rPr>
          <w:b/>
          <w:color w:val="222222"/>
          <w:shd w:val="clear" w:color="auto" w:fill="FFFFFF"/>
        </w:rPr>
        <w:t xml:space="preserve">Generally, I found the authors to be too focused on comparing the results with those from Mafia, and while they are clear about the potential of site-specific </w:t>
      </w:r>
      <w:proofErr w:type="spellStart"/>
      <w:r w:rsidRPr="0056126E">
        <w:rPr>
          <w:b/>
          <w:color w:val="222222"/>
          <w:shd w:val="clear" w:color="auto" w:fill="FFFFFF"/>
        </w:rPr>
        <w:t>behaviours</w:t>
      </w:r>
      <w:proofErr w:type="spellEnd"/>
      <w:r w:rsidRPr="0056126E">
        <w:rPr>
          <w:b/>
          <w:color w:val="222222"/>
          <w:shd w:val="clear" w:color="auto" w:fill="FFFFFF"/>
        </w:rPr>
        <w:t xml:space="preserve">, the text almost reads as critical of other publications and results elsewhere. I would suggest the authors tone down those sections as it is out of the scope of this paper to talk about other </w:t>
      </w:r>
      <w:r w:rsidRPr="0056126E">
        <w:rPr>
          <w:b/>
          <w:color w:val="222222"/>
          <w:shd w:val="clear" w:color="auto" w:fill="FFFFFF"/>
        </w:rPr>
        <w:lastRenderedPageBreak/>
        <w:t xml:space="preserve">sites critically and it is not the authors role to do it in this paper either. Rather just use them simply to </w:t>
      </w:r>
      <w:proofErr w:type="spellStart"/>
      <w:r w:rsidRPr="0056126E">
        <w:rPr>
          <w:b/>
          <w:color w:val="222222"/>
          <w:shd w:val="clear" w:color="auto" w:fill="FFFFFF"/>
        </w:rPr>
        <w:t>contextualise</w:t>
      </w:r>
      <w:proofErr w:type="spellEnd"/>
      <w:r w:rsidRPr="0056126E">
        <w:rPr>
          <w:b/>
          <w:color w:val="222222"/>
          <w:shd w:val="clear" w:color="auto" w:fill="FFFFFF"/>
        </w:rPr>
        <w:t xml:space="preserve"> this study (which they already do) and remove criticisms</w:t>
      </w:r>
      <w:commentRangeEnd w:id="5"/>
      <w:r w:rsidR="00613B1E">
        <w:rPr>
          <w:rStyle w:val="CommentReference"/>
          <w:rFonts w:asciiTheme="minorHAnsi" w:eastAsiaTheme="minorHAnsi" w:hAnsiTheme="minorHAnsi" w:cstheme="minorBidi"/>
        </w:rPr>
        <w:commentReference w:id="5"/>
      </w:r>
      <w:r w:rsidRPr="0056126E">
        <w:rPr>
          <w:b/>
          <w:color w:val="222222"/>
          <w:shd w:val="clear" w:color="auto" w:fill="FFFFFF"/>
        </w:rPr>
        <w:t>.</w:t>
      </w:r>
    </w:p>
    <w:p w14:paraId="0344502A" w14:textId="0F4EB0FE" w:rsidR="00514E38" w:rsidRPr="0056126E" w:rsidRDefault="00613B1E" w:rsidP="00B543F7">
      <w:pPr>
        <w:pStyle w:val="NormalWeb"/>
        <w:shd w:val="clear" w:color="auto" w:fill="FFFFFF"/>
        <w:rPr>
          <w:color w:val="0070C0"/>
          <w:shd w:val="clear" w:color="auto" w:fill="FFFFFF"/>
        </w:rPr>
      </w:pPr>
      <w:ins w:id="6" w:author="Fernando Cagua" w:date="2019-07-11T09:17:00Z">
        <w:r>
          <w:rPr>
            <w:color w:val="0070C0"/>
            <w:shd w:val="clear" w:color="auto" w:fill="FFFFFF"/>
          </w:rPr>
          <w:t xml:space="preserve">Accepted. </w:t>
        </w:r>
      </w:ins>
      <w:r w:rsidR="00021089" w:rsidRPr="0056126E">
        <w:rPr>
          <w:color w:val="0070C0"/>
          <w:shd w:val="clear" w:color="auto" w:fill="FFFFFF"/>
        </w:rPr>
        <w:t>No criticism was intended</w:t>
      </w:r>
      <w:r w:rsidR="00BD4E82" w:rsidRPr="0056126E">
        <w:rPr>
          <w:color w:val="0070C0"/>
          <w:shd w:val="clear" w:color="auto" w:fill="FFFFFF"/>
        </w:rPr>
        <w:t>. In fact,</w:t>
      </w:r>
      <w:r w:rsidR="00176F13" w:rsidRPr="0056126E">
        <w:rPr>
          <w:color w:val="0070C0"/>
          <w:shd w:val="clear" w:color="auto" w:fill="FFFFFF"/>
        </w:rPr>
        <w:t xml:space="preserve"> t</w:t>
      </w:r>
      <w:r w:rsidR="006E5BC6" w:rsidRPr="0056126E">
        <w:rPr>
          <w:color w:val="0070C0"/>
          <w:shd w:val="clear" w:color="auto" w:fill="FFFFFF"/>
        </w:rPr>
        <w:t xml:space="preserve">he present manuscript </w:t>
      </w:r>
      <w:r w:rsidR="00176F13" w:rsidRPr="0056126E">
        <w:rPr>
          <w:color w:val="0070C0"/>
          <w:shd w:val="clear" w:color="auto" w:fill="FFFFFF"/>
        </w:rPr>
        <w:t>sh</w:t>
      </w:r>
      <w:r w:rsidR="006E5BC6" w:rsidRPr="0056126E">
        <w:rPr>
          <w:color w:val="0070C0"/>
          <w:shd w:val="clear" w:color="auto" w:fill="FFFFFF"/>
        </w:rPr>
        <w:t>are</w:t>
      </w:r>
      <w:r w:rsidR="00176F13" w:rsidRPr="0056126E">
        <w:rPr>
          <w:color w:val="0070C0"/>
          <w:shd w:val="clear" w:color="auto" w:fill="FFFFFF"/>
        </w:rPr>
        <w:t>s several authors with</w:t>
      </w:r>
      <w:r w:rsidR="006E5BC6" w:rsidRPr="0056126E">
        <w:rPr>
          <w:color w:val="0070C0"/>
          <w:shd w:val="clear" w:color="auto" w:fill="FFFFFF"/>
        </w:rPr>
        <w:t xml:space="preserve"> the Mafia paper. We feel the compar</w:t>
      </w:r>
      <w:r w:rsidR="00BD4E82" w:rsidRPr="0056126E">
        <w:rPr>
          <w:color w:val="0070C0"/>
          <w:shd w:val="clear" w:color="auto" w:fill="FFFFFF"/>
        </w:rPr>
        <w:t>ison is important because of the</w:t>
      </w:r>
      <w:r w:rsidR="00021089" w:rsidRPr="0056126E">
        <w:rPr>
          <w:color w:val="0070C0"/>
          <w:shd w:val="clear" w:color="auto" w:fill="FFFFFF"/>
        </w:rPr>
        <w:t xml:space="preserve"> similar</w:t>
      </w:r>
      <w:r w:rsidR="00BD4E82" w:rsidRPr="0056126E">
        <w:rPr>
          <w:color w:val="0070C0"/>
          <w:shd w:val="clear" w:color="auto" w:fill="FFFFFF"/>
        </w:rPr>
        <w:t xml:space="preserve"> methodologies yielding</w:t>
      </w:r>
      <w:r w:rsidR="006E5BC6" w:rsidRPr="0056126E">
        <w:rPr>
          <w:color w:val="0070C0"/>
          <w:shd w:val="clear" w:color="auto" w:fill="FFFFFF"/>
        </w:rPr>
        <w:t xml:space="preserve"> very different results</w:t>
      </w:r>
      <w:r w:rsidR="00BD4E82" w:rsidRPr="0056126E">
        <w:rPr>
          <w:color w:val="0070C0"/>
          <w:shd w:val="clear" w:color="auto" w:fill="FFFFFF"/>
        </w:rPr>
        <w:t xml:space="preserve"> at the two sites</w:t>
      </w:r>
      <w:r w:rsidR="006E5BC6" w:rsidRPr="0056126E">
        <w:rPr>
          <w:color w:val="0070C0"/>
          <w:shd w:val="clear" w:color="auto" w:fill="FFFFFF"/>
        </w:rPr>
        <w:t>. Th</w:t>
      </w:r>
      <w:r w:rsidR="00551133" w:rsidRPr="0056126E">
        <w:rPr>
          <w:color w:val="0070C0"/>
          <w:shd w:val="clear" w:color="auto" w:fill="FFFFFF"/>
        </w:rPr>
        <w:t>is</w:t>
      </w:r>
      <w:r w:rsidR="006E5BC6" w:rsidRPr="0056126E">
        <w:rPr>
          <w:color w:val="0070C0"/>
          <w:shd w:val="clear" w:color="auto" w:fill="FFFFFF"/>
        </w:rPr>
        <w:t xml:space="preserve"> is meant t</w:t>
      </w:r>
      <w:r w:rsidR="00551133" w:rsidRPr="0056126E">
        <w:rPr>
          <w:color w:val="0070C0"/>
          <w:shd w:val="clear" w:color="auto" w:fill="FFFFFF"/>
        </w:rPr>
        <w:t>o demonstrate the differenc</w:t>
      </w:r>
      <w:r w:rsidR="00C91154" w:rsidRPr="0056126E">
        <w:rPr>
          <w:color w:val="0070C0"/>
          <w:shd w:val="clear" w:color="auto" w:fill="FFFFFF"/>
        </w:rPr>
        <w:t>es in ecologies between Mafia and Shib Habil</w:t>
      </w:r>
      <w:r w:rsidR="00551133" w:rsidRPr="0056126E">
        <w:rPr>
          <w:color w:val="0070C0"/>
          <w:shd w:val="clear" w:color="auto" w:fill="FFFFFF"/>
        </w:rPr>
        <w:t>, not to reflect poorly</w:t>
      </w:r>
      <w:r w:rsidR="00834CBA">
        <w:rPr>
          <w:color w:val="0070C0"/>
          <w:shd w:val="clear" w:color="auto" w:fill="FFFFFF"/>
        </w:rPr>
        <w:t xml:space="preserve"> on</w:t>
      </w:r>
      <w:r w:rsidR="006E5BC6" w:rsidRPr="0056126E">
        <w:rPr>
          <w:color w:val="0070C0"/>
          <w:shd w:val="clear" w:color="auto" w:fill="FFFFFF"/>
        </w:rPr>
        <w:t xml:space="preserve"> previous work.</w:t>
      </w:r>
    </w:p>
    <w:p w14:paraId="5A6A2F4D" w14:textId="691EE889" w:rsidR="00D6604C" w:rsidRPr="00D16BC3" w:rsidRDefault="00514E38" w:rsidP="00B543F7">
      <w:pPr>
        <w:pStyle w:val="NormalWeb"/>
        <w:shd w:val="clear" w:color="auto" w:fill="FFFFFF"/>
        <w:rPr>
          <w:color w:val="0070C0"/>
          <w:shd w:val="clear" w:color="auto" w:fill="FFFFFF"/>
        </w:rPr>
      </w:pPr>
      <w:r w:rsidRPr="0056126E">
        <w:rPr>
          <w:color w:val="0070C0"/>
          <w:shd w:val="clear" w:color="auto" w:fill="FFFFFF"/>
        </w:rPr>
        <w:t>Still we have made several edits to soften the language in the discussion (particularly where we discuss the previous</w:t>
      </w:r>
      <w:r w:rsidR="00D6604C" w:rsidRPr="0056126E">
        <w:rPr>
          <w:color w:val="0070C0"/>
          <w:shd w:val="clear" w:color="auto" w:fill="FFFFFF"/>
        </w:rPr>
        <w:t xml:space="preserve"> acoustic</w:t>
      </w:r>
      <w:r w:rsidRPr="0056126E">
        <w:rPr>
          <w:color w:val="0070C0"/>
          <w:shd w:val="clear" w:color="auto" w:fill="FFFFFF"/>
        </w:rPr>
        <w:t xml:space="preserve"> work from Mafia and Ningaloo) and also to</w:t>
      </w:r>
      <w:r w:rsidR="00BD4E82" w:rsidRPr="0056126E">
        <w:rPr>
          <w:color w:val="0070C0"/>
          <w:shd w:val="clear" w:color="auto" w:fill="FFFFFF"/>
        </w:rPr>
        <w:t xml:space="preserve"> clarify</w:t>
      </w:r>
      <w:r w:rsidRPr="0056126E">
        <w:rPr>
          <w:color w:val="0070C0"/>
          <w:shd w:val="clear" w:color="auto" w:fill="FFFFFF"/>
        </w:rPr>
        <w:t xml:space="preserve"> that we are paraphrasing the conclusions of the original papers</w:t>
      </w:r>
      <w:r w:rsidR="00D6604C" w:rsidRPr="0056126E">
        <w:rPr>
          <w:color w:val="0070C0"/>
          <w:shd w:val="clear" w:color="auto" w:fill="FFFFFF"/>
        </w:rPr>
        <w:t xml:space="preserve"> rather than criticizing them</w:t>
      </w:r>
      <w:r w:rsidRPr="0056126E">
        <w:rPr>
          <w:color w:val="0070C0"/>
          <w:shd w:val="clear" w:color="auto" w:fill="FFFFFF"/>
        </w:rPr>
        <w:t>.</w:t>
      </w:r>
      <w:r w:rsidR="006E5BC6" w:rsidRPr="0056126E">
        <w:rPr>
          <w:color w:val="0070C0"/>
          <w:shd w:val="clear" w:color="auto" w:fill="FFFFFF"/>
        </w:rPr>
        <w:t xml:space="preserve"> </w:t>
      </w:r>
      <w:r w:rsidR="00D16BC3">
        <w:rPr>
          <w:color w:val="0070C0"/>
          <w:shd w:val="clear" w:color="auto" w:fill="FFFFFF"/>
        </w:rPr>
        <w:br/>
      </w:r>
    </w:p>
    <w:p w14:paraId="07FF1A38" w14:textId="36A59442" w:rsidR="006E5BC6" w:rsidRPr="0056126E" w:rsidRDefault="00B543F7" w:rsidP="00B543F7">
      <w:pPr>
        <w:pStyle w:val="NormalWeb"/>
        <w:shd w:val="clear" w:color="auto" w:fill="FFFFFF"/>
        <w:rPr>
          <w:b/>
          <w:color w:val="0070C0"/>
          <w:shd w:val="clear" w:color="auto" w:fill="FFFFFF"/>
        </w:rPr>
      </w:pPr>
      <w:r w:rsidRPr="0056126E">
        <w:rPr>
          <w:b/>
          <w:color w:val="222222"/>
          <w:shd w:val="clear" w:color="auto" w:fill="FFFFFF"/>
        </w:rPr>
        <w:t xml:space="preserve">Importantly, in the conclusion the authors state that Shib Habil might be a ‘staging ground for </w:t>
      </w:r>
      <w:proofErr w:type="spellStart"/>
      <w:r w:rsidRPr="0056126E">
        <w:rPr>
          <w:b/>
          <w:color w:val="222222"/>
          <w:shd w:val="clear" w:color="auto" w:fill="FFFFFF"/>
        </w:rPr>
        <w:t>juvenies</w:t>
      </w:r>
      <w:proofErr w:type="spellEnd"/>
      <w:r w:rsidRPr="0056126E">
        <w:rPr>
          <w:b/>
          <w:color w:val="222222"/>
          <w:shd w:val="clear" w:color="auto" w:fill="FFFFFF"/>
        </w:rPr>
        <w:t xml:space="preserve"> and sub-adults’ but there is no comment throughout about the size of the individuals, so this concluding statement is not supported by content. The authors should clearly indicate the age classes of all males and females reported. (Note that table 3 was not shown completely in the pdf document, so I am not sure if this info was added there. Nevertheless it should be included in the text.)</w:t>
      </w:r>
    </w:p>
    <w:p w14:paraId="2F4DD178" w14:textId="5EDD2455" w:rsidR="00D16BC3" w:rsidRPr="00D16BC3" w:rsidRDefault="006E5BC6" w:rsidP="00B543F7">
      <w:pPr>
        <w:pStyle w:val="NormalWeb"/>
        <w:shd w:val="clear" w:color="auto" w:fill="FFFFFF"/>
        <w:rPr>
          <w:color w:val="0070C0"/>
        </w:rPr>
      </w:pPr>
      <w:r w:rsidRPr="0056126E">
        <w:rPr>
          <w:color w:val="0070C0"/>
        </w:rPr>
        <w:t>Accepted, size information and an assessment of maturity has been added to the results</w:t>
      </w:r>
      <w:r w:rsidR="00C91154" w:rsidRPr="0056126E">
        <w:rPr>
          <w:color w:val="0070C0"/>
        </w:rPr>
        <w:t xml:space="preserve"> and individual size estimates are available </w:t>
      </w:r>
      <w:r w:rsidR="00D6604C" w:rsidRPr="0056126E">
        <w:rPr>
          <w:color w:val="0070C0"/>
        </w:rPr>
        <w:t>in the S3 Table</w:t>
      </w:r>
      <w:r w:rsidRPr="0056126E">
        <w:rPr>
          <w:color w:val="0070C0"/>
        </w:rPr>
        <w:t xml:space="preserve">. </w:t>
      </w:r>
      <w:r w:rsidR="00D16BC3">
        <w:rPr>
          <w:color w:val="0070C0"/>
        </w:rPr>
        <w:br/>
      </w:r>
    </w:p>
    <w:p w14:paraId="162A758F" w14:textId="10F9FBD2" w:rsidR="006E5BC6" w:rsidRPr="0056126E" w:rsidRDefault="00B543F7" w:rsidP="00B543F7">
      <w:pPr>
        <w:pStyle w:val="NormalWeb"/>
        <w:shd w:val="clear" w:color="auto" w:fill="FFFFFF"/>
        <w:rPr>
          <w:color w:val="222222"/>
        </w:rPr>
      </w:pPr>
      <w:r w:rsidRPr="0056126E">
        <w:rPr>
          <w:b/>
          <w:color w:val="222222"/>
          <w:shd w:val="clear" w:color="auto" w:fill="FFFFFF"/>
        </w:rPr>
        <w:t>The last sentence about Residency indices is relevant, but seems an odd way to end the manuscript as this was not highlighted as a problem throughout. This sentence could be better placed in the section describing the use of Rmin and Rmax as a justification for doing so.</w:t>
      </w:r>
    </w:p>
    <w:p w14:paraId="75ECB454" w14:textId="3AAD6984" w:rsidR="006E5BC6" w:rsidRPr="0056126E" w:rsidRDefault="00FC1BAB" w:rsidP="00B543F7">
      <w:pPr>
        <w:pStyle w:val="NormalWeb"/>
        <w:shd w:val="clear" w:color="auto" w:fill="FFFFFF"/>
        <w:rPr>
          <w:color w:val="0070C0"/>
        </w:rPr>
      </w:pPr>
      <w:r w:rsidRPr="0056126E">
        <w:rPr>
          <w:color w:val="0070C0"/>
        </w:rPr>
        <w:t>A</w:t>
      </w:r>
      <w:r w:rsidR="006E5BC6" w:rsidRPr="0056126E">
        <w:rPr>
          <w:color w:val="0070C0"/>
        </w:rPr>
        <w:t xml:space="preserve">ccepted, language has been added to the methods to </w:t>
      </w:r>
      <w:r w:rsidRPr="0056126E">
        <w:rPr>
          <w:color w:val="0070C0"/>
        </w:rPr>
        <w:t>explicitly</w:t>
      </w:r>
      <w:r w:rsidR="006E5BC6" w:rsidRPr="0056126E">
        <w:rPr>
          <w:color w:val="0070C0"/>
        </w:rPr>
        <w:t xml:space="preserve"> state that one of the reasons for calculating</w:t>
      </w:r>
      <w:r w:rsidRPr="0056126E">
        <w:rPr>
          <w:color w:val="0070C0"/>
        </w:rPr>
        <w:t xml:space="preserve"> both Rmin and Rmax was to compare</w:t>
      </w:r>
      <w:r w:rsidR="006E5BC6" w:rsidRPr="0056126E">
        <w:rPr>
          <w:color w:val="0070C0"/>
        </w:rPr>
        <w:t xml:space="preserve"> results</w:t>
      </w:r>
      <w:r w:rsidRPr="0056126E">
        <w:rPr>
          <w:color w:val="0070C0"/>
        </w:rPr>
        <w:t xml:space="preserve"> between the two indices</w:t>
      </w:r>
      <w:r w:rsidR="00C91154" w:rsidRPr="0056126E">
        <w:rPr>
          <w:color w:val="0070C0"/>
        </w:rPr>
        <w:t xml:space="preserve"> when applied to the same individual animals</w:t>
      </w:r>
      <w:r w:rsidRPr="0056126E">
        <w:rPr>
          <w:color w:val="0070C0"/>
        </w:rPr>
        <w:t xml:space="preserve">. </w:t>
      </w:r>
    </w:p>
    <w:p w14:paraId="37A98FF7" w14:textId="77777777" w:rsidR="00793136" w:rsidRDefault="006E5BC6" w:rsidP="00B543F7">
      <w:pPr>
        <w:pStyle w:val="NormalWeb"/>
        <w:shd w:val="clear" w:color="auto" w:fill="FFFFFF"/>
        <w:rPr>
          <w:b/>
          <w:color w:val="222222"/>
          <w:shd w:val="clear" w:color="auto" w:fill="FFFFFF"/>
        </w:rPr>
      </w:pPr>
      <w:r w:rsidRPr="0056126E">
        <w:rPr>
          <w:color w:val="0070C0"/>
        </w:rPr>
        <w:t>The need for future researchers standardize the summary statistics for acoustic data</w:t>
      </w:r>
      <w:r w:rsidR="00FC1BAB" w:rsidRPr="0056126E">
        <w:rPr>
          <w:color w:val="0070C0"/>
        </w:rPr>
        <w:t xml:space="preserve"> at whale shark aggregations and the suggestion for the calculation of both Rmin and Rmax as a possible standard practice has been retained as part of the conclusions but no longer ends the paper.</w:t>
      </w:r>
      <w:r w:rsidR="00C91154" w:rsidRPr="0056126E">
        <w:rPr>
          <w:color w:val="0070C0"/>
        </w:rPr>
        <w:t xml:space="preserve"> Instead we finish by highlighting the need for continued cooperation among researchers studying different aggregations.</w:t>
      </w:r>
      <w:r w:rsidR="00C91154" w:rsidRPr="0056126E">
        <w:rPr>
          <w:color w:val="222222"/>
        </w:rPr>
        <w:t xml:space="preserve"> </w:t>
      </w:r>
      <w:r w:rsidR="00B543F7" w:rsidRPr="0056126E">
        <w:rPr>
          <w:color w:val="222222"/>
        </w:rPr>
        <w:br/>
      </w:r>
      <w:r w:rsidR="00B543F7" w:rsidRPr="0056126E">
        <w:rPr>
          <w:color w:val="222222"/>
        </w:rPr>
        <w:br/>
      </w:r>
      <w:r w:rsidR="00B543F7" w:rsidRPr="0056126E">
        <w:rPr>
          <w:color w:val="222222"/>
        </w:rPr>
        <w:br/>
      </w:r>
    </w:p>
    <w:p w14:paraId="73192CDE" w14:textId="77777777" w:rsidR="00793136" w:rsidRDefault="00793136">
      <w:pPr>
        <w:rPr>
          <w:rFonts w:ascii="Times New Roman" w:eastAsia="Times New Roman" w:hAnsi="Times New Roman" w:cs="Times New Roman"/>
          <w:b/>
          <w:color w:val="222222"/>
          <w:sz w:val="24"/>
          <w:szCs w:val="24"/>
          <w:shd w:val="clear" w:color="auto" w:fill="FFFFFF"/>
        </w:rPr>
      </w:pPr>
      <w:r>
        <w:rPr>
          <w:b/>
          <w:color w:val="222222"/>
          <w:shd w:val="clear" w:color="auto" w:fill="FFFFFF"/>
        </w:rPr>
        <w:br w:type="page"/>
      </w:r>
    </w:p>
    <w:p w14:paraId="649A6966" w14:textId="7F04B824" w:rsidR="00992D4F" w:rsidRPr="0056126E" w:rsidRDefault="00B543F7" w:rsidP="00B543F7">
      <w:pPr>
        <w:pStyle w:val="NormalWeb"/>
        <w:shd w:val="clear" w:color="auto" w:fill="FFFFFF"/>
        <w:rPr>
          <w:color w:val="0070C0"/>
        </w:rPr>
      </w:pPr>
      <w:r w:rsidRPr="0056126E">
        <w:rPr>
          <w:b/>
          <w:color w:val="222222"/>
          <w:shd w:val="clear" w:color="auto" w:fill="FFFFFF"/>
        </w:rPr>
        <w:lastRenderedPageBreak/>
        <w:t>Minor comments:</w:t>
      </w:r>
      <w:r w:rsidRPr="0056126E">
        <w:rPr>
          <w:b/>
          <w:color w:val="222222"/>
        </w:rPr>
        <w:br/>
      </w:r>
      <w:r w:rsidRPr="0056126E">
        <w:rPr>
          <w:b/>
          <w:color w:val="222222"/>
          <w:shd w:val="clear" w:color="auto" w:fill="FFFFFF"/>
        </w:rPr>
        <w:t>- Title: multi-method assessment of what? Do you mean to describe an aggregation?</w:t>
      </w:r>
    </w:p>
    <w:p w14:paraId="12CA5010" w14:textId="15503BAE" w:rsidR="00E26029" w:rsidRPr="0056126E" w:rsidRDefault="00E26029" w:rsidP="00B543F7">
      <w:pPr>
        <w:pStyle w:val="NormalWeb"/>
        <w:shd w:val="clear" w:color="auto" w:fill="FFFFFF"/>
        <w:rPr>
          <w:color w:val="0070C0"/>
          <w:shd w:val="clear" w:color="auto" w:fill="FFFFFF"/>
        </w:rPr>
      </w:pPr>
      <w:r w:rsidRPr="0056126E">
        <w:rPr>
          <w:color w:val="0070C0"/>
          <w:shd w:val="clear" w:color="auto" w:fill="FFFFFF"/>
        </w:rPr>
        <w:t>Accepted, the title has been edited to “Multi-method assessment of whale shark (</w:t>
      </w:r>
      <w:r w:rsidRPr="0056126E">
        <w:rPr>
          <w:i/>
          <w:color w:val="0070C0"/>
          <w:shd w:val="clear" w:color="auto" w:fill="FFFFFF"/>
        </w:rPr>
        <w:t>Rhincodon typus</w:t>
      </w:r>
      <w:r w:rsidRPr="0056126E">
        <w:rPr>
          <w:color w:val="0070C0"/>
          <w:shd w:val="clear" w:color="auto" w:fill="FFFFFF"/>
        </w:rPr>
        <w:t>) resid</w:t>
      </w:r>
      <w:r w:rsidR="00750C52">
        <w:rPr>
          <w:color w:val="0070C0"/>
          <w:shd w:val="clear" w:color="auto" w:fill="FFFFFF"/>
        </w:rPr>
        <w:t>ency, distribution</w:t>
      </w:r>
      <w:r w:rsidR="006E5BC6" w:rsidRPr="0056126E">
        <w:rPr>
          <w:color w:val="0070C0"/>
          <w:shd w:val="clear" w:color="auto" w:fill="FFFFFF"/>
        </w:rPr>
        <w:t>, and dispersal</w:t>
      </w:r>
      <w:r w:rsidRPr="0056126E">
        <w:rPr>
          <w:color w:val="0070C0"/>
          <w:shd w:val="clear" w:color="auto" w:fill="FFFFFF"/>
        </w:rPr>
        <w:t xml:space="preserve"> behavior at an aggregation site in the Red Sea.</w:t>
      </w:r>
      <w:r w:rsidR="006E5BC6" w:rsidRPr="0056126E">
        <w:rPr>
          <w:color w:val="0070C0"/>
          <w:shd w:val="clear" w:color="auto" w:fill="FFFFFF"/>
        </w:rPr>
        <w:t>”</w:t>
      </w:r>
    </w:p>
    <w:p w14:paraId="766E3FC4" w14:textId="035E2BE5" w:rsidR="00E26029" w:rsidRPr="00750C52" w:rsidRDefault="00B543F7" w:rsidP="00793136">
      <w:pPr>
        <w:pStyle w:val="NormalWeb"/>
        <w:shd w:val="clear" w:color="auto" w:fill="FFFFFF"/>
        <w:rPr>
          <w:b/>
          <w:color w:val="222222"/>
          <w:shd w:val="clear" w:color="auto" w:fill="FFFFFF"/>
        </w:rPr>
      </w:pPr>
      <w:r w:rsidRPr="0056126E">
        <w:rPr>
          <w:b/>
          <w:color w:val="222222"/>
          <w:shd w:val="clear" w:color="auto" w:fill="FFFFFF"/>
        </w:rPr>
        <w:t>- Remove last sentence of Introduction. The similarities with other regions are integral part of the Discussion. Reads out of place here.</w:t>
      </w:r>
    </w:p>
    <w:p w14:paraId="7E9126C1" w14:textId="77777777" w:rsidR="00E26029" w:rsidRPr="0056126E" w:rsidRDefault="00E26029" w:rsidP="00B543F7">
      <w:pPr>
        <w:pStyle w:val="NormalWeb"/>
        <w:shd w:val="clear" w:color="auto" w:fill="FFFFFF"/>
        <w:rPr>
          <w:color w:val="0070C0"/>
          <w:shd w:val="clear" w:color="auto" w:fill="FFFFFF"/>
        </w:rPr>
      </w:pPr>
      <w:r w:rsidRPr="0056126E">
        <w:rPr>
          <w:color w:val="0070C0"/>
          <w:shd w:val="clear" w:color="auto" w:fill="FFFFFF"/>
        </w:rPr>
        <w:t>Accepted, sentence deleted</w:t>
      </w:r>
    </w:p>
    <w:p w14:paraId="2188B154" w14:textId="77777777" w:rsidR="00E26029" w:rsidRPr="0056126E" w:rsidRDefault="00B543F7" w:rsidP="00B543F7">
      <w:pPr>
        <w:pStyle w:val="NormalWeb"/>
        <w:shd w:val="clear" w:color="auto" w:fill="FFFFFF"/>
        <w:rPr>
          <w:b/>
          <w:color w:val="222222"/>
          <w:shd w:val="clear" w:color="auto" w:fill="FFFFFF"/>
        </w:rPr>
      </w:pPr>
      <w:r w:rsidRPr="0056126E">
        <w:rPr>
          <w:b/>
          <w:color w:val="222222"/>
        </w:rPr>
        <w:br/>
      </w:r>
      <w:r w:rsidRPr="0056126E">
        <w:rPr>
          <w:b/>
          <w:color w:val="222222"/>
          <w:shd w:val="clear" w:color="auto" w:fill="FFFFFF"/>
        </w:rPr>
        <w:t>- Use plural following “data” throughout (e.g., L195)</w:t>
      </w:r>
    </w:p>
    <w:p w14:paraId="140796B2" w14:textId="77777777" w:rsidR="00E26029" w:rsidRPr="0056126E" w:rsidRDefault="00E26029" w:rsidP="00B543F7">
      <w:pPr>
        <w:pStyle w:val="NormalWeb"/>
        <w:shd w:val="clear" w:color="auto" w:fill="FFFFFF"/>
        <w:rPr>
          <w:color w:val="0070C0"/>
          <w:shd w:val="clear" w:color="auto" w:fill="FFFFFF"/>
        </w:rPr>
      </w:pPr>
      <w:r w:rsidRPr="0056126E">
        <w:rPr>
          <w:color w:val="0070C0"/>
          <w:shd w:val="clear" w:color="auto" w:fill="FFFFFF"/>
        </w:rPr>
        <w:t>Accepted,</w:t>
      </w:r>
      <w:r w:rsidR="00997DFB" w:rsidRPr="0056126E">
        <w:rPr>
          <w:color w:val="0070C0"/>
          <w:shd w:val="clear" w:color="auto" w:fill="FFFFFF"/>
        </w:rPr>
        <w:t xml:space="preserve"> edits</w:t>
      </w:r>
      <w:r w:rsidRPr="0056126E">
        <w:rPr>
          <w:color w:val="0070C0"/>
          <w:shd w:val="clear" w:color="auto" w:fill="FFFFFF"/>
        </w:rPr>
        <w:t xml:space="preserve"> made</w:t>
      </w:r>
    </w:p>
    <w:p w14:paraId="022CE077" w14:textId="77777777" w:rsidR="00E26029" w:rsidRPr="0056126E" w:rsidRDefault="00B543F7" w:rsidP="00B543F7">
      <w:pPr>
        <w:pStyle w:val="NormalWeb"/>
        <w:shd w:val="clear" w:color="auto" w:fill="FFFFFF"/>
        <w:rPr>
          <w:color w:val="222222"/>
        </w:rPr>
      </w:pPr>
      <w:r w:rsidRPr="0056126E">
        <w:rPr>
          <w:b/>
          <w:color w:val="222222"/>
        </w:rPr>
        <w:br/>
      </w:r>
      <w:r w:rsidRPr="0056126E">
        <w:rPr>
          <w:b/>
          <w:color w:val="222222"/>
          <w:shd w:val="clear" w:color="auto" w:fill="FFFFFF"/>
        </w:rPr>
        <w:t xml:space="preserve">- Endangered should be </w:t>
      </w:r>
      <w:r w:rsidR="00E26029" w:rsidRPr="0056126E">
        <w:rPr>
          <w:b/>
          <w:color w:val="222222"/>
          <w:shd w:val="clear" w:color="auto" w:fill="FFFFFF"/>
        </w:rPr>
        <w:t>capitalized</w:t>
      </w:r>
    </w:p>
    <w:p w14:paraId="0EABF8BF" w14:textId="77777777" w:rsidR="00E26029" w:rsidRPr="0056126E" w:rsidRDefault="00E26029" w:rsidP="00B543F7">
      <w:pPr>
        <w:pStyle w:val="NormalWeb"/>
        <w:shd w:val="clear" w:color="auto" w:fill="FFFFFF"/>
        <w:rPr>
          <w:color w:val="0070C0"/>
          <w:shd w:val="clear" w:color="auto" w:fill="FFFFFF"/>
        </w:rPr>
      </w:pPr>
      <w:r w:rsidRPr="0056126E">
        <w:rPr>
          <w:color w:val="0070C0"/>
          <w:shd w:val="clear" w:color="auto" w:fill="FFFFFF"/>
        </w:rPr>
        <w:t>Accepted, edit made</w:t>
      </w:r>
    </w:p>
    <w:p w14:paraId="76725DC0" w14:textId="77777777" w:rsidR="00E26029" w:rsidRPr="0056126E" w:rsidRDefault="00B543F7" w:rsidP="00B543F7">
      <w:pPr>
        <w:pStyle w:val="NormalWeb"/>
        <w:shd w:val="clear" w:color="auto" w:fill="FFFFFF"/>
        <w:rPr>
          <w:b/>
          <w:color w:val="222222"/>
          <w:shd w:val="clear" w:color="auto" w:fill="FFFFFF"/>
        </w:rPr>
      </w:pPr>
      <w:r w:rsidRPr="0056126E">
        <w:rPr>
          <w:color w:val="222222"/>
        </w:rPr>
        <w:br/>
      </w:r>
      <w:r w:rsidRPr="0056126E">
        <w:rPr>
          <w:b/>
          <w:color w:val="222222"/>
          <w:shd w:val="clear" w:color="auto" w:fill="FFFFFF"/>
        </w:rPr>
        <w:t>- All long tables should pass to SI and only a summary of the key information should be kept in main text</w:t>
      </w:r>
      <w:r w:rsidR="00E26029" w:rsidRPr="0056126E">
        <w:rPr>
          <w:b/>
          <w:color w:val="222222"/>
          <w:shd w:val="clear" w:color="auto" w:fill="FFFFFF"/>
        </w:rPr>
        <w:t xml:space="preserve"> </w:t>
      </w:r>
    </w:p>
    <w:p w14:paraId="1C837F98" w14:textId="05DEDAE0" w:rsidR="00E26029" w:rsidRPr="0056126E" w:rsidRDefault="00E26029" w:rsidP="00B543F7">
      <w:pPr>
        <w:pStyle w:val="NormalWeb"/>
        <w:shd w:val="clear" w:color="auto" w:fill="FFFFFF"/>
        <w:rPr>
          <w:color w:val="0070C0"/>
          <w:shd w:val="clear" w:color="auto" w:fill="FFFFFF"/>
        </w:rPr>
      </w:pPr>
      <w:r w:rsidRPr="0056126E">
        <w:rPr>
          <w:color w:val="0070C0"/>
          <w:shd w:val="clear" w:color="auto" w:fill="FFFFFF"/>
        </w:rPr>
        <w:t xml:space="preserve">Accepted, all tables have been moved to the SI </w:t>
      </w:r>
      <w:r w:rsidR="00C91154" w:rsidRPr="0056126E">
        <w:rPr>
          <w:color w:val="0070C0"/>
          <w:shd w:val="clear" w:color="auto" w:fill="FFFFFF"/>
        </w:rPr>
        <w:t>and cited in-</w:t>
      </w:r>
      <w:r w:rsidRPr="0056126E">
        <w:rPr>
          <w:color w:val="0070C0"/>
          <w:shd w:val="clear" w:color="auto" w:fill="FFFFFF"/>
        </w:rPr>
        <w:t>text where appropriate</w:t>
      </w:r>
      <w:r w:rsidR="00C91154" w:rsidRPr="0056126E">
        <w:rPr>
          <w:color w:val="0070C0"/>
          <w:shd w:val="clear" w:color="auto" w:fill="FFFFFF"/>
        </w:rPr>
        <w:t>.</w:t>
      </w:r>
    </w:p>
    <w:p w14:paraId="7BC2B2F9" w14:textId="77777777" w:rsidR="00E26029" w:rsidRPr="0056126E" w:rsidRDefault="00B543F7" w:rsidP="00B543F7">
      <w:pPr>
        <w:pStyle w:val="NormalWeb"/>
        <w:shd w:val="clear" w:color="auto" w:fill="FFFFFF"/>
        <w:rPr>
          <w:b/>
          <w:color w:val="222222"/>
          <w:shd w:val="clear" w:color="auto" w:fill="FFFFFF"/>
        </w:rPr>
      </w:pPr>
      <w:r w:rsidRPr="0056126E">
        <w:rPr>
          <w:b/>
          <w:color w:val="222222"/>
        </w:rPr>
        <w:br/>
      </w:r>
      <w:r w:rsidRPr="0056126E">
        <w:rPr>
          <w:b/>
          <w:color w:val="222222"/>
          <w:shd w:val="clear" w:color="auto" w:fill="FFFFFF"/>
        </w:rPr>
        <w:t>- L416 repetition of exactly the same sentence from 2 lines above. Delete one of them.</w:t>
      </w:r>
    </w:p>
    <w:p w14:paraId="7758E29B" w14:textId="77777777" w:rsidR="00E26029" w:rsidRPr="0056126E" w:rsidRDefault="00E26029" w:rsidP="00B543F7">
      <w:pPr>
        <w:pStyle w:val="NormalWeb"/>
        <w:shd w:val="clear" w:color="auto" w:fill="FFFFFF"/>
        <w:rPr>
          <w:color w:val="0070C0"/>
          <w:shd w:val="clear" w:color="auto" w:fill="FFFFFF"/>
        </w:rPr>
      </w:pPr>
      <w:r w:rsidRPr="0056126E">
        <w:rPr>
          <w:color w:val="0070C0"/>
          <w:shd w:val="clear" w:color="auto" w:fill="FFFFFF"/>
        </w:rPr>
        <w:t>Accepted, the first instance of this sentence has been deleted</w:t>
      </w:r>
    </w:p>
    <w:p w14:paraId="27FA40BB" w14:textId="77777777" w:rsidR="00E26029" w:rsidRPr="0056126E" w:rsidRDefault="00B543F7" w:rsidP="00B543F7">
      <w:pPr>
        <w:pStyle w:val="NormalWeb"/>
        <w:shd w:val="clear" w:color="auto" w:fill="FFFFFF"/>
        <w:rPr>
          <w:b/>
          <w:color w:val="222222"/>
          <w:shd w:val="clear" w:color="auto" w:fill="FFFFFF"/>
        </w:rPr>
      </w:pPr>
      <w:r w:rsidRPr="0056126E">
        <w:rPr>
          <w:color w:val="222222"/>
        </w:rPr>
        <w:br/>
      </w:r>
      <w:r w:rsidRPr="0056126E">
        <w:rPr>
          <w:b/>
          <w:color w:val="222222"/>
          <w:shd w:val="clear" w:color="auto" w:fill="FFFFFF"/>
        </w:rPr>
        <w:t>- Figure 5 is cumbersome and hard to understand. Suggest splitting into multiple figures as there does not seem to be a point to have them together in multiple panels (?) It would make more sense to put Figs 2 and 3 together.</w:t>
      </w:r>
    </w:p>
    <w:p w14:paraId="4692197B" w14:textId="2EFBFF2A" w:rsidR="00E26029" w:rsidRPr="0056126E" w:rsidRDefault="006E5BC6" w:rsidP="00B543F7">
      <w:pPr>
        <w:pStyle w:val="NormalWeb"/>
        <w:shd w:val="clear" w:color="auto" w:fill="FFFFFF"/>
        <w:rPr>
          <w:color w:val="0070C0"/>
          <w:shd w:val="clear" w:color="auto" w:fill="FFFFFF"/>
        </w:rPr>
      </w:pPr>
      <w:r w:rsidRPr="0056126E">
        <w:rPr>
          <w:color w:val="0070C0"/>
          <w:shd w:val="clear" w:color="auto" w:fill="FFFFFF"/>
        </w:rPr>
        <w:t>Acc</w:t>
      </w:r>
      <w:r w:rsidR="00957DB8" w:rsidRPr="0056126E">
        <w:rPr>
          <w:color w:val="0070C0"/>
          <w:shd w:val="clear" w:color="auto" w:fill="FFFFFF"/>
        </w:rPr>
        <w:t>e</w:t>
      </w:r>
      <w:r w:rsidRPr="0056126E">
        <w:rPr>
          <w:color w:val="0070C0"/>
          <w:shd w:val="clear" w:color="auto" w:fill="FFFFFF"/>
        </w:rPr>
        <w:t>p</w:t>
      </w:r>
      <w:r w:rsidR="00957DB8" w:rsidRPr="0056126E">
        <w:rPr>
          <w:color w:val="0070C0"/>
          <w:shd w:val="clear" w:color="auto" w:fill="FFFFFF"/>
        </w:rPr>
        <w:t>ted</w:t>
      </w:r>
      <w:r w:rsidR="001842FA" w:rsidRPr="0056126E">
        <w:rPr>
          <w:color w:val="0070C0"/>
          <w:shd w:val="clear" w:color="auto" w:fill="FFFFFF"/>
        </w:rPr>
        <w:t>, figure 5 has been separated into</w:t>
      </w:r>
      <w:r w:rsidR="000F2595" w:rsidRPr="0056126E">
        <w:rPr>
          <w:color w:val="0070C0"/>
          <w:shd w:val="clear" w:color="auto" w:fill="FFFFFF"/>
        </w:rPr>
        <w:t xml:space="preserve"> two figures, o</w:t>
      </w:r>
      <w:r w:rsidR="001842FA" w:rsidRPr="0056126E">
        <w:rPr>
          <w:color w:val="0070C0"/>
          <w:shd w:val="clear" w:color="auto" w:fill="FFFFFF"/>
        </w:rPr>
        <w:t>ne mapping</w:t>
      </w:r>
      <w:r w:rsidR="00514E38" w:rsidRPr="0056126E">
        <w:rPr>
          <w:color w:val="0070C0"/>
          <w:shd w:val="clear" w:color="auto" w:fill="FFFFFF"/>
        </w:rPr>
        <w:t xml:space="preserve"> the</w:t>
      </w:r>
      <w:r w:rsidR="001842FA" w:rsidRPr="0056126E">
        <w:rPr>
          <w:color w:val="0070C0"/>
          <w:shd w:val="clear" w:color="auto" w:fill="FFFFFF"/>
        </w:rPr>
        <w:t xml:space="preserve"> different migration behaviors</w:t>
      </w:r>
      <w:r w:rsidR="00514E38" w:rsidRPr="0056126E">
        <w:rPr>
          <w:color w:val="0070C0"/>
          <w:shd w:val="clear" w:color="auto" w:fill="FFFFFF"/>
        </w:rPr>
        <w:t xml:space="preserve"> recorded by the multimethod tracking</w:t>
      </w:r>
      <w:r w:rsidR="001842FA" w:rsidRPr="0056126E">
        <w:rPr>
          <w:color w:val="0070C0"/>
          <w:shd w:val="clear" w:color="auto" w:fill="FFFFFF"/>
        </w:rPr>
        <w:t xml:space="preserve"> and the other </w:t>
      </w:r>
      <w:r w:rsidR="00C91154" w:rsidRPr="0056126E">
        <w:rPr>
          <w:color w:val="0070C0"/>
          <w:shd w:val="clear" w:color="auto" w:fill="FFFFFF"/>
        </w:rPr>
        <w:t xml:space="preserve">showing the latitudinal distribution </w:t>
      </w:r>
      <w:r w:rsidR="001842FA" w:rsidRPr="0056126E">
        <w:rPr>
          <w:color w:val="0070C0"/>
          <w:shd w:val="clear" w:color="auto" w:fill="FFFFFF"/>
        </w:rPr>
        <w:t>of</w:t>
      </w:r>
      <w:r w:rsidR="00C91154" w:rsidRPr="0056126E">
        <w:rPr>
          <w:color w:val="0070C0"/>
          <w:shd w:val="clear" w:color="auto" w:fill="FFFFFF"/>
        </w:rPr>
        <w:t xml:space="preserve"> monthly</w:t>
      </w:r>
      <w:r w:rsidR="001842FA" w:rsidRPr="0056126E">
        <w:rPr>
          <w:color w:val="0070C0"/>
          <w:shd w:val="clear" w:color="auto" w:fill="FFFFFF"/>
        </w:rPr>
        <w:t xml:space="preserve"> data-density.</w:t>
      </w:r>
      <w:r w:rsidR="00957DB8" w:rsidRPr="0056126E">
        <w:rPr>
          <w:color w:val="0070C0"/>
          <w:shd w:val="clear" w:color="auto" w:fill="FFFFFF"/>
        </w:rPr>
        <w:t xml:space="preserve"> </w:t>
      </w:r>
    </w:p>
    <w:p w14:paraId="5769AC41" w14:textId="77777777" w:rsidR="00D16BC3" w:rsidRDefault="00D16BC3" w:rsidP="00551133">
      <w:pPr>
        <w:shd w:val="clear" w:color="auto" w:fill="FFFFFF"/>
        <w:spacing w:before="100" w:beforeAutospacing="1" w:after="100" w:afterAutospacing="1" w:line="240" w:lineRule="auto"/>
        <w:rPr>
          <w:rFonts w:ascii="Times New Roman" w:eastAsia="Times New Roman" w:hAnsi="Times New Roman" w:cs="Times New Roman"/>
          <w:b/>
          <w:color w:val="222222"/>
          <w:sz w:val="24"/>
          <w:szCs w:val="24"/>
        </w:rPr>
      </w:pPr>
    </w:p>
    <w:p w14:paraId="215F3C6D" w14:textId="77777777" w:rsidR="00793136" w:rsidRDefault="00793136">
      <w:pPr>
        <w:rPr>
          <w:rFonts w:ascii="Times New Roman" w:eastAsia="Times New Roman" w:hAnsi="Times New Roman" w:cs="Times New Roman"/>
          <w:b/>
          <w:color w:val="222222"/>
          <w:sz w:val="32"/>
          <w:szCs w:val="32"/>
        </w:rPr>
      </w:pPr>
      <w:r>
        <w:rPr>
          <w:rFonts w:ascii="Times New Roman" w:eastAsia="Times New Roman" w:hAnsi="Times New Roman" w:cs="Times New Roman"/>
          <w:b/>
          <w:color w:val="222222"/>
          <w:sz w:val="32"/>
          <w:szCs w:val="32"/>
        </w:rPr>
        <w:br w:type="page"/>
      </w:r>
    </w:p>
    <w:p w14:paraId="7A4009BE" w14:textId="2534FA06" w:rsidR="00551133" w:rsidRPr="00801B34" w:rsidRDefault="00801B34" w:rsidP="00551133">
      <w:pPr>
        <w:shd w:val="clear" w:color="auto" w:fill="FFFFFF"/>
        <w:spacing w:before="100" w:beforeAutospacing="1" w:after="100" w:afterAutospacing="1" w:line="240" w:lineRule="auto"/>
        <w:rPr>
          <w:rFonts w:ascii="Times New Roman" w:eastAsia="Times New Roman" w:hAnsi="Times New Roman" w:cs="Times New Roman"/>
          <w:color w:val="222222"/>
          <w:sz w:val="32"/>
          <w:szCs w:val="32"/>
        </w:rPr>
      </w:pPr>
      <w:r>
        <w:rPr>
          <w:rFonts w:ascii="Times New Roman" w:eastAsia="Times New Roman" w:hAnsi="Times New Roman" w:cs="Times New Roman"/>
          <w:b/>
          <w:color w:val="222222"/>
          <w:sz w:val="32"/>
          <w:szCs w:val="32"/>
        </w:rPr>
        <w:lastRenderedPageBreak/>
        <w:t xml:space="preserve">Reviewer </w:t>
      </w:r>
      <w:r w:rsidR="00852FC2">
        <w:rPr>
          <w:rFonts w:ascii="Times New Roman" w:eastAsia="Times New Roman" w:hAnsi="Times New Roman" w:cs="Times New Roman"/>
          <w:b/>
          <w:color w:val="222222"/>
          <w:sz w:val="32"/>
          <w:szCs w:val="32"/>
        </w:rPr>
        <w:t>2 c</w:t>
      </w:r>
      <w:r w:rsidR="00551133" w:rsidRPr="00801B34">
        <w:rPr>
          <w:rFonts w:ascii="Times New Roman" w:eastAsia="Times New Roman" w:hAnsi="Times New Roman" w:cs="Times New Roman"/>
          <w:b/>
          <w:color w:val="222222"/>
          <w:sz w:val="32"/>
          <w:szCs w:val="32"/>
        </w:rPr>
        <w:t>omments</w:t>
      </w:r>
      <w:r w:rsidR="00551133" w:rsidRPr="00801B34">
        <w:rPr>
          <w:rFonts w:ascii="Times New Roman" w:eastAsia="Times New Roman" w:hAnsi="Times New Roman" w:cs="Times New Roman"/>
          <w:color w:val="222222"/>
          <w:sz w:val="32"/>
          <w:szCs w:val="32"/>
        </w:rPr>
        <w:t xml:space="preserve">: </w:t>
      </w:r>
    </w:p>
    <w:p w14:paraId="333D1D5E" w14:textId="4A9C72C5" w:rsidR="00551133" w:rsidRPr="0056126E" w:rsidRDefault="00551133" w:rsidP="00551133">
      <w:pPr>
        <w:shd w:val="clear" w:color="auto" w:fill="FFFFFF"/>
        <w:spacing w:before="100" w:beforeAutospacing="1" w:after="100" w:afterAutospacing="1" w:line="240" w:lineRule="auto"/>
        <w:rPr>
          <w:rFonts w:ascii="Times New Roman" w:eastAsia="Times New Roman" w:hAnsi="Times New Roman" w:cs="Times New Roman"/>
          <w:b/>
          <w:color w:val="222222"/>
          <w:sz w:val="24"/>
          <w:szCs w:val="24"/>
        </w:rPr>
      </w:pPr>
      <w:r w:rsidRPr="0056126E">
        <w:rPr>
          <w:rFonts w:ascii="Times New Roman" w:eastAsia="Times New Roman" w:hAnsi="Times New Roman" w:cs="Times New Roman"/>
          <w:b/>
          <w:color w:val="222222"/>
          <w:sz w:val="24"/>
          <w:szCs w:val="24"/>
        </w:rPr>
        <w:t>L42 – This is somewhat unusual, especially for a coastal aggregation site of sub-adult animals, and is worth emphasizing, perhaps in the section starting on L365.</w:t>
      </w:r>
    </w:p>
    <w:p w14:paraId="6EEBC9D1" w14:textId="418A2241" w:rsidR="00551133" w:rsidRPr="0056126E" w:rsidRDefault="00551133" w:rsidP="00551133">
      <w:pPr>
        <w:shd w:val="clear" w:color="auto" w:fill="FFFFFF"/>
        <w:spacing w:before="100" w:beforeAutospacing="1" w:after="100" w:afterAutospacing="1" w:line="240" w:lineRule="auto"/>
        <w:rPr>
          <w:rFonts w:ascii="Times New Roman" w:eastAsia="Times New Roman" w:hAnsi="Times New Roman" w:cs="Times New Roman"/>
          <w:color w:val="0070C0"/>
          <w:sz w:val="24"/>
          <w:szCs w:val="24"/>
        </w:rPr>
      </w:pPr>
      <w:r w:rsidRPr="0056126E">
        <w:rPr>
          <w:rFonts w:ascii="Times New Roman" w:eastAsia="Times New Roman" w:hAnsi="Times New Roman" w:cs="Times New Roman"/>
          <w:color w:val="0070C0"/>
          <w:sz w:val="24"/>
          <w:szCs w:val="24"/>
        </w:rPr>
        <w:t>Agre</w:t>
      </w:r>
      <w:r w:rsidR="00C91154" w:rsidRPr="0056126E">
        <w:rPr>
          <w:rFonts w:ascii="Times New Roman" w:eastAsia="Times New Roman" w:hAnsi="Times New Roman" w:cs="Times New Roman"/>
          <w:color w:val="0070C0"/>
          <w:sz w:val="24"/>
          <w:szCs w:val="24"/>
        </w:rPr>
        <w:t>ed, we have emphasized this point</w:t>
      </w:r>
      <w:r w:rsidRPr="0056126E">
        <w:rPr>
          <w:rFonts w:ascii="Times New Roman" w:eastAsia="Times New Roman" w:hAnsi="Times New Roman" w:cs="Times New Roman"/>
          <w:color w:val="0070C0"/>
          <w:sz w:val="24"/>
          <w:szCs w:val="24"/>
        </w:rPr>
        <w:t xml:space="preserve"> in the section</w:t>
      </w:r>
      <w:r w:rsidR="00C91154" w:rsidRPr="0056126E">
        <w:rPr>
          <w:rFonts w:ascii="Times New Roman" w:eastAsia="Times New Roman" w:hAnsi="Times New Roman" w:cs="Times New Roman"/>
          <w:color w:val="0070C0"/>
          <w:sz w:val="24"/>
          <w:szCs w:val="24"/>
        </w:rPr>
        <w:t xml:space="preserve"> where we compare sexual demographics among aggregations</w:t>
      </w:r>
      <w:r w:rsidRPr="0056126E">
        <w:rPr>
          <w:rFonts w:ascii="Times New Roman" w:eastAsia="Times New Roman" w:hAnsi="Times New Roman" w:cs="Times New Roman"/>
          <w:color w:val="0070C0"/>
          <w:sz w:val="24"/>
          <w:szCs w:val="24"/>
        </w:rPr>
        <w:t xml:space="preserve"> starting on L420.</w:t>
      </w:r>
    </w:p>
    <w:p w14:paraId="066C3CD0" w14:textId="77777777" w:rsidR="00551133" w:rsidRPr="0056126E" w:rsidRDefault="00551133" w:rsidP="00551133">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56126E">
        <w:rPr>
          <w:rFonts w:ascii="Times New Roman" w:eastAsia="Times New Roman" w:hAnsi="Times New Roman" w:cs="Times New Roman"/>
          <w:color w:val="222222"/>
          <w:sz w:val="24"/>
          <w:szCs w:val="24"/>
        </w:rPr>
        <w:br/>
      </w:r>
      <w:r w:rsidRPr="0056126E">
        <w:rPr>
          <w:rFonts w:ascii="Times New Roman" w:eastAsia="Times New Roman" w:hAnsi="Times New Roman" w:cs="Times New Roman"/>
          <w:b/>
          <w:color w:val="222222"/>
          <w:sz w:val="24"/>
          <w:szCs w:val="24"/>
        </w:rPr>
        <w:t>L94 – “phylopatry" should be spelled “philopatry” throughout.</w:t>
      </w:r>
    </w:p>
    <w:p w14:paraId="6B412D82" w14:textId="77777777" w:rsidR="00750C52" w:rsidRDefault="00551133" w:rsidP="00551133">
      <w:pPr>
        <w:shd w:val="clear" w:color="auto" w:fill="FFFFFF"/>
        <w:spacing w:before="100" w:beforeAutospacing="1" w:after="100" w:afterAutospacing="1" w:line="240" w:lineRule="auto"/>
        <w:rPr>
          <w:rFonts w:ascii="Times New Roman" w:eastAsia="Times New Roman" w:hAnsi="Times New Roman" w:cs="Times New Roman"/>
          <w:b/>
          <w:color w:val="222222"/>
          <w:sz w:val="24"/>
          <w:szCs w:val="24"/>
        </w:rPr>
      </w:pPr>
      <w:r w:rsidRPr="0056126E">
        <w:rPr>
          <w:rFonts w:ascii="Times New Roman" w:eastAsia="Times New Roman" w:hAnsi="Times New Roman" w:cs="Times New Roman"/>
          <w:color w:val="0070C0"/>
          <w:sz w:val="24"/>
          <w:szCs w:val="24"/>
        </w:rPr>
        <w:t>Accepted, edits made</w:t>
      </w:r>
    </w:p>
    <w:p w14:paraId="47A2E9BE" w14:textId="2CC59D60" w:rsidR="00BF2498" w:rsidRPr="00750C52" w:rsidRDefault="00750C52" w:rsidP="00551133">
      <w:pPr>
        <w:shd w:val="clear" w:color="auto" w:fill="FFFFFF"/>
        <w:spacing w:before="100" w:beforeAutospacing="1" w:after="100" w:afterAutospacing="1" w:line="240" w:lineRule="auto"/>
        <w:rPr>
          <w:rFonts w:ascii="Times New Roman" w:eastAsia="Times New Roman" w:hAnsi="Times New Roman" w:cs="Times New Roman"/>
          <w:color w:val="0070C0"/>
          <w:sz w:val="24"/>
          <w:szCs w:val="24"/>
        </w:rPr>
      </w:pPr>
      <w:r>
        <w:rPr>
          <w:rFonts w:ascii="Times New Roman" w:eastAsia="Times New Roman" w:hAnsi="Times New Roman" w:cs="Times New Roman"/>
          <w:b/>
          <w:color w:val="222222"/>
          <w:sz w:val="24"/>
          <w:szCs w:val="24"/>
        </w:rPr>
        <w:br/>
      </w:r>
      <w:r w:rsidR="00551133" w:rsidRPr="0056126E">
        <w:rPr>
          <w:rFonts w:ascii="Times New Roman" w:eastAsia="Times New Roman" w:hAnsi="Times New Roman" w:cs="Times New Roman"/>
          <w:b/>
          <w:color w:val="222222"/>
          <w:sz w:val="24"/>
          <w:szCs w:val="24"/>
        </w:rPr>
        <w:t xml:space="preserve">L105 – Maintaining 63 receivers 3-5 times a year would be roughly 250 dives a year! You’d have to be diving every single weekday of the year. Is that correct? It seems really high. </w:t>
      </w:r>
      <w:proofErr w:type="spellStart"/>
      <w:r w:rsidR="00551133" w:rsidRPr="0056126E">
        <w:rPr>
          <w:rFonts w:ascii="Times New Roman" w:eastAsia="Times New Roman" w:hAnsi="Times New Roman" w:cs="Times New Roman"/>
          <w:b/>
          <w:color w:val="222222"/>
          <w:sz w:val="24"/>
          <w:szCs w:val="24"/>
        </w:rPr>
        <w:t>Vemco</w:t>
      </w:r>
      <w:proofErr w:type="spellEnd"/>
      <w:r w:rsidR="00551133" w:rsidRPr="0056126E">
        <w:rPr>
          <w:rFonts w:ascii="Times New Roman" w:eastAsia="Times New Roman" w:hAnsi="Times New Roman" w:cs="Times New Roman"/>
          <w:b/>
          <w:color w:val="222222"/>
          <w:sz w:val="24"/>
          <w:szCs w:val="24"/>
        </w:rPr>
        <w:t xml:space="preserve"> receivers can easily be maintained once a year.</w:t>
      </w:r>
    </w:p>
    <w:p w14:paraId="4359F0FC" w14:textId="77777777" w:rsidR="00C91154" w:rsidRPr="0056126E" w:rsidRDefault="00E670D2" w:rsidP="00551133">
      <w:pPr>
        <w:shd w:val="clear" w:color="auto" w:fill="FFFFFF"/>
        <w:spacing w:before="100" w:beforeAutospacing="1" w:after="100" w:afterAutospacing="1" w:line="240" w:lineRule="auto"/>
        <w:rPr>
          <w:rFonts w:ascii="Times New Roman" w:eastAsia="Times New Roman" w:hAnsi="Times New Roman" w:cs="Times New Roman"/>
          <w:color w:val="0070C0"/>
          <w:sz w:val="24"/>
          <w:szCs w:val="24"/>
        </w:rPr>
      </w:pPr>
      <w:r w:rsidRPr="0056126E">
        <w:rPr>
          <w:rFonts w:ascii="Times New Roman" w:eastAsia="Times New Roman" w:hAnsi="Times New Roman" w:cs="Times New Roman"/>
          <w:color w:val="0070C0"/>
          <w:sz w:val="24"/>
          <w:szCs w:val="24"/>
        </w:rPr>
        <w:t>Thanks for catching this. The “3-5” was a placeholder estimate from an early draft which was overlooked in subsequent revisions.</w:t>
      </w:r>
      <w:r w:rsidR="00C91154" w:rsidRPr="0056126E">
        <w:rPr>
          <w:rFonts w:ascii="Times New Roman" w:eastAsia="Times New Roman" w:hAnsi="Times New Roman" w:cs="Times New Roman"/>
          <w:color w:val="0070C0"/>
          <w:sz w:val="24"/>
          <w:szCs w:val="24"/>
        </w:rPr>
        <w:t xml:space="preserve"> The manuscript has been double checked for similar oversights and none were found. </w:t>
      </w:r>
    </w:p>
    <w:p w14:paraId="44CB52FE" w14:textId="6B848D60" w:rsidR="00B143CE" w:rsidRPr="0056126E" w:rsidRDefault="00E670D2" w:rsidP="00551133">
      <w:pPr>
        <w:shd w:val="clear" w:color="auto" w:fill="FFFFFF"/>
        <w:spacing w:before="100" w:beforeAutospacing="1" w:after="100" w:afterAutospacing="1" w:line="240" w:lineRule="auto"/>
        <w:rPr>
          <w:rFonts w:ascii="Times New Roman" w:eastAsia="Times New Roman" w:hAnsi="Times New Roman" w:cs="Times New Roman"/>
          <w:color w:val="0070C0"/>
          <w:sz w:val="24"/>
          <w:szCs w:val="24"/>
        </w:rPr>
      </w:pPr>
      <w:r w:rsidRPr="0056126E">
        <w:rPr>
          <w:rFonts w:ascii="Times New Roman" w:eastAsia="Times New Roman" w:hAnsi="Times New Roman" w:cs="Times New Roman"/>
          <w:color w:val="0070C0"/>
          <w:sz w:val="24"/>
          <w:szCs w:val="24"/>
        </w:rPr>
        <w:t>On average</w:t>
      </w:r>
      <w:r w:rsidR="00B9497F" w:rsidRPr="0056126E">
        <w:rPr>
          <w:rFonts w:ascii="Times New Roman" w:eastAsia="Times New Roman" w:hAnsi="Times New Roman" w:cs="Times New Roman"/>
          <w:color w:val="0070C0"/>
          <w:sz w:val="24"/>
          <w:szCs w:val="24"/>
        </w:rPr>
        <w:t>,</w:t>
      </w:r>
      <w:r w:rsidRPr="0056126E">
        <w:rPr>
          <w:rFonts w:ascii="Times New Roman" w:eastAsia="Times New Roman" w:hAnsi="Times New Roman" w:cs="Times New Roman"/>
          <w:color w:val="0070C0"/>
          <w:sz w:val="24"/>
          <w:szCs w:val="24"/>
        </w:rPr>
        <w:t xml:space="preserve"> we downloaded all active stations</w:t>
      </w:r>
      <w:r w:rsidR="00B143CE" w:rsidRPr="0056126E">
        <w:rPr>
          <w:rFonts w:ascii="Times New Roman" w:eastAsia="Times New Roman" w:hAnsi="Times New Roman" w:cs="Times New Roman"/>
          <w:color w:val="0070C0"/>
          <w:sz w:val="24"/>
          <w:szCs w:val="24"/>
        </w:rPr>
        <w:t xml:space="preserve"> within the array</w:t>
      </w:r>
      <w:r w:rsidRPr="0056126E">
        <w:rPr>
          <w:rFonts w:ascii="Times New Roman" w:eastAsia="Times New Roman" w:hAnsi="Times New Roman" w:cs="Times New Roman"/>
          <w:color w:val="0070C0"/>
          <w:sz w:val="24"/>
          <w:szCs w:val="24"/>
        </w:rPr>
        <w:t xml:space="preserve"> 2.6 times each year</w:t>
      </w:r>
      <w:r w:rsidR="00B143CE" w:rsidRPr="0056126E">
        <w:rPr>
          <w:rFonts w:ascii="Times New Roman" w:eastAsia="Times New Roman" w:hAnsi="Times New Roman" w:cs="Times New Roman"/>
          <w:color w:val="0070C0"/>
          <w:sz w:val="24"/>
          <w:szCs w:val="24"/>
        </w:rPr>
        <w:t xml:space="preserve">. </w:t>
      </w:r>
      <w:r w:rsidRPr="0056126E">
        <w:rPr>
          <w:rFonts w:ascii="Times New Roman" w:eastAsia="Times New Roman" w:hAnsi="Times New Roman" w:cs="Times New Roman"/>
          <w:color w:val="0070C0"/>
          <w:sz w:val="24"/>
          <w:szCs w:val="24"/>
        </w:rPr>
        <w:t>The sentence</w:t>
      </w:r>
      <w:r w:rsidR="00C91154" w:rsidRPr="0056126E">
        <w:rPr>
          <w:rFonts w:ascii="Times New Roman" w:eastAsia="Times New Roman" w:hAnsi="Times New Roman" w:cs="Times New Roman"/>
          <w:color w:val="0070C0"/>
          <w:sz w:val="24"/>
          <w:szCs w:val="24"/>
        </w:rPr>
        <w:t xml:space="preserve"> </w:t>
      </w:r>
      <w:r w:rsidR="00D6604C" w:rsidRPr="0056126E">
        <w:rPr>
          <w:rFonts w:ascii="Times New Roman" w:eastAsia="Times New Roman" w:hAnsi="Times New Roman" w:cs="Times New Roman"/>
          <w:color w:val="0070C0"/>
          <w:sz w:val="24"/>
          <w:szCs w:val="24"/>
        </w:rPr>
        <w:t>has been edited to reflect this.</w:t>
      </w:r>
    </w:p>
    <w:p w14:paraId="6463BBEE" w14:textId="5961D52B" w:rsidR="00A47731" w:rsidRPr="0056126E" w:rsidRDefault="00B143CE" w:rsidP="00551133">
      <w:pPr>
        <w:shd w:val="clear" w:color="auto" w:fill="FFFFFF"/>
        <w:spacing w:before="100" w:beforeAutospacing="1" w:after="100" w:afterAutospacing="1" w:line="240" w:lineRule="auto"/>
        <w:rPr>
          <w:rFonts w:ascii="Times New Roman" w:eastAsia="Times New Roman" w:hAnsi="Times New Roman" w:cs="Times New Roman"/>
          <w:color w:val="0070C0"/>
          <w:sz w:val="24"/>
          <w:szCs w:val="24"/>
        </w:rPr>
      </w:pPr>
      <w:r w:rsidRPr="0056126E">
        <w:rPr>
          <w:rFonts w:ascii="Times New Roman" w:eastAsia="Times New Roman" w:hAnsi="Times New Roman" w:cs="Times New Roman"/>
          <w:color w:val="0070C0"/>
          <w:sz w:val="24"/>
          <w:szCs w:val="24"/>
        </w:rPr>
        <w:t xml:space="preserve">This is still fairly high. You are correct that </w:t>
      </w:r>
      <w:proofErr w:type="spellStart"/>
      <w:r w:rsidRPr="0056126E">
        <w:rPr>
          <w:rFonts w:ascii="Times New Roman" w:eastAsia="Times New Roman" w:hAnsi="Times New Roman" w:cs="Times New Roman"/>
          <w:color w:val="0070C0"/>
          <w:sz w:val="24"/>
          <w:szCs w:val="24"/>
        </w:rPr>
        <w:t>vemco</w:t>
      </w:r>
      <w:proofErr w:type="spellEnd"/>
      <w:r w:rsidRPr="0056126E">
        <w:rPr>
          <w:rFonts w:ascii="Times New Roman" w:eastAsia="Times New Roman" w:hAnsi="Times New Roman" w:cs="Times New Roman"/>
          <w:color w:val="0070C0"/>
          <w:sz w:val="24"/>
          <w:szCs w:val="24"/>
        </w:rPr>
        <w:t xml:space="preserve"> receivers only need battery changes once per year. However, we found that it was important to inspect and maintain the mooring lines more often.</w:t>
      </w:r>
      <w:r w:rsidR="00A47731" w:rsidRPr="0056126E">
        <w:rPr>
          <w:rFonts w:ascii="Times New Roman" w:eastAsia="Times New Roman" w:hAnsi="Times New Roman" w:cs="Times New Roman"/>
          <w:color w:val="0070C0"/>
          <w:sz w:val="24"/>
          <w:szCs w:val="24"/>
        </w:rPr>
        <w:t xml:space="preserve"> Fortunately the receivers</w:t>
      </w:r>
      <w:r w:rsidR="008F7B06" w:rsidRPr="0056126E">
        <w:rPr>
          <w:rFonts w:ascii="Times New Roman" w:eastAsia="Times New Roman" w:hAnsi="Times New Roman" w:cs="Times New Roman"/>
          <w:color w:val="0070C0"/>
          <w:sz w:val="24"/>
          <w:szCs w:val="24"/>
        </w:rPr>
        <w:t xml:space="preserve"> were attached relatively shallow (five</w:t>
      </w:r>
      <w:r w:rsidR="00A47731" w:rsidRPr="0056126E">
        <w:rPr>
          <w:rFonts w:ascii="Times New Roman" w:eastAsia="Times New Roman" w:hAnsi="Times New Roman" w:cs="Times New Roman"/>
          <w:color w:val="0070C0"/>
          <w:sz w:val="24"/>
          <w:szCs w:val="24"/>
        </w:rPr>
        <w:t xml:space="preserve"> meters below the surface) and could often be retrieved by free diving. With enough people and good weather w</w:t>
      </w:r>
      <w:r w:rsidR="008F7B06" w:rsidRPr="0056126E">
        <w:rPr>
          <w:rFonts w:ascii="Times New Roman" w:eastAsia="Times New Roman" w:hAnsi="Times New Roman" w:cs="Times New Roman"/>
          <w:color w:val="0070C0"/>
          <w:sz w:val="24"/>
          <w:szCs w:val="24"/>
        </w:rPr>
        <w:t>e could usually download and maintain</w:t>
      </w:r>
      <w:r w:rsidR="00A47731" w:rsidRPr="0056126E">
        <w:rPr>
          <w:rFonts w:ascii="Times New Roman" w:eastAsia="Times New Roman" w:hAnsi="Times New Roman" w:cs="Times New Roman"/>
          <w:color w:val="0070C0"/>
          <w:sz w:val="24"/>
          <w:szCs w:val="24"/>
        </w:rPr>
        <w:t xml:space="preserve"> more than ten receiver stations on a dedicated field day.</w:t>
      </w:r>
      <w:r w:rsidR="00C57DF7" w:rsidRPr="0056126E">
        <w:rPr>
          <w:rFonts w:ascii="Times New Roman" w:eastAsia="Times New Roman" w:hAnsi="Times New Roman" w:cs="Times New Roman"/>
          <w:color w:val="0070C0"/>
          <w:sz w:val="24"/>
          <w:szCs w:val="24"/>
        </w:rPr>
        <w:t xml:space="preserve"> At it</w:t>
      </w:r>
      <w:r w:rsidR="008F7B06" w:rsidRPr="0056126E">
        <w:rPr>
          <w:rFonts w:ascii="Times New Roman" w:eastAsia="Times New Roman" w:hAnsi="Times New Roman" w:cs="Times New Roman"/>
          <w:color w:val="0070C0"/>
          <w:sz w:val="24"/>
          <w:szCs w:val="24"/>
        </w:rPr>
        <w:t>s largest, we needed six or seven</w:t>
      </w:r>
      <w:r w:rsidR="00C91154" w:rsidRPr="0056126E">
        <w:rPr>
          <w:rFonts w:ascii="Times New Roman" w:eastAsia="Times New Roman" w:hAnsi="Times New Roman" w:cs="Times New Roman"/>
          <w:color w:val="0070C0"/>
          <w:sz w:val="24"/>
          <w:szCs w:val="24"/>
        </w:rPr>
        <w:t xml:space="preserve"> such</w:t>
      </w:r>
      <w:r w:rsidR="00C57DF7" w:rsidRPr="0056126E">
        <w:rPr>
          <w:rFonts w:ascii="Times New Roman" w:eastAsia="Times New Roman" w:hAnsi="Times New Roman" w:cs="Times New Roman"/>
          <w:color w:val="0070C0"/>
          <w:sz w:val="24"/>
          <w:szCs w:val="24"/>
        </w:rPr>
        <w:t xml:space="preserve"> fie</w:t>
      </w:r>
      <w:r w:rsidR="008F7B06" w:rsidRPr="0056126E">
        <w:rPr>
          <w:rFonts w:ascii="Times New Roman" w:eastAsia="Times New Roman" w:hAnsi="Times New Roman" w:cs="Times New Roman"/>
          <w:color w:val="0070C0"/>
          <w:sz w:val="24"/>
          <w:szCs w:val="24"/>
        </w:rPr>
        <w:t>ld days to work through</w:t>
      </w:r>
      <w:r w:rsidR="00C57DF7" w:rsidRPr="0056126E">
        <w:rPr>
          <w:rFonts w:ascii="Times New Roman" w:eastAsia="Times New Roman" w:hAnsi="Times New Roman" w:cs="Times New Roman"/>
          <w:color w:val="0070C0"/>
          <w:sz w:val="24"/>
          <w:szCs w:val="24"/>
        </w:rPr>
        <w:t xml:space="preserve"> the entire array. </w:t>
      </w:r>
    </w:p>
    <w:p w14:paraId="5C4D0048" w14:textId="612D95D7" w:rsidR="00B90DF9" w:rsidRPr="0056126E" w:rsidRDefault="00551133" w:rsidP="00551133">
      <w:pPr>
        <w:shd w:val="clear" w:color="auto" w:fill="FFFFFF"/>
        <w:spacing w:before="100" w:beforeAutospacing="1" w:after="100" w:afterAutospacing="1" w:line="240" w:lineRule="auto"/>
        <w:rPr>
          <w:rFonts w:ascii="Times New Roman" w:eastAsia="Times New Roman" w:hAnsi="Times New Roman" w:cs="Times New Roman"/>
          <w:color w:val="0070C0"/>
          <w:sz w:val="24"/>
          <w:szCs w:val="24"/>
        </w:rPr>
      </w:pPr>
      <w:r w:rsidRPr="0056126E">
        <w:rPr>
          <w:rFonts w:ascii="Times New Roman" w:eastAsia="Times New Roman" w:hAnsi="Times New Roman" w:cs="Times New Roman"/>
          <w:color w:val="222222"/>
          <w:sz w:val="24"/>
          <w:szCs w:val="24"/>
        </w:rPr>
        <w:br/>
      </w:r>
      <w:r w:rsidRPr="0056126E">
        <w:rPr>
          <w:rFonts w:ascii="Times New Roman" w:eastAsia="Times New Roman" w:hAnsi="Times New Roman" w:cs="Times New Roman"/>
          <w:b/>
          <w:color w:val="222222"/>
          <w:sz w:val="24"/>
          <w:szCs w:val="24"/>
        </w:rPr>
        <w:t>L129 and Line 133 – If the data have been published before and publicly available, why present them again here?</w:t>
      </w:r>
    </w:p>
    <w:p w14:paraId="05BB0717" w14:textId="078EDDD6" w:rsidR="00C91154" w:rsidRPr="0056126E" w:rsidRDefault="00B90DF9" w:rsidP="00551133">
      <w:pPr>
        <w:shd w:val="clear" w:color="auto" w:fill="FFFFFF"/>
        <w:spacing w:before="100" w:beforeAutospacing="1" w:after="100" w:afterAutospacing="1" w:line="240" w:lineRule="auto"/>
        <w:rPr>
          <w:rFonts w:ascii="Times New Roman" w:eastAsia="Times New Roman" w:hAnsi="Times New Roman" w:cs="Times New Roman"/>
          <w:color w:val="0070C0"/>
          <w:sz w:val="24"/>
          <w:szCs w:val="24"/>
        </w:rPr>
      </w:pPr>
      <w:r w:rsidRPr="0056126E">
        <w:rPr>
          <w:rFonts w:ascii="Times New Roman" w:eastAsia="Times New Roman" w:hAnsi="Times New Roman" w:cs="Times New Roman"/>
          <w:color w:val="0070C0"/>
          <w:sz w:val="24"/>
          <w:szCs w:val="24"/>
        </w:rPr>
        <w:t>These datasets are mentioned here</w:t>
      </w:r>
      <w:r w:rsidR="008F7B06" w:rsidRPr="0056126E">
        <w:rPr>
          <w:rFonts w:ascii="Times New Roman" w:eastAsia="Times New Roman" w:hAnsi="Times New Roman" w:cs="Times New Roman"/>
          <w:color w:val="0070C0"/>
          <w:sz w:val="24"/>
          <w:szCs w:val="24"/>
        </w:rPr>
        <w:t xml:space="preserve"> to cite</w:t>
      </w:r>
      <w:r w:rsidR="00C91154" w:rsidRPr="0056126E">
        <w:rPr>
          <w:rFonts w:ascii="Times New Roman" w:eastAsia="Times New Roman" w:hAnsi="Times New Roman" w:cs="Times New Roman"/>
          <w:color w:val="0070C0"/>
          <w:sz w:val="24"/>
          <w:szCs w:val="24"/>
        </w:rPr>
        <w:t xml:space="preserve"> the original sources and</w:t>
      </w:r>
      <w:r w:rsidRPr="0056126E">
        <w:rPr>
          <w:rFonts w:ascii="Times New Roman" w:eastAsia="Times New Roman" w:hAnsi="Times New Roman" w:cs="Times New Roman"/>
          <w:color w:val="0070C0"/>
          <w:sz w:val="24"/>
          <w:szCs w:val="24"/>
        </w:rPr>
        <w:t xml:space="preserve"> to show where the previously published data overlaps with the acoustic dataset</w:t>
      </w:r>
      <w:r w:rsidR="008F7B06" w:rsidRPr="0056126E">
        <w:rPr>
          <w:rFonts w:ascii="Times New Roman" w:eastAsia="Times New Roman" w:hAnsi="Times New Roman" w:cs="Times New Roman"/>
          <w:color w:val="0070C0"/>
          <w:sz w:val="24"/>
          <w:szCs w:val="24"/>
        </w:rPr>
        <w:t xml:space="preserve"> (in terms of individual sharks)</w:t>
      </w:r>
      <w:r w:rsidR="00C91154" w:rsidRPr="0056126E">
        <w:rPr>
          <w:rFonts w:ascii="Times New Roman" w:eastAsia="Times New Roman" w:hAnsi="Times New Roman" w:cs="Times New Roman"/>
          <w:color w:val="0070C0"/>
          <w:sz w:val="24"/>
          <w:szCs w:val="24"/>
        </w:rPr>
        <w:t>. Still,</w:t>
      </w:r>
      <w:r w:rsidR="00C57DF7" w:rsidRPr="0056126E">
        <w:rPr>
          <w:rFonts w:ascii="Times New Roman" w:eastAsia="Times New Roman" w:hAnsi="Times New Roman" w:cs="Times New Roman"/>
          <w:color w:val="0070C0"/>
          <w:sz w:val="24"/>
          <w:szCs w:val="24"/>
        </w:rPr>
        <w:t xml:space="preserve"> two separate paragraphs may</w:t>
      </w:r>
      <w:r w:rsidR="00C91154" w:rsidRPr="0056126E">
        <w:rPr>
          <w:rFonts w:ascii="Times New Roman" w:eastAsia="Times New Roman" w:hAnsi="Times New Roman" w:cs="Times New Roman"/>
          <w:color w:val="0070C0"/>
          <w:sz w:val="24"/>
          <w:szCs w:val="24"/>
        </w:rPr>
        <w:t xml:space="preserve"> have</w:t>
      </w:r>
      <w:r w:rsidR="00C57DF7" w:rsidRPr="0056126E">
        <w:rPr>
          <w:rFonts w:ascii="Times New Roman" w:eastAsia="Times New Roman" w:hAnsi="Times New Roman" w:cs="Times New Roman"/>
          <w:color w:val="0070C0"/>
          <w:sz w:val="24"/>
          <w:szCs w:val="24"/>
        </w:rPr>
        <w:t xml:space="preserve"> be</w:t>
      </w:r>
      <w:r w:rsidR="00C91154" w:rsidRPr="0056126E">
        <w:rPr>
          <w:rFonts w:ascii="Times New Roman" w:eastAsia="Times New Roman" w:hAnsi="Times New Roman" w:cs="Times New Roman"/>
          <w:color w:val="0070C0"/>
          <w:sz w:val="24"/>
          <w:szCs w:val="24"/>
        </w:rPr>
        <w:t>en</w:t>
      </w:r>
      <w:r w:rsidR="00C57DF7" w:rsidRPr="0056126E">
        <w:rPr>
          <w:rFonts w:ascii="Times New Roman" w:eastAsia="Times New Roman" w:hAnsi="Times New Roman" w:cs="Times New Roman"/>
          <w:color w:val="0070C0"/>
          <w:sz w:val="24"/>
          <w:szCs w:val="24"/>
        </w:rPr>
        <w:t xml:space="preserve"> excessive, so we ha</w:t>
      </w:r>
      <w:r w:rsidR="00C91154" w:rsidRPr="0056126E">
        <w:rPr>
          <w:rFonts w:ascii="Times New Roman" w:eastAsia="Times New Roman" w:hAnsi="Times New Roman" w:cs="Times New Roman"/>
          <w:color w:val="0070C0"/>
          <w:sz w:val="24"/>
          <w:szCs w:val="24"/>
        </w:rPr>
        <w:t>ve combined them. In addition we have emphasized that the method employed here was a search through pre-existing data</w:t>
      </w:r>
      <w:r w:rsidR="00D6604C" w:rsidRPr="0056126E">
        <w:rPr>
          <w:rFonts w:ascii="Times New Roman" w:eastAsia="Times New Roman" w:hAnsi="Times New Roman" w:cs="Times New Roman"/>
          <w:color w:val="0070C0"/>
          <w:sz w:val="24"/>
          <w:szCs w:val="24"/>
        </w:rPr>
        <w:t>sets</w:t>
      </w:r>
      <w:r w:rsidR="00C91154" w:rsidRPr="0056126E">
        <w:rPr>
          <w:rFonts w:ascii="Times New Roman" w:eastAsia="Times New Roman" w:hAnsi="Times New Roman" w:cs="Times New Roman"/>
          <w:color w:val="0070C0"/>
          <w:sz w:val="24"/>
          <w:szCs w:val="24"/>
        </w:rPr>
        <w:t xml:space="preserve"> rather than additional field work.</w:t>
      </w:r>
      <w:r w:rsidR="00C91154" w:rsidRPr="0056126E">
        <w:rPr>
          <w:rFonts w:ascii="Times New Roman" w:eastAsia="Times New Roman" w:hAnsi="Times New Roman" w:cs="Times New Roman"/>
          <w:color w:val="0070C0"/>
          <w:sz w:val="24"/>
          <w:szCs w:val="24"/>
        </w:rPr>
        <w:br/>
      </w:r>
    </w:p>
    <w:p w14:paraId="13F850B1" w14:textId="081E3BB5" w:rsidR="00C57DF7" w:rsidRPr="0056126E" w:rsidRDefault="00551133" w:rsidP="00551133">
      <w:pPr>
        <w:shd w:val="clear" w:color="auto" w:fill="FFFFFF"/>
        <w:spacing w:before="100" w:beforeAutospacing="1" w:after="100" w:afterAutospacing="1" w:line="240" w:lineRule="auto"/>
        <w:rPr>
          <w:rFonts w:ascii="Times New Roman" w:eastAsia="Times New Roman" w:hAnsi="Times New Roman" w:cs="Times New Roman"/>
          <w:b/>
          <w:color w:val="222222"/>
          <w:sz w:val="24"/>
          <w:szCs w:val="24"/>
        </w:rPr>
      </w:pPr>
      <w:r w:rsidRPr="0056126E">
        <w:rPr>
          <w:rFonts w:ascii="Times New Roman" w:eastAsia="Times New Roman" w:hAnsi="Times New Roman" w:cs="Times New Roman"/>
          <w:b/>
          <w:color w:val="222222"/>
          <w:sz w:val="24"/>
          <w:szCs w:val="24"/>
        </w:rPr>
        <w:t>L200 – this is a cool approach, I like it!</w:t>
      </w:r>
    </w:p>
    <w:p w14:paraId="066EDEFB" w14:textId="77777777" w:rsidR="00C91154" w:rsidRPr="0056126E" w:rsidRDefault="00C57DF7" w:rsidP="00551133">
      <w:pPr>
        <w:shd w:val="clear" w:color="auto" w:fill="FFFFFF"/>
        <w:spacing w:before="100" w:beforeAutospacing="1" w:after="100" w:afterAutospacing="1" w:line="240" w:lineRule="auto"/>
        <w:rPr>
          <w:rFonts w:ascii="Times New Roman" w:eastAsia="Times New Roman" w:hAnsi="Times New Roman" w:cs="Times New Roman"/>
          <w:color w:val="0070C0"/>
          <w:sz w:val="24"/>
          <w:szCs w:val="24"/>
        </w:rPr>
      </w:pPr>
      <w:r w:rsidRPr="0056126E">
        <w:rPr>
          <w:rFonts w:ascii="Times New Roman" w:eastAsia="Times New Roman" w:hAnsi="Times New Roman" w:cs="Times New Roman"/>
          <w:color w:val="0070C0"/>
          <w:sz w:val="24"/>
          <w:szCs w:val="24"/>
        </w:rPr>
        <w:t>Thanks!</w:t>
      </w:r>
    </w:p>
    <w:p w14:paraId="4E69EF11" w14:textId="666CFAC7" w:rsidR="00C57DF7" w:rsidRPr="0056126E" w:rsidRDefault="00551133" w:rsidP="00551133">
      <w:pPr>
        <w:shd w:val="clear" w:color="auto" w:fill="FFFFFF"/>
        <w:spacing w:before="100" w:beforeAutospacing="1" w:after="100" w:afterAutospacing="1" w:line="240" w:lineRule="auto"/>
        <w:rPr>
          <w:rFonts w:ascii="Times New Roman" w:eastAsia="Times New Roman" w:hAnsi="Times New Roman" w:cs="Times New Roman"/>
          <w:color w:val="0070C0"/>
          <w:sz w:val="24"/>
          <w:szCs w:val="24"/>
        </w:rPr>
      </w:pPr>
      <w:r w:rsidRPr="0056126E">
        <w:rPr>
          <w:rFonts w:ascii="Times New Roman" w:eastAsia="Times New Roman" w:hAnsi="Times New Roman" w:cs="Times New Roman"/>
          <w:color w:val="222222"/>
          <w:sz w:val="24"/>
          <w:szCs w:val="24"/>
        </w:rPr>
        <w:lastRenderedPageBreak/>
        <w:br/>
      </w:r>
      <w:r w:rsidRPr="0056126E">
        <w:rPr>
          <w:rFonts w:ascii="Times New Roman" w:eastAsia="Times New Roman" w:hAnsi="Times New Roman" w:cs="Times New Roman"/>
          <w:b/>
          <w:color w:val="222222"/>
          <w:sz w:val="24"/>
          <w:szCs w:val="24"/>
        </w:rPr>
        <w:t>L239 – saying it peaks in March at 10% is not really accurate. It clearly peaks in April and May.</w:t>
      </w:r>
    </w:p>
    <w:p w14:paraId="538B1C0B" w14:textId="12BD7AF8" w:rsidR="00C57DF7" w:rsidRPr="0056126E" w:rsidRDefault="00B665B5" w:rsidP="00551133">
      <w:pPr>
        <w:shd w:val="clear" w:color="auto" w:fill="FFFFFF"/>
        <w:spacing w:before="100" w:beforeAutospacing="1" w:after="100" w:afterAutospacing="1" w:line="240" w:lineRule="auto"/>
        <w:rPr>
          <w:rFonts w:ascii="Times New Roman" w:eastAsia="Times New Roman" w:hAnsi="Times New Roman" w:cs="Times New Roman"/>
          <w:color w:val="0070C0"/>
          <w:sz w:val="24"/>
          <w:szCs w:val="24"/>
        </w:rPr>
      </w:pPr>
      <w:r w:rsidRPr="0056126E">
        <w:rPr>
          <w:rFonts w:ascii="Times New Roman" w:eastAsia="Times New Roman" w:hAnsi="Times New Roman" w:cs="Times New Roman"/>
          <w:color w:val="0070C0"/>
          <w:sz w:val="24"/>
          <w:szCs w:val="24"/>
        </w:rPr>
        <w:t>Accepted,</w:t>
      </w:r>
      <w:r w:rsidR="00C91154" w:rsidRPr="0056126E">
        <w:rPr>
          <w:rFonts w:ascii="Times New Roman" w:eastAsia="Times New Roman" w:hAnsi="Times New Roman" w:cs="Times New Roman"/>
          <w:color w:val="0070C0"/>
          <w:sz w:val="24"/>
          <w:szCs w:val="24"/>
        </w:rPr>
        <w:t xml:space="preserve"> March was included as a peak month because it did record the most detections</w:t>
      </w:r>
      <w:r w:rsidRPr="0056126E">
        <w:rPr>
          <w:rFonts w:ascii="Times New Roman" w:eastAsia="Times New Roman" w:hAnsi="Times New Roman" w:cs="Times New Roman"/>
          <w:color w:val="0070C0"/>
          <w:sz w:val="24"/>
          <w:szCs w:val="24"/>
        </w:rPr>
        <w:t xml:space="preserve"> </w:t>
      </w:r>
      <w:r w:rsidR="008F7B06" w:rsidRPr="0056126E">
        <w:rPr>
          <w:rFonts w:ascii="Times New Roman" w:eastAsia="Times New Roman" w:hAnsi="Times New Roman" w:cs="Times New Roman"/>
          <w:color w:val="0070C0"/>
          <w:sz w:val="24"/>
          <w:szCs w:val="24"/>
        </w:rPr>
        <w:t>in 2013</w:t>
      </w:r>
      <w:r w:rsidR="00C91154" w:rsidRPr="0056126E">
        <w:rPr>
          <w:rFonts w:ascii="Times New Roman" w:eastAsia="Times New Roman" w:hAnsi="Times New Roman" w:cs="Times New Roman"/>
          <w:color w:val="0070C0"/>
          <w:sz w:val="24"/>
          <w:szCs w:val="24"/>
        </w:rPr>
        <w:t>. Still,</w:t>
      </w:r>
      <w:r w:rsidRPr="0056126E">
        <w:rPr>
          <w:rFonts w:ascii="Times New Roman" w:eastAsia="Times New Roman" w:hAnsi="Times New Roman" w:cs="Times New Roman"/>
          <w:color w:val="0070C0"/>
          <w:sz w:val="24"/>
          <w:szCs w:val="24"/>
        </w:rPr>
        <w:t xml:space="preserve"> we take your point.</w:t>
      </w:r>
      <w:r w:rsidR="00395628" w:rsidRPr="0056126E">
        <w:rPr>
          <w:rFonts w:ascii="Times New Roman" w:eastAsia="Times New Roman" w:hAnsi="Times New Roman" w:cs="Times New Roman"/>
          <w:color w:val="0070C0"/>
          <w:sz w:val="24"/>
          <w:szCs w:val="24"/>
        </w:rPr>
        <w:t xml:space="preserve"> </w:t>
      </w:r>
      <w:r w:rsidRPr="0056126E">
        <w:rPr>
          <w:rFonts w:ascii="Times New Roman" w:eastAsia="Times New Roman" w:hAnsi="Times New Roman" w:cs="Times New Roman"/>
          <w:color w:val="0070C0"/>
          <w:sz w:val="24"/>
          <w:szCs w:val="24"/>
        </w:rPr>
        <w:t>The sentence has been edited</w:t>
      </w:r>
      <w:r w:rsidR="00395628" w:rsidRPr="0056126E">
        <w:rPr>
          <w:rFonts w:ascii="Times New Roman" w:eastAsia="Times New Roman" w:hAnsi="Times New Roman" w:cs="Times New Roman"/>
          <w:color w:val="0070C0"/>
          <w:sz w:val="24"/>
          <w:szCs w:val="24"/>
        </w:rPr>
        <w:t xml:space="preserve"> to reflect the overall trend</w:t>
      </w:r>
      <w:r w:rsidR="00C91154" w:rsidRPr="0056126E">
        <w:rPr>
          <w:rFonts w:ascii="Times New Roman" w:eastAsia="Times New Roman" w:hAnsi="Times New Roman" w:cs="Times New Roman"/>
          <w:color w:val="0070C0"/>
          <w:sz w:val="24"/>
          <w:szCs w:val="24"/>
        </w:rPr>
        <w:t xml:space="preserve"> in the data</w:t>
      </w:r>
      <w:r w:rsidR="00395628" w:rsidRPr="0056126E">
        <w:rPr>
          <w:rFonts w:ascii="Times New Roman" w:eastAsia="Times New Roman" w:hAnsi="Times New Roman" w:cs="Times New Roman"/>
          <w:color w:val="0070C0"/>
          <w:sz w:val="24"/>
          <w:szCs w:val="24"/>
        </w:rPr>
        <w:t xml:space="preserve"> rather than a single anomalous year.</w:t>
      </w:r>
      <w:r w:rsidR="005A1E7B" w:rsidRPr="0056126E">
        <w:rPr>
          <w:rFonts w:ascii="Times New Roman" w:eastAsia="Times New Roman" w:hAnsi="Times New Roman" w:cs="Times New Roman"/>
          <w:color w:val="0070C0"/>
          <w:sz w:val="24"/>
          <w:szCs w:val="24"/>
        </w:rPr>
        <w:t xml:space="preserve"> </w:t>
      </w:r>
    </w:p>
    <w:p w14:paraId="0686EF9D" w14:textId="58CF8A83" w:rsidR="004C7CFB" w:rsidRPr="0056126E" w:rsidRDefault="00551133" w:rsidP="00551133">
      <w:pPr>
        <w:shd w:val="clear" w:color="auto" w:fill="FFFFFF"/>
        <w:spacing w:before="100" w:beforeAutospacing="1" w:after="100" w:afterAutospacing="1" w:line="240" w:lineRule="auto"/>
        <w:rPr>
          <w:rFonts w:ascii="Times New Roman" w:eastAsia="Times New Roman" w:hAnsi="Times New Roman" w:cs="Times New Roman"/>
          <w:b/>
          <w:color w:val="222222"/>
          <w:sz w:val="24"/>
          <w:szCs w:val="24"/>
        </w:rPr>
      </w:pPr>
      <w:r w:rsidRPr="0056126E">
        <w:rPr>
          <w:rFonts w:ascii="Times New Roman" w:eastAsia="Times New Roman" w:hAnsi="Times New Roman" w:cs="Times New Roman"/>
          <w:color w:val="222222"/>
          <w:sz w:val="24"/>
          <w:szCs w:val="24"/>
        </w:rPr>
        <w:br/>
      </w:r>
      <w:r w:rsidRPr="0056126E">
        <w:rPr>
          <w:rFonts w:ascii="Times New Roman" w:eastAsia="Times New Roman" w:hAnsi="Times New Roman" w:cs="Times New Roman"/>
          <w:b/>
          <w:color w:val="222222"/>
          <w:sz w:val="24"/>
          <w:szCs w:val="24"/>
        </w:rPr>
        <w:t>L288 – With 63 stations to compare sex-related patterns at, the chances of making a Type 1 error by chance are high. You should consider a Bonferroni correction to adjust the critical p-value. For 63 comparisons, your new critical p value is 0.05/63 or 0.0008. After correction, neither of the two previously significant stations (both around p = 0.03) had "real" sex-related differences.</w:t>
      </w:r>
    </w:p>
    <w:p w14:paraId="55790CF0" w14:textId="77BD5126" w:rsidR="000F2595" w:rsidRPr="0056126E" w:rsidRDefault="004C7CFB" w:rsidP="00551133">
      <w:pPr>
        <w:shd w:val="clear" w:color="auto" w:fill="FFFFFF"/>
        <w:spacing w:before="100" w:beforeAutospacing="1" w:after="100" w:afterAutospacing="1" w:line="240" w:lineRule="auto"/>
        <w:rPr>
          <w:rFonts w:ascii="Times New Roman" w:eastAsia="Times New Roman" w:hAnsi="Times New Roman" w:cs="Times New Roman"/>
          <w:color w:val="0070C0"/>
          <w:sz w:val="24"/>
          <w:szCs w:val="24"/>
        </w:rPr>
      </w:pPr>
      <w:r w:rsidRPr="0056126E">
        <w:rPr>
          <w:rFonts w:ascii="Times New Roman" w:eastAsia="Times New Roman" w:hAnsi="Times New Roman" w:cs="Times New Roman"/>
          <w:color w:val="0070C0"/>
          <w:sz w:val="24"/>
          <w:szCs w:val="24"/>
        </w:rPr>
        <w:t>Accepted,</w:t>
      </w:r>
      <w:r w:rsidR="00F91168" w:rsidRPr="0056126E">
        <w:rPr>
          <w:rFonts w:ascii="Times New Roman" w:eastAsia="Times New Roman" w:hAnsi="Times New Roman" w:cs="Times New Roman"/>
          <w:color w:val="0070C0"/>
          <w:sz w:val="24"/>
          <w:szCs w:val="24"/>
        </w:rPr>
        <w:t xml:space="preserve"> we now compare</w:t>
      </w:r>
      <w:r w:rsidR="008F7B06" w:rsidRPr="0056126E">
        <w:rPr>
          <w:rFonts w:ascii="Times New Roman" w:eastAsia="Times New Roman" w:hAnsi="Times New Roman" w:cs="Times New Roman"/>
          <w:color w:val="0070C0"/>
          <w:sz w:val="24"/>
          <w:szCs w:val="24"/>
        </w:rPr>
        <w:t xml:space="preserve"> the receiver specific Mann-Whitney tests</w:t>
      </w:r>
      <w:r w:rsidR="00F91168" w:rsidRPr="0056126E">
        <w:rPr>
          <w:rFonts w:ascii="Times New Roman" w:eastAsia="Times New Roman" w:hAnsi="Times New Roman" w:cs="Times New Roman"/>
          <w:color w:val="0070C0"/>
          <w:sz w:val="24"/>
          <w:szCs w:val="24"/>
        </w:rPr>
        <w:t xml:space="preserve"> to both the standard critical value of 0.05 and the Bonferroni corrected value of 0.0008. We use both to avoid any appearance</w:t>
      </w:r>
      <w:r w:rsidR="003141A5" w:rsidRPr="0056126E">
        <w:rPr>
          <w:rFonts w:ascii="Times New Roman" w:eastAsia="Times New Roman" w:hAnsi="Times New Roman" w:cs="Times New Roman"/>
          <w:color w:val="0070C0"/>
          <w:sz w:val="24"/>
          <w:szCs w:val="24"/>
        </w:rPr>
        <w:t xml:space="preserve"> of cherry picking the</w:t>
      </w:r>
      <w:r w:rsidR="000F2595" w:rsidRPr="0056126E">
        <w:rPr>
          <w:rFonts w:ascii="Times New Roman" w:eastAsia="Times New Roman" w:hAnsi="Times New Roman" w:cs="Times New Roman"/>
          <w:color w:val="0070C0"/>
          <w:sz w:val="24"/>
          <w:szCs w:val="24"/>
        </w:rPr>
        <w:t xml:space="preserve"> analysis to produce a desired result.</w:t>
      </w:r>
    </w:p>
    <w:p w14:paraId="4E1F4F85" w14:textId="35A0175E" w:rsidR="00514E38" w:rsidRPr="0056126E" w:rsidRDefault="005A1E7B" w:rsidP="00551133">
      <w:pPr>
        <w:shd w:val="clear" w:color="auto" w:fill="FFFFFF"/>
        <w:spacing w:before="100" w:beforeAutospacing="1" w:after="100" w:afterAutospacing="1" w:line="240" w:lineRule="auto"/>
        <w:rPr>
          <w:rFonts w:ascii="Times New Roman" w:eastAsia="Times New Roman" w:hAnsi="Times New Roman" w:cs="Times New Roman"/>
          <w:color w:val="0070C0"/>
          <w:sz w:val="24"/>
          <w:szCs w:val="24"/>
        </w:rPr>
      </w:pPr>
      <w:r w:rsidRPr="0056126E">
        <w:rPr>
          <w:rFonts w:ascii="Times New Roman" w:eastAsia="Times New Roman" w:hAnsi="Times New Roman" w:cs="Times New Roman"/>
          <w:color w:val="0070C0"/>
          <w:sz w:val="24"/>
          <w:szCs w:val="24"/>
        </w:rPr>
        <w:t>We have added</w:t>
      </w:r>
      <w:r w:rsidR="000F2595" w:rsidRPr="0056126E">
        <w:rPr>
          <w:rFonts w:ascii="Times New Roman" w:eastAsia="Times New Roman" w:hAnsi="Times New Roman" w:cs="Times New Roman"/>
          <w:color w:val="0070C0"/>
          <w:sz w:val="24"/>
          <w:szCs w:val="24"/>
        </w:rPr>
        <w:t xml:space="preserve"> language to the methods explain</w:t>
      </w:r>
      <w:r w:rsidRPr="0056126E">
        <w:rPr>
          <w:rFonts w:ascii="Times New Roman" w:eastAsia="Times New Roman" w:hAnsi="Times New Roman" w:cs="Times New Roman"/>
          <w:color w:val="0070C0"/>
          <w:sz w:val="24"/>
          <w:szCs w:val="24"/>
        </w:rPr>
        <w:t xml:space="preserve">ing the Bonferroni correction. </w:t>
      </w:r>
      <w:r w:rsidR="000F2595" w:rsidRPr="0056126E">
        <w:rPr>
          <w:rFonts w:ascii="Times New Roman" w:eastAsia="Times New Roman" w:hAnsi="Times New Roman" w:cs="Times New Roman"/>
          <w:color w:val="0070C0"/>
          <w:sz w:val="24"/>
          <w:szCs w:val="24"/>
        </w:rPr>
        <w:t>In the results and</w:t>
      </w:r>
      <w:r w:rsidR="00C91154" w:rsidRPr="0056126E">
        <w:rPr>
          <w:rFonts w:ascii="Times New Roman" w:eastAsia="Times New Roman" w:hAnsi="Times New Roman" w:cs="Times New Roman"/>
          <w:color w:val="0070C0"/>
          <w:sz w:val="24"/>
          <w:szCs w:val="24"/>
        </w:rPr>
        <w:t xml:space="preserve"> discussion we use the lack of any receivers showing significant differences at the Bonferroni corrected critical value as evidence that the apparently significant differences (at a critical value of 0.05) at three stations are probably an artifact of multiple comparisons</w:t>
      </w:r>
      <w:r w:rsidR="00E00266">
        <w:rPr>
          <w:rFonts w:ascii="Times New Roman" w:eastAsia="Times New Roman" w:hAnsi="Times New Roman" w:cs="Times New Roman"/>
          <w:color w:val="0070C0"/>
          <w:sz w:val="24"/>
          <w:szCs w:val="24"/>
        </w:rPr>
        <w:t xml:space="preserve"> and can be</w:t>
      </w:r>
      <w:r w:rsidRPr="0056126E">
        <w:rPr>
          <w:rFonts w:ascii="Times New Roman" w:eastAsia="Times New Roman" w:hAnsi="Times New Roman" w:cs="Times New Roman"/>
          <w:color w:val="0070C0"/>
          <w:sz w:val="24"/>
          <w:szCs w:val="24"/>
        </w:rPr>
        <w:t xml:space="preserve"> ignored</w:t>
      </w:r>
      <w:r w:rsidR="00C91154" w:rsidRPr="0056126E">
        <w:rPr>
          <w:rFonts w:ascii="Times New Roman" w:eastAsia="Times New Roman" w:hAnsi="Times New Roman" w:cs="Times New Roman"/>
          <w:color w:val="0070C0"/>
          <w:sz w:val="24"/>
          <w:szCs w:val="24"/>
        </w:rPr>
        <w:t>.</w:t>
      </w:r>
      <w:r w:rsidR="00750C52">
        <w:rPr>
          <w:rFonts w:ascii="Times New Roman" w:eastAsia="Times New Roman" w:hAnsi="Times New Roman" w:cs="Times New Roman"/>
          <w:color w:val="0070C0"/>
          <w:sz w:val="24"/>
          <w:szCs w:val="24"/>
        </w:rPr>
        <w:br/>
      </w:r>
    </w:p>
    <w:p w14:paraId="6BE11F68" w14:textId="223A8B0B" w:rsidR="000F2595" w:rsidRPr="0056126E" w:rsidRDefault="00551133" w:rsidP="00D82F19">
      <w:pPr>
        <w:shd w:val="clear" w:color="auto" w:fill="FFFFFF"/>
        <w:spacing w:before="100" w:beforeAutospacing="1" w:after="100" w:afterAutospacing="1" w:line="240" w:lineRule="auto"/>
        <w:rPr>
          <w:rFonts w:ascii="Times New Roman" w:eastAsia="Times New Roman" w:hAnsi="Times New Roman" w:cs="Times New Roman"/>
          <w:color w:val="0070C0"/>
          <w:sz w:val="24"/>
          <w:szCs w:val="24"/>
        </w:rPr>
      </w:pPr>
      <w:r w:rsidRPr="0056126E">
        <w:rPr>
          <w:rFonts w:ascii="Times New Roman" w:eastAsia="Times New Roman" w:hAnsi="Times New Roman" w:cs="Times New Roman"/>
          <w:b/>
          <w:color w:val="222222"/>
          <w:sz w:val="24"/>
          <w:szCs w:val="24"/>
        </w:rPr>
        <w:t>L316 – Some of this table cut off for me.</w:t>
      </w:r>
    </w:p>
    <w:p w14:paraId="64984B4C" w14:textId="30EEF1FF" w:rsidR="004C7CFB" w:rsidRPr="0056126E" w:rsidRDefault="000F2595" w:rsidP="00551133">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56126E">
        <w:rPr>
          <w:rFonts w:ascii="Times New Roman" w:eastAsia="Times New Roman" w:hAnsi="Times New Roman" w:cs="Times New Roman"/>
          <w:color w:val="0070C0"/>
          <w:sz w:val="24"/>
          <w:szCs w:val="24"/>
        </w:rPr>
        <w:t>All tables have been moved to the SI which allows larger tables to be presented as spreadsheets</w:t>
      </w:r>
      <w:r w:rsidR="00C91154" w:rsidRPr="0056126E">
        <w:rPr>
          <w:rFonts w:ascii="Times New Roman" w:eastAsia="Times New Roman" w:hAnsi="Times New Roman" w:cs="Times New Roman"/>
          <w:color w:val="0070C0"/>
          <w:sz w:val="24"/>
          <w:szCs w:val="24"/>
        </w:rPr>
        <w:t>.</w:t>
      </w:r>
      <w:r w:rsidRPr="0056126E">
        <w:rPr>
          <w:rFonts w:ascii="Times New Roman" w:eastAsia="Times New Roman" w:hAnsi="Times New Roman" w:cs="Times New Roman"/>
          <w:color w:val="222222"/>
          <w:sz w:val="24"/>
          <w:szCs w:val="24"/>
        </w:rPr>
        <w:t xml:space="preserve"> </w:t>
      </w:r>
      <w:r w:rsidR="00551133" w:rsidRPr="0056126E">
        <w:rPr>
          <w:rFonts w:ascii="Times New Roman" w:eastAsia="Times New Roman" w:hAnsi="Times New Roman" w:cs="Times New Roman"/>
          <w:color w:val="222222"/>
          <w:sz w:val="24"/>
          <w:szCs w:val="24"/>
        </w:rPr>
        <w:br/>
      </w:r>
    </w:p>
    <w:p w14:paraId="2F2209D7" w14:textId="77777777" w:rsidR="000F2595" w:rsidRPr="0056126E" w:rsidRDefault="00551133" w:rsidP="00551133">
      <w:pPr>
        <w:shd w:val="clear" w:color="auto" w:fill="FFFFFF"/>
        <w:spacing w:before="100" w:beforeAutospacing="1" w:after="100" w:afterAutospacing="1" w:line="240" w:lineRule="auto"/>
        <w:rPr>
          <w:rFonts w:ascii="Times New Roman" w:eastAsia="Times New Roman" w:hAnsi="Times New Roman" w:cs="Times New Roman"/>
          <w:b/>
          <w:color w:val="222222"/>
          <w:sz w:val="24"/>
          <w:szCs w:val="24"/>
        </w:rPr>
      </w:pPr>
      <w:r w:rsidRPr="0056126E">
        <w:rPr>
          <w:rFonts w:ascii="Times New Roman" w:eastAsia="Times New Roman" w:hAnsi="Times New Roman" w:cs="Times New Roman"/>
          <w:b/>
          <w:color w:val="222222"/>
          <w:sz w:val="24"/>
          <w:szCs w:val="24"/>
        </w:rPr>
        <w:t>L416 – the sentence starting L416 directly repeats most of one starting on L413.</w:t>
      </w:r>
    </w:p>
    <w:p w14:paraId="2D7327EA" w14:textId="664964BD" w:rsidR="00D82F19" w:rsidRPr="0056126E" w:rsidRDefault="000F2595" w:rsidP="00C91154">
      <w:pPr>
        <w:pStyle w:val="NormalWeb"/>
        <w:shd w:val="clear" w:color="auto" w:fill="FFFFFF"/>
        <w:rPr>
          <w:color w:val="0070C0"/>
          <w:shd w:val="clear" w:color="auto" w:fill="FFFFFF"/>
        </w:rPr>
      </w:pPr>
      <w:r w:rsidRPr="0056126E">
        <w:rPr>
          <w:color w:val="0070C0"/>
          <w:shd w:val="clear" w:color="auto" w:fill="FFFFFF"/>
        </w:rPr>
        <w:t>Accepted, the first instance of this sentence has been deleted</w:t>
      </w:r>
      <w:r w:rsidR="00750C52">
        <w:rPr>
          <w:color w:val="0070C0"/>
          <w:shd w:val="clear" w:color="auto" w:fill="FFFFFF"/>
        </w:rPr>
        <w:br/>
      </w:r>
    </w:p>
    <w:p w14:paraId="15AFEF4E" w14:textId="319A4E75" w:rsidR="004C7CFB" w:rsidRPr="0056126E" w:rsidRDefault="00551133" w:rsidP="00551133">
      <w:pPr>
        <w:shd w:val="clear" w:color="auto" w:fill="FFFFFF"/>
        <w:spacing w:before="100" w:beforeAutospacing="1" w:after="100" w:afterAutospacing="1" w:line="240" w:lineRule="auto"/>
        <w:rPr>
          <w:rFonts w:ascii="Times New Roman" w:eastAsia="Times New Roman" w:hAnsi="Times New Roman" w:cs="Times New Roman"/>
          <w:b/>
          <w:color w:val="222222"/>
          <w:sz w:val="24"/>
          <w:szCs w:val="24"/>
        </w:rPr>
      </w:pPr>
      <w:r w:rsidRPr="0056126E">
        <w:rPr>
          <w:rFonts w:ascii="Times New Roman" w:eastAsia="Times New Roman" w:hAnsi="Times New Roman" w:cs="Times New Roman"/>
          <w:b/>
          <w:color w:val="222222"/>
          <w:sz w:val="24"/>
          <w:szCs w:val="24"/>
        </w:rPr>
        <w:t xml:space="preserve">L420 – You can cite the </w:t>
      </w:r>
      <w:proofErr w:type="spellStart"/>
      <w:r w:rsidRPr="0056126E">
        <w:rPr>
          <w:rFonts w:ascii="Times New Roman" w:eastAsia="Times New Roman" w:hAnsi="Times New Roman" w:cs="Times New Roman"/>
          <w:b/>
          <w:color w:val="222222"/>
          <w:sz w:val="24"/>
          <w:szCs w:val="24"/>
        </w:rPr>
        <w:t>PeerJ</w:t>
      </w:r>
      <w:proofErr w:type="spellEnd"/>
      <w:r w:rsidRPr="0056126E">
        <w:rPr>
          <w:rFonts w:ascii="Times New Roman" w:eastAsia="Times New Roman" w:hAnsi="Times New Roman" w:cs="Times New Roman"/>
          <w:b/>
          <w:color w:val="222222"/>
          <w:sz w:val="24"/>
          <w:szCs w:val="24"/>
        </w:rPr>
        <w:t xml:space="preserve"> pre-print for St Helena which clearly describes an equal ratio male and female aggregation. </w:t>
      </w:r>
      <w:hyperlink r:id="rId10" w:tgtFrame="_blank" w:history="1">
        <w:r w:rsidRPr="0056126E">
          <w:rPr>
            <w:rFonts w:ascii="Times New Roman" w:eastAsia="Times New Roman" w:hAnsi="Times New Roman" w:cs="Times New Roman"/>
            <w:b/>
            <w:color w:val="1155CC"/>
            <w:sz w:val="24"/>
            <w:szCs w:val="24"/>
            <w:u w:val="single"/>
          </w:rPr>
          <w:t>https://peerj.com/preprints/1885/</w:t>
        </w:r>
      </w:hyperlink>
      <w:r w:rsidRPr="0056126E">
        <w:rPr>
          <w:rFonts w:ascii="Times New Roman" w:eastAsia="Times New Roman" w:hAnsi="Times New Roman" w:cs="Times New Roman"/>
          <w:b/>
          <w:color w:val="222222"/>
          <w:sz w:val="24"/>
          <w:szCs w:val="24"/>
        </w:rPr>
        <w:t>. I believe the ratio is also equal out</w:t>
      </w:r>
      <w:r w:rsidR="00750C52">
        <w:rPr>
          <w:rFonts w:ascii="Times New Roman" w:eastAsia="Times New Roman" w:hAnsi="Times New Roman" w:cs="Times New Roman"/>
          <w:b/>
          <w:color w:val="222222"/>
          <w:sz w:val="24"/>
          <w:szCs w:val="24"/>
        </w:rPr>
        <w:t>side the bay in La Paz, Mexico.</w:t>
      </w:r>
    </w:p>
    <w:p w14:paraId="02C90244" w14:textId="265838B8" w:rsidR="0001082B" w:rsidRPr="0056126E" w:rsidRDefault="00DF61CA" w:rsidP="009C39DB">
      <w:pPr>
        <w:pStyle w:val="NormalWeb"/>
        <w:shd w:val="clear" w:color="auto" w:fill="FFFFFF"/>
        <w:rPr>
          <w:color w:val="0070C0"/>
          <w:shd w:val="clear" w:color="auto" w:fill="FFFFFF"/>
        </w:rPr>
      </w:pPr>
      <w:commentRangeStart w:id="7"/>
      <w:r w:rsidRPr="0056126E">
        <w:rPr>
          <w:color w:val="0070C0"/>
          <w:shd w:val="clear" w:color="auto" w:fill="FFFFFF"/>
        </w:rPr>
        <w:t>Partially accepted,</w:t>
      </w:r>
      <w:commentRangeEnd w:id="7"/>
      <w:r w:rsidR="00613B1E">
        <w:rPr>
          <w:rStyle w:val="CommentReference"/>
          <w:rFonts w:asciiTheme="minorHAnsi" w:eastAsiaTheme="minorHAnsi" w:hAnsiTheme="minorHAnsi" w:cstheme="minorBidi"/>
        </w:rPr>
        <w:commentReference w:id="7"/>
      </w:r>
      <w:r w:rsidRPr="0056126E">
        <w:rPr>
          <w:color w:val="0070C0"/>
          <w:shd w:val="clear" w:color="auto" w:fill="FFFFFF"/>
        </w:rPr>
        <w:t xml:space="preserve"> </w:t>
      </w:r>
      <w:r w:rsidR="00241E54">
        <w:rPr>
          <w:color w:val="0070C0"/>
          <w:shd w:val="clear" w:color="auto" w:fill="FFFFFF"/>
        </w:rPr>
        <w:t>t</w:t>
      </w:r>
      <w:r w:rsidR="00BE64DD">
        <w:rPr>
          <w:color w:val="0070C0"/>
          <w:shd w:val="clear" w:color="auto" w:fill="FFFFFF"/>
        </w:rPr>
        <w:t xml:space="preserve">he preprint describes St Helena as “numerically dominated </w:t>
      </w:r>
      <w:r w:rsidR="00C35307">
        <w:rPr>
          <w:color w:val="0070C0"/>
          <w:shd w:val="clear" w:color="auto" w:fill="FFFFFF"/>
        </w:rPr>
        <w:t>by adult</w:t>
      </w:r>
      <w:r w:rsidR="00BE64DD">
        <w:rPr>
          <w:color w:val="0070C0"/>
          <w:shd w:val="clear" w:color="auto" w:fill="FFFFFF"/>
        </w:rPr>
        <w:t xml:space="preserve"> females”</w:t>
      </w:r>
      <w:r w:rsidR="00B93F2E">
        <w:rPr>
          <w:color w:val="0070C0"/>
          <w:shd w:val="clear" w:color="auto" w:fill="FFFFFF"/>
        </w:rPr>
        <w:t xml:space="preserve"> and</w:t>
      </w:r>
      <w:r w:rsidR="00BE64DD">
        <w:rPr>
          <w:color w:val="0070C0"/>
          <w:shd w:val="clear" w:color="auto" w:fill="FFFFFF"/>
        </w:rPr>
        <w:t xml:space="preserve"> </w:t>
      </w:r>
      <w:r w:rsidR="00B93F2E">
        <w:rPr>
          <w:color w:val="0070C0"/>
          <w:shd w:val="clear" w:color="auto" w:fill="FFFFFF"/>
        </w:rPr>
        <w:t>t</w:t>
      </w:r>
      <w:r w:rsidR="00007E99">
        <w:rPr>
          <w:color w:val="0070C0"/>
          <w:shd w:val="clear" w:color="auto" w:fill="FFFFFF"/>
        </w:rPr>
        <w:t>he evidence (in the preprint)</w:t>
      </w:r>
      <w:r w:rsidR="00B93F2E">
        <w:rPr>
          <w:color w:val="0070C0"/>
          <w:shd w:val="clear" w:color="auto" w:fill="FFFFFF"/>
        </w:rPr>
        <w:t xml:space="preserve"> for an equal sex</w:t>
      </w:r>
      <w:r w:rsidR="00007E99">
        <w:rPr>
          <w:color w:val="0070C0"/>
          <w:shd w:val="clear" w:color="auto" w:fill="FFFFFF"/>
        </w:rPr>
        <w:t xml:space="preserve"> ratio</w:t>
      </w:r>
      <w:r w:rsidR="00583B7F">
        <w:rPr>
          <w:color w:val="0070C0"/>
          <w:shd w:val="clear" w:color="auto" w:fill="FFFFFF"/>
        </w:rPr>
        <w:t xml:space="preserve"> is somewhat limited (it appears to be based on</w:t>
      </w:r>
      <w:r w:rsidR="00C46218">
        <w:rPr>
          <w:color w:val="0070C0"/>
          <w:shd w:val="clear" w:color="auto" w:fill="FFFFFF"/>
        </w:rPr>
        <w:t xml:space="preserve"> only</w:t>
      </w:r>
      <w:r w:rsidR="00583B7F">
        <w:rPr>
          <w:color w:val="0070C0"/>
          <w:shd w:val="clear" w:color="auto" w:fill="FFFFFF"/>
        </w:rPr>
        <w:t xml:space="preserve"> 19 identified sharks). Howev</w:t>
      </w:r>
      <w:r w:rsidR="00834CBA">
        <w:rPr>
          <w:color w:val="0070C0"/>
          <w:shd w:val="clear" w:color="auto" w:fill="FFFFFF"/>
        </w:rPr>
        <w:t>er, there is also substantial</w:t>
      </w:r>
      <w:r w:rsidR="00007E99">
        <w:rPr>
          <w:color w:val="0070C0"/>
          <w:shd w:val="clear" w:color="auto" w:fill="FFFFFF"/>
        </w:rPr>
        <w:t xml:space="preserve"> evidence for sexual parity at St Helena in the Wildbook online database</w:t>
      </w:r>
      <w:r w:rsidR="00241E54">
        <w:rPr>
          <w:color w:val="0070C0"/>
          <w:shd w:val="clear" w:color="auto" w:fill="FFFFFF"/>
        </w:rPr>
        <w:t>. Our solution is to describe St Helena as being at sexual parity, citing both the preprint and Wildbook, but also to describe the evidence a</w:t>
      </w:r>
      <w:r w:rsidR="00C46218">
        <w:rPr>
          <w:color w:val="0070C0"/>
          <w:shd w:val="clear" w:color="auto" w:fill="FFFFFF"/>
        </w:rPr>
        <w:t xml:space="preserve">s preliminary because </w:t>
      </w:r>
      <w:r w:rsidR="00241E54">
        <w:rPr>
          <w:color w:val="0070C0"/>
          <w:shd w:val="clear" w:color="auto" w:fill="FFFFFF"/>
        </w:rPr>
        <w:t>neither source has been subject to</w:t>
      </w:r>
      <w:r w:rsidR="00C46218">
        <w:rPr>
          <w:color w:val="0070C0"/>
          <w:shd w:val="clear" w:color="auto" w:fill="FFFFFF"/>
        </w:rPr>
        <w:t xml:space="preserve"> formal</w:t>
      </w:r>
      <w:r w:rsidR="00241E54">
        <w:rPr>
          <w:color w:val="0070C0"/>
          <w:shd w:val="clear" w:color="auto" w:fill="FFFFFF"/>
        </w:rPr>
        <w:t xml:space="preserve"> peer-review. </w:t>
      </w:r>
      <w:r w:rsidR="00007E99">
        <w:rPr>
          <w:color w:val="0070C0"/>
          <w:shd w:val="clear" w:color="auto" w:fill="FFFFFF"/>
        </w:rPr>
        <w:t xml:space="preserve">    </w:t>
      </w:r>
    </w:p>
    <w:p w14:paraId="494DF8C0" w14:textId="75223354" w:rsidR="00750C52" w:rsidRPr="00750C52" w:rsidRDefault="00583B7F" w:rsidP="00750C52">
      <w:pPr>
        <w:pStyle w:val="NormalWeb"/>
        <w:shd w:val="clear" w:color="auto" w:fill="FFFFFF"/>
        <w:rPr>
          <w:color w:val="0070C0"/>
          <w:shd w:val="clear" w:color="auto" w:fill="FFFFFF"/>
        </w:rPr>
      </w:pPr>
      <w:r>
        <w:rPr>
          <w:color w:val="0070C0"/>
          <w:shd w:val="clear" w:color="auto" w:fill="FFFFFF"/>
        </w:rPr>
        <w:lastRenderedPageBreak/>
        <w:t>The situation</w:t>
      </w:r>
      <w:r w:rsidR="00B57ECF" w:rsidRPr="0056126E">
        <w:rPr>
          <w:color w:val="0070C0"/>
          <w:shd w:val="clear" w:color="auto" w:fill="FFFFFF"/>
        </w:rPr>
        <w:t xml:space="preserve"> in the bay of La Paz is a</w:t>
      </w:r>
      <w:r w:rsidR="00BE64DD">
        <w:rPr>
          <w:color w:val="0070C0"/>
          <w:shd w:val="clear" w:color="auto" w:fill="FFFFFF"/>
        </w:rPr>
        <w:t>lso tricky</w:t>
      </w:r>
      <w:r w:rsidR="00B57ECF" w:rsidRPr="0056126E">
        <w:rPr>
          <w:color w:val="0070C0"/>
          <w:shd w:val="clear" w:color="auto" w:fill="FFFFFF"/>
        </w:rPr>
        <w:t xml:space="preserve">. While both male and female sharks are known to use the </w:t>
      </w:r>
      <w:r w:rsidR="00043935" w:rsidRPr="0056126E">
        <w:rPr>
          <w:color w:val="0070C0"/>
          <w:shd w:val="clear" w:color="auto" w:fill="FFFFFF"/>
        </w:rPr>
        <w:t>area, the sharks appear to</w:t>
      </w:r>
      <w:r w:rsidR="00B57ECF" w:rsidRPr="0056126E">
        <w:rPr>
          <w:color w:val="0070C0"/>
          <w:shd w:val="clear" w:color="auto" w:fill="FFFFFF"/>
        </w:rPr>
        <w:t xml:space="preserve"> segr</w:t>
      </w:r>
      <w:r w:rsidR="009D3505" w:rsidRPr="0056126E">
        <w:rPr>
          <w:color w:val="0070C0"/>
          <w:shd w:val="clear" w:color="auto" w:fill="FFFFFF"/>
        </w:rPr>
        <w:t>eg</w:t>
      </w:r>
      <w:r w:rsidR="00043935" w:rsidRPr="0056126E">
        <w:rPr>
          <w:color w:val="0070C0"/>
          <w:shd w:val="clear" w:color="auto" w:fill="FFFFFF"/>
        </w:rPr>
        <w:t>ate</w:t>
      </w:r>
      <w:r w:rsidR="009D3505" w:rsidRPr="0056126E">
        <w:rPr>
          <w:color w:val="0070C0"/>
          <w:shd w:val="clear" w:color="auto" w:fill="FFFFFF"/>
        </w:rPr>
        <w:t xml:space="preserve"> by both siz</w:t>
      </w:r>
      <w:r w:rsidR="00043935" w:rsidRPr="0056126E">
        <w:rPr>
          <w:color w:val="0070C0"/>
          <w:shd w:val="clear" w:color="auto" w:fill="FFFFFF"/>
        </w:rPr>
        <w:t>e and sex. T</w:t>
      </w:r>
      <w:r w:rsidR="009D3505" w:rsidRPr="0056126E">
        <w:rPr>
          <w:color w:val="0070C0"/>
          <w:shd w:val="clear" w:color="auto" w:fill="FFFFFF"/>
        </w:rPr>
        <w:t>he</w:t>
      </w:r>
      <w:r w:rsidR="00043935" w:rsidRPr="0056126E">
        <w:rPr>
          <w:color w:val="0070C0"/>
          <w:shd w:val="clear" w:color="auto" w:fill="FFFFFF"/>
        </w:rPr>
        <w:t xml:space="preserve"> shallower,</w:t>
      </w:r>
      <w:r w:rsidR="009D3505" w:rsidRPr="0056126E">
        <w:rPr>
          <w:color w:val="0070C0"/>
          <w:shd w:val="clear" w:color="auto" w:fill="FFFFFF"/>
        </w:rPr>
        <w:t xml:space="preserve"> interior</w:t>
      </w:r>
      <w:r w:rsidR="00043935" w:rsidRPr="0056126E">
        <w:rPr>
          <w:color w:val="0070C0"/>
          <w:shd w:val="clear" w:color="auto" w:fill="FFFFFF"/>
        </w:rPr>
        <w:t xml:space="preserve"> regions</w:t>
      </w:r>
      <w:r w:rsidR="009D3505" w:rsidRPr="0056126E">
        <w:rPr>
          <w:color w:val="0070C0"/>
          <w:shd w:val="clear" w:color="auto" w:fill="FFFFFF"/>
        </w:rPr>
        <w:t xml:space="preserve"> of the bay</w:t>
      </w:r>
      <w:r w:rsidR="00043935" w:rsidRPr="0056126E">
        <w:rPr>
          <w:color w:val="0070C0"/>
          <w:shd w:val="clear" w:color="auto" w:fill="FFFFFF"/>
        </w:rPr>
        <w:t xml:space="preserve"> are dominated by</w:t>
      </w:r>
      <w:r w:rsidR="009D3505" w:rsidRPr="0056126E">
        <w:rPr>
          <w:color w:val="0070C0"/>
          <w:shd w:val="clear" w:color="auto" w:fill="FFFFFF"/>
        </w:rPr>
        <w:t xml:space="preserve"> juvenile males</w:t>
      </w:r>
      <w:r w:rsidR="00043935" w:rsidRPr="0056126E">
        <w:rPr>
          <w:color w:val="0070C0"/>
          <w:shd w:val="clear" w:color="auto" w:fill="FFFFFF"/>
        </w:rPr>
        <w:t xml:space="preserve"> while deeper waters are dominated by mature females </w:t>
      </w:r>
      <w:r w:rsidR="009D3505" w:rsidRPr="0056126E">
        <w:rPr>
          <w:color w:val="0070C0"/>
          <w:shd w:val="clear" w:color="auto" w:fill="FFFFFF"/>
        </w:rPr>
        <w:t>[</w:t>
      </w:r>
      <w:r w:rsidR="003D15D4">
        <w:rPr>
          <w:color w:val="0070C0"/>
          <w:shd w:val="clear" w:color="auto" w:fill="FFFFFF"/>
        </w:rPr>
        <w:t>6, 7</w:t>
      </w:r>
      <w:r w:rsidR="009D3505" w:rsidRPr="0056126E">
        <w:rPr>
          <w:color w:val="0070C0"/>
          <w:shd w:val="clear" w:color="auto" w:fill="FFFFFF"/>
        </w:rPr>
        <w:t xml:space="preserve">]. </w:t>
      </w:r>
      <w:r w:rsidR="00043935" w:rsidRPr="0056126E">
        <w:rPr>
          <w:color w:val="0070C0"/>
          <w:shd w:val="clear" w:color="auto" w:fill="FFFFFF"/>
        </w:rPr>
        <w:t>The segregation is strong</w:t>
      </w:r>
      <w:r w:rsidR="009D3505" w:rsidRPr="0056126E">
        <w:rPr>
          <w:color w:val="0070C0"/>
          <w:shd w:val="clear" w:color="auto" w:fill="FFFFFF"/>
        </w:rPr>
        <w:t xml:space="preserve"> enough that some researchers have div</w:t>
      </w:r>
      <w:r w:rsidR="00043935" w:rsidRPr="0056126E">
        <w:rPr>
          <w:color w:val="0070C0"/>
          <w:shd w:val="clear" w:color="auto" w:fill="FFFFFF"/>
        </w:rPr>
        <w:t>id</w:t>
      </w:r>
      <w:r w:rsidR="009D3505" w:rsidRPr="0056126E">
        <w:rPr>
          <w:color w:val="0070C0"/>
          <w:shd w:val="clear" w:color="auto" w:fill="FFFFFF"/>
        </w:rPr>
        <w:t>ed the Gulf of California into two</w:t>
      </w:r>
      <w:r w:rsidR="00C91154" w:rsidRPr="0056126E">
        <w:rPr>
          <w:color w:val="0070C0"/>
          <w:shd w:val="clear" w:color="auto" w:fill="FFFFFF"/>
        </w:rPr>
        <w:t xml:space="preserve"> separate,</w:t>
      </w:r>
      <w:r w:rsidR="009D3505" w:rsidRPr="0056126E">
        <w:rPr>
          <w:color w:val="0070C0"/>
          <w:shd w:val="clear" w:color="auto" w:fill="FFFFFF"/>
        </w:rPr>
        <w:t xml:space="preserve"> sexually disparate aggregations</w:t>
      </w:r>
      <w:r w:rsidR="00043935" w:rsidRPr="0056126E">
        <w:rPr>
          <w:color w:val="0070C0"/>
          <w:shd w:val="clear" w:color="auto" w:fill="FFFFFF"/>
        </w:rPr>
        <w:t xml:space="preserve"> [</w:t>
      </w:r>
      <w:r w:rsidR="003D15D4">
        <w:rPr>
          <w:color w:val="0070C0"/>
          <w:shd w:val="clear" w:color="auto" w:fill="FFFFFF"/>
        </w:rPr>
        <w:t>8</w:t>
      </w:r>
      <w:r w:rsidR="00043935" w:rsidRPr="0056126E">
        <w:rPr>
          <w:color w:val="0070C0"/>
          <w:shd w:val="clear" w:color="auto" w:fill="FFFFFF"/>
        </w:rPr>
        <w:t>]</w:t>
      </w:r>
      <w:r w:rsidR="009D3505" w:rsidRPr="0056126E">
        <w:rPr>
          <w:color w:val="0070C0"/>
          <w:shd w:val="clear" w:color="auto" w:fill="FFFFFF"/>
        </w:rPr>
        <w:t>.</w:t>
      </w:r>
      <w:r w:rsidR="00DF61CA" w:rsidRPr="0056126E">
        <w:rPr>
          <w:color w:val="0070C0"/>
          <w:shd w:val="clear" w:color="auto" w:fill="FFFFFF"/>
        </w:rPr>
        <w:t xml:space="preserve"> </w:t>
      </w:r>
      <w:r w:rsidR="00CF18F4" w:rsidRPr="0056126E">
        <w:rPr>
          <w:color w:val="0070C0"/>
          <w:shd w:val="clear" w:color="auto" w:fill="FFFFFF"/>
        </w:rPr>
        <w:t>This is the approach we have taken here, citing the Gulf of California as</w:t>
      </w:r>
      <w:r w:rsidR="00D82F19" w:rsidRPr="0056126E">
        <w:rPr>
          <w:color w:val="0070C0"/>
          <w:shd w:val="clear" w:color="auto" w:fill="FFFFFF"/>
        </w:rPr>
        <w:t xml:space="preserve"> hosting both </w:t>
      </w:r>
      <w:r w:rsidR="00CF18F4" w:rsidRPr="0056126E">
        <w:rPr>
          <w:color w:val="0070C0"/>
          <w:shd w:val="clear" w:color="auto" w:fill="FFFFFF"/>
        </w:rPr>
        <w:t>juvenile male biased and mature female biased aggregation</w:t>
      </w:r>
      <w:r w:rsidR="00D82F19" w:rsidRPr="0056126E">
        <w:rPr>
          <w:color w:val="0070C0"/>
          <w:shd w:val="clear" w:color="auto" w:fill="FFFFFF"/>
        </w:rPr>
        <w:t>s</w:t>
      </w:r>
      <w:r w:rsidR="00CF18F4" w:rsidRPr="0056126E">
        <w:rPr>
          <w:color w:val="0070C0"/>
          <w:shd w:val="clear" w:color="auto" w:fill="FFFFFF"/>
        </w:rPr>
        <w:t>.</w:t>
      </w:r>
      <w:r w:rsidR="00750C52">
        <w:rPr>
          <w:color w:val="0070C0"/>
          <w:shd w:val="clear" w:color="auto" w:fill="FFFFFF"/>
        </w:rPr>
        <w:br/>
      </w:r>
    </w:p>
    <w:p w14:paraId="0457526E" w14:textId="6A094B7C" w:rsidR="000F2595" w:rsidRPr="0056126E" w:rsidRDefault="00551133" w:rsidP="00551133">
      <w:pPr>
        <w:shd w:val="clear" w:color="auto" w:fill="FFFFFF"/>
        <w:spacing w:before="100" w:beforeAutospacing="1" w:after="100" w:afterAutospacing="1" w:line="240" w:lineRule="auto"/>
        <w:rPr>
          <w:rFonts w:ascii="Times New Roman" w:eastAsia="Times New Roman" w:hAnsi="Times New Roman" w:cs="Times New Roman"/>
          <w:b/>
          <w:color w:val="222222"/>
          <w:sz w:val="24"/>
          <w:szCs w:val="24"/>
        </w:rPr>
      </w:pPr>
      <w:r w:rsidRPr="0056126E">
        <w:rPr>
          <w:rFonts w:ascii="Times New Roman" w:eastAsia="Times New Roman" w:hAnsi="Times New Roman" w:cs="Times New Roman"/>
          <w:b/>
          <w:color w:val="222222"/>
          <w:sz w:val="24"/>
          <w:szCs w:val="24"/>
        </w:rPr>
        <w:t>Fig 1 – the colored marker dots came out very small even in a full page print out. Perhaps they should be made a little larger to help the reader see the pattern you are trying to show.</w:t>
      </w:r>
    </w:p>
    <w:p w14:paraId="068E5905" w14:textId="4A4A5CD8" w:rsidR="004C7CFB" w:rsidRPr="0056126E" w:rsidRDefault="000F2595" w:rsidP="000F2595">
      <w:pPr>
        <w:pStyle w:val="NormalWeb"/>
        <w:shd w:val="clear" w:color="auto" w:fill="FFFFFF"/>
        <w:rPr>
          <w:color w:val="0070C0"/>
          <w:shd w:val="clear" w:color="auto" w:fill="FFFFFF"/>
        </w:rPr>
      </w:pPr>
      <w:r w:rsidRPr="0056126E">
        <w:rPr>
          <w:color w:val="0070C0"/>
          <w:shd w:val="clear" w:color="auto" w:fill="FFFFFF"/>
        </w:rPr>
        <w:t>Accepted, the figure h</w:t>
      </w:r>
      <w:r w:rsidR="00DF61CA" w:rsidRPr="0056126E">
        <w:rPr>
          <w:color w:val="0070C0"/>
          <w:shd w:val="clear" w:color="auto" w:fill="FFFFFF"/>
        </w:rPr>
        <w:t>as been edited to increase the size of the point markers</w:t>
      </w:r>
      <w:r w:rsidRPr="0056126E">
        <w:rPr>
          <w:color w:val="0070C0"/>
          <w:shd w:val="clear" w:color="auto" w:fill="FFFFFF"/>
        </w:rPr>
        <w:t>.</w:t>
      </w:r>
      <w:r w:rsidR="00551133" w:rsidRPr="0056126E">
        <w:rPr>
          <w:b/>
          <w:color w:val="222222"/>
        </w:rPr>
        <w:br/>
      </w:r>
    </w:p>
    <w:p w14:paraId="2B8325F7" w14:textId="1DF9DB2D" w:rsidR="00551133" w:rsidRPr="0056126E" w:rsidRDefault="00551133" w:rsidP="00551133">
      <w:pPr>
        <w:shd w:val="clear" w:color="auto" w:fill="FFFFFF"/>
        <w:spacing w:before="100" w:beforeAutospacing="1" w:after="100" w:afterAutospacing="1" w:line="240" w:lineRule="auto"/>
        <w:rPr>
          <w:rFonts w:ascii="Times New Roman" w:eastAsia="Times New Roman" w:hAnsi="Times New Roman" w:cs="Times New Roman"/>
          <w:b/>
          <w:color w:val="222222"/>
          <w:sz w:val="24"/>
          <w:szCs w:val="24"/>
        </w:rPr>
      </w:pPr>
      <w:r w:rsidRPr="0056126E">
        <w:rPr>
          <w:rFonts w:ascii="Times New Roman" w:eastAsia="Times New Roman" w:hAnsi="Times New Roman" w:cs="Times New Roman"/>
          <w:b/>
          <w:color w:val="222222"/>
          <w:sz w:val="24"/>
          <w:szCs w:val="24"/>
        </w:rPr>
        <w:t>Fig 5 – I found this panel arrangement a bit confusing. In panel E do the numbers at the bottom of each line represent animal ID numbers? Where are the latitudes on the Y-axis, or does it use the same latitudes from panel B? If so, why is it labeled panel E and not panel C? Anyway, just a bit hard to interpret, that’s all.</w:t>
      </w:r>
    </w:p>
    <w:p w14:paraId="018EE7F8" w14:textId="59C696F5" w:rsidR="000F2595" w:rsidRPr="0056126E" w:rsidRDefault="000F2595" w:rsidP="000F2595">
      <w:pPr>
        <w:pStyle w:val="NormalWeb"/>
        <w:shd w:val="clear" w:color="auto" w:fill="FFFFFF"/>
        <w:rPr>
          <w:color w:val="0070C0"/>
          <w:shd w:val="clear" w:color="auto" w:fill="FFFFFF"/>
        </w:rPr>
      </w:pPr>
      <w:r w:rsidRPr="0056126E">
        <w:rPr>
          <w:color w:val="0070C0"/>
          <w:shd w:val="clear" w:color="auto" w:fill="FFFFFF"/>
        </w:rPr>
        <w:t>Accepted, figure 5 has been separated into two figures, one mapping different migration behaviors and the other showing the latitudinal gradient of data-density.</w:t>
      </w:r>
      <w:r w:rsidR="0001082B" w:rsidRPr="0056126E">
        <w:rPr>
          <w:color w:val="0070C0"/>
          <w:shd w:val="clear" w:color="auto" w:fill="FFFFFF"/>
        </w:rPr>
        <w:t xml:space="preserve"> The two figures should be easier to interpret.</w:t>
      </w:r>
      <w:r w:rsidRPr="0056126E">
        <w:rPr>
          <w:color w:val="0070C0"/>
          <w:shd w:val="clear" w:color="auto" w:fill="FFFFFF"/>
        </w:rPr>
        <w:t xml:space="preserve"> </w:t>
      </w:r>
    </w:p>
    <w:p w14:paraId="74A4D705" w14:textId="77777777" w:rsidR="00793136" w:rsidRDefault="00793136" w:rsidP="00B543F7">
      <w:pPr>
        <w:pStyle w:val="NormalWeb"/>
        <w:shd w:val="clear" w:color="auto" w:fill="FFFFFF"/>
        <w:rPr>
          <w:b/>
          <w:color w:val="222222"/>
          <w:sz w:val="32"/>
          <w:szCs w:val="32"/>
          <w:shd w:val="clear" w:color="auto" w:fill="FFFFFF"/>
        </w:rPr>
      </w:pPr>
    </w:p>
    <w:p w14:paraId="115241B8" w14:textId="0A3A2B89" w:rsidR="00551133" w:rsidRPr="00793136" w:rsidRDefault="00793136" w:rsidP="00B543F7">
      <w:pPr>
        <w:pStyle w:val="NormalWeb"/>
        <w:shd w:val="clear" w:color="auto" w:fill="FFFFFF"/>
        <w:rPr>
          <w:b/>
          <w:color w:val="222222"/>
          <w:sz w:val="32"/>
          <w:szCs w:val="32"/>
          <w:shd w:val="clear" w:color="auto" w:fill="FFFFFF"/>
        </w:rPr>
      </w:pPr>
      <w:r>
        <w:rPr>
          <w:b/>
          <w:color w:val="222222"/>
          <w:sz w:val="32"/>
          <w:szCs w:val="32"/>
          <w:shd w:val="clear" w:color="auto" w:fill="FFFFFF"/>
        </w:rPr>
        <w:t>References</w:t>
      </w:r>
    </w:p>
    <w:p w14:paraId="0F250BF1" w14:textId="2B1044B8" w:rsidR="001D0D7B" w:rsidRPr="005F144E" w:rsidRDefault="001D0D7B" w:rsidP="001D0D7B">
      <w:pPr>
        <w:pStyle w:val="EndNoteBibliography"/>
      </w:pPr>
      <w:r>
        <w:rPr>
          <w:sz w:val="20"/>
          <w:szCs w:val="20"/>
        </w:rPr>
        <w:t>1</w:t>
      </w:r>
      <w:r w:rsidRPr="005F144E">
        <w:rPr>
          <w:sz w:val="20"/>
          <w:szCs w:val="20"/>
        </w:rPr>
        <w:t>.</w:t>
      </w:r>
      <w:r w:rsidRPr="005F144E">
        <w:rPr>
          <w:sz w:val="20"/>
          <w:szCs w:val="20"/>
        </w:rPr>
        <w:tab/>
        <w:t xml:space="preserve">Cochran J, </w:t>
      </w:r>
      <w:proofErr w:type="spellStart"/>
      <w:r w:rsidRPr="005F144E">
        <w:rPr>
          <w:sz w:val="20"/>
          <w:szCs w:val="20"/>
        </w:rPr>
        <w:t>Hardenstine</w:t>
      </w:r>
      <w:proofErr w:type="spellEnd"/>
      <w:r w:rsidRPr="005F144E">
        <w:rPr>
          <w:sz w:val="20"/>
          <w:szCs w:val="20"/>
        </w:rPr>
        <w:t xml:space="preserve"> R, Braun C, Skomal G, Thorrold S, Xu K, et al. Population structure of a whale shark </w:t>
      </w:r>
      <w:r w:rsidRPr="005F144E">
        <w:rPr>
          <w:i/>
          <w:sz w:val="20"/>
          <w:szCs w:val="20"/>
        </w:rPr>
        <w:t>Rhincodon typus</w:t>
      </w:r>
      <w:r w:rsidRPr="005F144E">
        <w:rPr>
          <w:sz w:val="20"/>
          <w:szCs w:val="20"/>
        </w:rPr>
        <w:t xml:space="preserve"> aggregation in the Red Sea. Journal of Fish Biology. 2016;89(3):1570-82.</w:t>
      </w:r>
    </w:p>
    <w:p w14:paraId="307DD4A3" w14:textId="77777777" w:rsidR="001D0D7B" w:rsidRDefault="001D0D7B" w:rsidP="001D0D7B">
      <w:pPr>
        <w:pStyle w:val="EndNoteBibliography"/>
        <w:rPr>
          <w:sz w:val="20"/>
          <w:szCs w:val="20"/>
        </w:rPr>
      </w:pPr>
    </w:p>
    <w:p w14:paraId="33F1F066" w14:textId="2145AE5C" w:rsidR="001D0D7B" w:rsidRPr="005F144E" w:rsidRDefault="001D0D7B" w:rsidP="001D0D7B">
      <w:pPr>
        <w:pStyle w:val="EndNoteBibliography"/>
      </w:pPr>
      <w:r>
        <w:rPr>
          <w:sz w:val="20"/>
          <w:szCs w:val="20"/>
        </w:rPr>
        <w:t>2</w:t>
      </w:r>
      <w:r w:rsidRPr="005F144E">
        <w:rPr>
          <w:sz w:val="20"/>
          <w:szCs w:val="20"/>
        </w:rPr>
        <w:t>.</w:t>
      </w:r>
      <w:r w:rsidRPr="005F144E">
        <w:rPr>
          <w:sz w:val="20"/>
          <w:szCs w:val="20"/>
        </w:rPr>
        <w:tab/>
        <w:t xml:space="preserve">Berumen ML, Braun CD, Cochran JE, Skomal GB, Thorrold SR. Movement patterns of juvenile whale sharks tagged at an aggregation site in the Red Sea. </w:t>
      </w:r>
      <w:proofErr w:type="spellStart"/>
      <w:r w:rsidRPr="005F144E">
        <w:rPr>
          <w:sz w:val="20"/>
          <w:szCs w:val="20"/>
        </w:rPr>
        <w:t>PLoS</w:t>
      </w:r>
      <w:proofErr w:type="spellEnd"/>
      <w:r w:rsidRPr="005F144E">
        <w:rPr>
          <w:sz w:val="20"/>
          <w:szCs w:val="20"/>
        </w:rPr>
        <w:t xml:space="preserve"> One. 2014;9(7</w:t>
      </w:r>
      <w:proofErr w:type="gramStart"/>
      <w:r w:rsidRPr="005F144E">
        <w:rPr>
          <w:sz w:val="20"/>
          <w:szCs w:val="20"/>
        </w:rPr>
        <w:t>):e</w:t>
      </w:r>
      <w:proofErr w:type="gramEnd"/>
      <w:r w:rsidRPr="005F144E">
        <w:rPr>
          <w:sz w:val="20"/>
          <w:szCs w:val="20"/>
        </w:rPr>
        <w:t>103536.</w:t>
      </w:r>
    </w:p>
    <w:p w14:paraId="63A03C30" w14:textId="77777777" w:rsidR="001D0D7B" w:rsidRPr="005F144E" w:rsidRDefault="001D0D7B" w:rsidP="001D0D7B">
      <w:pPr>
        <w:pStyle w:val="EndNoteBibliography"/>
        <w:rPr>
          <w:sz w:val="20"/>
          <w:szCs w:val="20"/>
        </w:rPr>
      </w:pPr>
    </w:p>
    <w:p w14:paraId="33BA5A40" w14:textId="0FDE62BC" w:rsidR="001D0D7B" w:rsidRDefault="001D0D7B" w:rsidP="001D0D7B">
      <w:pPr>
        <w:pStyle w:val="EndNoteBibliography"/>
        <w:rPr>
          <w:sz w:val="20"/>
          <w:szCs w:val="20"/>
        </w:rPr>
      </w:pPr>
      <w:r>
        <w:rPr>
          <w:sz w:val="20"/>
          <w:szCs w:val="20"/>
        </w:rPr>
        <w:t>3</w:t>
      </w:r>
      <w:r w:rsidRPr="005F144E">
        <w:rPr>
          <w:sz w:val="20"/>
          <w:szCs w:val="20"/>
        </w:rPr>
        <w:t>.</w:t>
      </w:r>
      <w:r w:rsidRPr="005F144E">
        <w:rPr>
          <w:sz w:val="20"/>
          <w:szCs w:val="20"/>
        </w:rPr>
        <w:tab/>
        <w:t xml:space="preserve">Cagua EF, Cochran JE, </w:t>
      </w:r>
      <w:proofErr w:type="spellStart"/>
      <w:r w:rsidRPr="005F144E">
        <w:rPr>
          <w:sz w:val="20"/>
          <w:szCs w:val="20"/>
        </w:rPr>
        <w:t>Rohner</w:t>
      </w:r>
      <w:proofErr w:type="spellEnd"/>
      <w:r w:rsidRPr="005F144E">
        <w:rPr>
          <w:sz w:val="20"/>
          <w:szCs w:val="20"/>
        </w:rPr>
        <w:t xml:space="preserve"> CA, Prebble CE, Sinclair-Taylor TH, Pierce SJ, et al. Acoustic telemetry reveals cryptic residency of whale sharks. Biology Letters. 2015;11(4):20150092.</w:t>
      </w:r>
    </w:p>
    <w:p w14:paraId="36195E86" w14:textId="77777777" w:rsidR="001D0D7B" w:rsidRDefault="001D0D7B" w:rsidP="001D0D7B">
      <w:pPr>
        <w:pStyle w:val="EndNoteBibliography"/>
        <w:rPr>
          <w:sz w:val="20"/>
          <w:szCs w:val="20"/>
        </w:rPr>
      </w:pPr>
    </w:p>
    <w:p w14:paraId="78005E10" w14:textId="77777777" w:rsidR="001D0D7B" w:rsidRPr="005F144E" w:rsidRDefault="001D0D7B" w:rsidP="001D0D7B">
      <w:pPr>
        <w:pStyle w:val="EndNoteBibliography"/>
        <w:rPr>
          <w:sz w:val="20"/>
          <w:szCs w:val="20"/>
        </w:rPr>
      </w:pPr>
      <w:r w:rsidRPr="005F144E">
        <w:rPr>
          <w:sz w:val="20"/>
          <w:szCs w:val="20"/>
        </w:rPr>
        <w:t xml:space="preserve">4. </w:t>
      </w:r>
      <w:r w:rsidRPr="005F144E">
        <w:rPr>
          <w:sz w:val="20"/>
          <w:szCs w:val="20"/>
        </w:rPr>
        <w:tab/>
        <w:t xml:space="preserve">Braun CD, </w:t>
      </w:r>
      <w:proofErr w:type="spellStart"/>
      <w:r w:rsidRPr="005F144E">
        <w:rPr>
          <w:sz w:val="20"/>
          <w:szCs w:val="20"/>
        </w:rPr>
        <w:t>Galuardi</w:t>
      </w:r>
      <w:proofErr w:type="spellEnd"/>
      <w:r w:rsidRPr="005F144E">
        <w:rPr>
          <w:sz w:val="20"/>
          <w:szCs w:val="20"/>
        </w:rPr>
        <w:t xml:space="preserve"> B, </w:t>
      </w:r>
      <w:proofErr w:type="spellStart"/>
      <w:r w:rsidRPr="005F144E">
        <w:rPr>
          <w:sz w:val="20"/>
          <w:szCs w:val="20"/>
        </w:rPr>
        <w:t>Thorrold</w:t>
      </w:r>
      <w:proofErr w:type="spellEnd"/>
      <w:r w:rsidRPr="005F144E">
        <w:rPr>
          <w:sz w:val="20"/>
          <w:szCs w:val="20"/>
        </w:rPr>
        <w:t xml:space="preserve"> SR (2018) </w:t>
      </w:r>
      <w:proofErr w:type="spellStart"/>
      <w:r w:rsidRPr="005F144E">
        <w:rPr>
          <w:sz w:val="20"/>
          <w:szCs w:val="20"/>
        </w:rPr>
        <w:t>HMMoce</w:t>
      </w:r>
      <w:proofErr w:type="spellEnd"/>
      <w:r w:rsidRPr="005F144E">
        <w:rPr>
          <w:sz w:val="20"/>
          <w:szCs w:val="20"/>
        </w:rPr>
        <w:t>: An R package for improved geolocation of archival-tagged fishes using a hidden Markov method. Methods in Ecology Evolution 9:1212–1220</w:t>
      </w:r>
    </w:p>
    <w:p w14:paraId="1B3915A7" w14:textId="77777777" w:rsidR="001D0D7B" w:rsidRDefault="001D0D7B" w:rsidP="001D0D7B">
      <w:pPr>
        <w:pStyle w:val="EndNoteBibliography"/>
        <w:rPr>
          <w:sz w:val="20"/>
          <w:szCs w:val="20"/>
        </w:rPr>
      </w:pPr>
    </w:p>
    <w:p w14:paraId="304E9D65" w14:textId="34A1F45D" w:rsidR="001D0D7B" w:rsidRDefault="001D0D7B" w:rsidP="001D0D7B">
      <w:pPr>
        <w:pStyle w:val="EndNoteBibliography"/>
        <w:rPr>
          <w:sz w:val="20"/>
          <w:szCs w:val="20"/>
        </w:rPr>
      </w:pPr>
      <w:r w:rsidRPr="005F144E">
        <w:rPr>
          <w:sz w:val="20"/>
          <w:szCs w:val="20"/>
        </w:rPr>
        <w:t xml:space="preserve">5. </w:t>
      </w:r>
      <w:r w:rsidRPr="005F144E">
        <w:rPr>
          <w:sz w:val="20"/>
          <w:szCs w:val="20"/>
        </w:rPr>
        <w:tab/>
        <w:t xml:space="preserve">Skomal GB, Braun CD, Chisholm JH, Thorrold SR. Movements of the white shark </w:t>
      </w:r>
      <w:r w:rsidRPr="005F144E">
        <w:rPr>
          <w:i/>
          <w:sz w:val="20"/>
          <w:szCs w:val="20"/>
        </w:rPr>
        <w:t>Carcharodon carcharias</w:t>
      </w:r>
      <w:r w:rsidRPr="005F144E">
        <w:rPr>
          <w:sz w:val="20"/>
          <w:szCs w:val="20"/>
        </w:rPr>
        <w:t xml:space="preserve"> in the North Atlantic Ocean. Marine Ecology Progress Series. 2017 580:1–16</w:t>
      </w:r>
    </w:p>
    <w:p w14:paraId="26D98C54" w14:textId="77777777" w:rsidR="001D0D7B" w:rsidRDefault="001D0D7B" w:rsidP="001D0D7B">
      <w:pPr>
        <w:pStyle w:val="EndNoteBibliography"/>
        <w:rPr>
          <w:sz w:val="20"/>
          <w:szCs w:val="20"/>
        </w:rPr>
      </w:pPr>
    </w:p>
    <w:p w14:paraId="47407D7A" w14:textId="101A9129" w:rsidR="001D0D7B" w:rsidRDefault="001D0D7B" w:rsidP="001D0D7B">
      <w:pPr>
        <w:pStyle w:val="EndNoteBibliography"/>
        <w:rPr>
          <w:sz w:val="20"/>
          <w:szCs w:val="20"/>
        </w:rPr>
      </w:pPr>
      <w:r w:rsidRPr="005F144E">
        <w:rPr>
          <w:sz w:val="20"/>
          <w:szCs w:val="20"/>
        </w:rPr>
        <w:t>6.</w:t>
      </w:r>
      <w:r w:rsidRPr="005F144E">
        <w:rPr>
          <w:sz w:val="20"/>
          <w:szCs w:val="20"/>
        </w:rPr>
        <w:tab/>
        <w:t xml:space="preserve">Ketchum JT, </w:t>
      </w:r>
      <w:proofErr w:type="spellStart"/>
      <w:r w:rsidRPr="005F144E">
        <w:rPr>
          <w:sz w:val="20"/>
          <w:szCs w:val="20"/>
        </w:rPr>
        <w:t>Galván-Magaña</w:t>
      </w:r>
      <w:proofErr w:type="spellEnd"/>
      <w:r w:rsidRPr="005F144E">
        <w:rPr>
          <w:sz w:val="20"/>
          <w:szCs w:val="20"/>
        </w:rPr>
        <w:t xml:space="preserve"> F, </w:t>
      </w:r>
      <w:proofErr w:type="spellStart"/>
      <w:r w:rsidRPr="005F144E">
        <w:rPr>
          <w:sz w:val="20"/>
          <w:szCs w:val="20"/>
        </w:rPr>
        <w:t>Klimley</w:t>
      </w:r>
      <w:proofErr w:type="spellEnd"/>
      <w:r w:rsidRPr="005F144E">
        <w:rPr>
          <w:sz w:val="20"/>
          <w:szCs w:val="20"/>
        </w:rPr>
        <w:t xml:space="preserve"> AP. Segregation and foraging ecology of whale sharks, </w:t>
      </w:r>
      <w:r w:rsidRPr="005F144E">
        <w:rPr>
          <w:i/>
          <w:sz w:val="20"/>
          <w:szCs w:val="20"/>
        </w:rPr>
        <w:t>Rhincodon typus</w:t>
      </w:r>
      <w:r w:rsidRPr="005F144E">
        <w:rPr>
          <w:sz w:val="20"/>
          <w:szCs w:val="20"/>
        </w:rPr>
        <w:t>, in the southwestern Gulf of California. Environmental Biology of Fishes. 2013;96(6):779-95.</w:t>
      </w:r>
    </w:p>
    <w:p w14:paraId="1E4F8BCD" w14:textId="77777777" w:rsidR="001D0D7B" w:rsidRDefault="001D0D7B" w:rsidP="001D0D7B">
      <w:pPr>
        <w:pStyle w:val="EndNoteBibliography"/>
        <w:rPr>
          <w:sz w:val="20"/>
          <w:szCs w:val="20"/>
        </w:rPr>
      </w:pPr>
    </w:p>
    <w:p w14:paraId="6CB2E840" w14:textId="23272957" w:rsidR="001D0D7B" w:rsidRPr="001D0D7B" w:rsidRDefault="001D0D7B" w:rsidP="001D0D7B">
      <w:pPr>
        <w:pStyle w:val="EndNoteBibliography"/>
        <w:rPr>
          <w:sz w:val="20"/>
          <w:szCs w:val="20"/>
        </w:rPr>
      </w:pPr>
      <w:r w:rsidRPr="001D0D7B">
        <w:rPr>
          <w:sz w:val="20"/>
          <w:szCs w:val="20"/>
        </w:rPr>
        <w:t>7</w:t>
      </w:r>
      <w:r w:rsidR="00BA1339" w:rsidRPr="001D0D7B">
        <w:rPr>
          <w:sz w:val="20"/>
          <w:szCs w:val="20"/>
        </w:rPr>
        <w:t>.</w:t>
      </w:r>
      <w:r w:rsidR="00BA1339" w:rsidRPr="001D0D7B">
        <w:rPr>
          <w:sz w:val="20"/>
          <w:szCs w:val="20"/>
        </w:rPr>
        <w:tab/>
        <w:t>Ramírez-</w:t>
      </w:r>
      <w:proofErr w:type="spellStart"/>
      <w:r w:rsidR="00BA1339" w:rsidRPr="001D0D7B">
        <w:rPr>
          <w:sz w:val="20"/>
          <w:szCs w:val="20"/>
        </w:rPr>
        <w:t>Macías</w:t>
      </w:r>
      <w:proofErr w:type="spellEnd"/>
      <w:r w:rsidR="00BA1339" w:rsidRPr="001D0D7B">
        <w:rPr>
          <w:sz w:val="20"/>
          <w:szCs w:val="20"/>
        </w:rPr>
        <w:t xml:space="preserve"> D, Vázquez-</w:t>
      </w:r>
      <w:proofErr w:type="spellStart"/>
      <w:r w:rsidR="00BA1339" w:rsidRPr="001D0D7B">
        <w:rPr>
          <w:sz w:val="20"/>
          <w:szCs w:val="20"/>
        </w:rPr>
        <w:t>Haikin</w:t>
      </w:r>
      <w:proofErr w:type="spellEnd"/>
      <w:r w:rsidR="00BA1339" w:rsidRPr="001D0D7B">
        <w:rPr>
          <w:sz w:val="20"/>
          <w:szCs w:val="20"/>
        </w:rPr>
        <w:t xml:space="preserve"> A, Vázquez-Juárez R. Whale shark Rhincodon typus populations along the west coast of the Gulf of California and implications for management. Endangered Species Research. 2012;18(2):115-28.</w:t>
      </w:r>
    </w:p>
    <w:p w14:paraId="02E9326F" w14:textId="77777777" w:rsidR="001D0D7B" w:rsidRDefault="001D0D7B" w:rsidP="001D0D7B">
      <w:pPr>
        <w:pStyle w:val="EndNoteBibliography"/>
      </w:pPr>
    </w:p>
    <w:p w14:paraId="31AB8D8B" w14:textId="4F004AE8" w:rsidR="001D0D7B" w:rsidRPr="001D0D7B" w:rsidRDefault="001D0D7B" w:rsidP="001D0D7B">
      <w:pPr>
        <w:pStyle w:val="EndNoteBibliography"/>
        <w:rPr>
          <w:noProof/>
          <w:sz w:val="20"/>
          <w:szCs w:val="20"/>
        </w:rPr>
      </w:pPr>
      <w:r w:rsidRPr="001D0D7B">
        <w:rPr>
          <w:noProof/>
          <w:sz w:val="20"/>
          <w:szCs w:val="20"/>
        </w:rPr>
        <w:t>8.</w:t>
      </w:r>
      <w:r w:rsidRPr="001D0D7B">
        <w:rPr>
          <w:noProof/>
          <w:sz w:val="20"/>
          <w:szCs w:val="20"/>
        </w:rPr>
        <w:tab/>
        <w:t>Rowat D, Brooks KS. A review of the biology, fisheries and conservation of the whale shark Rhincodon typus. Journal of Fish Biology. 2012;80(5):1019-56. doi: 10.1111/j.1095-8649.2012.03252.x.</w:t>
      </w:r>
    </w:p>
    <w:p w14:paraId="0FE45D15" w14:textId="77777777" w:rsidR="001D0D7B" w:rsidRPr="005F144E" w:rsidRDefault="001D0D7B" w:rsidP="001D0D7B">
      <w:pPr>
        <w:pStyle w:val="EndNoteBibliography"/>
      </w:pPr>
    </w:p>
    <w:p w14:paraId="52F8F2B9" w14:textId="77777777" w:rsidR="001D0D7B" w:rsidRPr="005F144E" w:rsidRDefault="001D0D7B" w:rsidP="001D0D7B">
      <w:pPr>
        <w:pStyle w:val="EndNoteBibliography"/>
        <w:rPr>
          <w:sz w:val="20"/>
          <w:szCs w:val="20"/>
        </w:rPr>
      </w:pPr>
    </w:p>
    <w:p w14:paraId="064C1858" w14:textId="77777777" w:rsidR="001D0D7B" w:rsidRDefault="001D0D7B" w:rsidP="001D0D7B">
      <w:pPr>
        <w:pStyle w:val="EndNoteBibliography"/>
        <w:rPr>
          <w:sz w:val="20"/>
          <w:szCs w:val="20"/>
        </w:rPr>
      </w:pPr>
    </w:p>
    <w:p w14:paraId="617E81CA" w14:textId="77777777" w:rsidR="001D0D7B" w:rsidRDefault="001D0D7B" w:rsidP="001D0D7B">
      <w:pPr>
        <w:pStyle w:val="EndNoteBibliography"/>
        <w:rPr>
          <w:sz w:val="20"/>
          <w:szCs w:val="20"/>
        </w:rPr>
      </w:pPr>
    </w:p>
    <w:p w14:paraId="4D4604C3" w14:textId="77777777" w:rsidR="001D0D7B" w:rsidRPr="001D0D7B" w:rsidRDefault="001D0D7B" w:rsidP="001D0D7B">
      <w:pPr>
        <w:pStyle w:val="EndNoteBibliography"/>
        <w:rPr>
          <w:sz w:val="20"/>
          <w:szCs w:val="20"/>
        </w:rPr>
      </w:pPr>
    </w:p>
    <w:sectPr w:rsidR="001D0D7B" w:rsidRPr="001D0D7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e" w:date="2019-06-29T23:09:00Z" w:initials="m">
    <w:p w14:paraId="44F86390" w14:textId="4D936A42" w:rsidR="003D15D4" w:rsidRDefault="003D15D4">
      <w:pPr>
        <w:pStyle w:val="CommentText"/>
      </w:pPr>
      <w:r>
        <w:rPr>
          <w:rStyle w:val="CommentReference"/>
        </w:rPr>
        <w:annotationRef/>
      </w:r>
      <w:r>
        <w:t xml:space="preserve">This may change based on KAUST </w:t>
      </w:r>
      <w:r w:rsidR="00F57436">
        <w:t>research compliance edits.</w:t>
      </w:r>
    </w:p>
  </w:comment>
  <w:comment w:id="1" w:author="me" w:date="2019-06-29T23:32:00Z" w:initials="m">
    <w:p w14:paraId="56A9EF48" w14:textId="29D2C031" w:rsidR="003D15D4" w:rsidRDefault="003D15D4">
      <w:pPr>
        <w:pStyle w:val="CommentText"/>
      </w:pPr>
      <w:r>
        <w:rPr>
          <w:rStyle w:val="CommentReference"/>
        </w:rPr>
        <w:annotationRef/>
      </w:r>
      <w:r>
        <w:t xml:space="preserve">I am still working on the revised SI. I </w:t>
      </w:r>
      <w:r w:rsidR="00F57436">
        <w:t>have added placeholders to the end of the manuscript and will fill these in once the SI is done.</w:t>
      </w:r>
    </w:p>
  </w:comment>
  <w:comment w:id="2" w:author="Fernando Cagua" w:date="2019-07-11T09:04:00Z" w:initials="FC">
    <w:p w14:paraId="18BCD505" w14:textId="46B35DE3" w:rsidR="00BC2AAC" w:rsidRDefault="00BC2AAC">
      <w:pPr>
        <w:pStyle w:val="CommentText"/>
      </w:pPr>
      <w:r>
        <w:rPr>
          <w:rStyle w:val="CommentReference"/>
        </w:rPr>
        <w:annotationRef/>
      </w:r>
      <w:r>
        <w:t xml:space="preserve">Sounds to me like you addressed the reviewer concerns and modified the text where appropriate. </w:t>
      </w:r>
      <w:proofErr w:type="gramStart"/>
      <w:r>
        <w:t>So</w:t>
      </w:r>
      <w:proofErr w:type="gramEnd"/>
      <w:r>
        <w:t xml:space="preserve"> I would leave out the “partially” from here.</w:t>
      </w:r>
    </w:p>
  </w:comment>
  <w:comment w:id="3" w:author="Fernando Cagua" w:date="2019-07-11T09:07:00Z" w:initials="FC">
    <w:p w14:paraId="2D4F5BBB" w14:textId="188018D5" w:rsidR="00BC2AAC" w:rsidRDefault="00BC2AAC">
      <w:pPr>
        <w:pStyle w:val="CommentText"/>
      </w:pPr>
      <w:r>
        <w:rPr>
          <w:rStyle w:val="CommentReference"/>
        </w:rPr>
        <w:annotationRef/>
      </w:r>
      <w:r>
        <w:t>I see you’ve added a sentence in the main text, but the explanation you wrote here for the reviewer is so nice and clear. Any chance to put it in the main text?</w:t>
      </w:r>
    </w:p>
  </w:comment>
  <w:comment w:id="5" w:author="Fernando Cagua" w:date="2019-07-11T09:12:00Z" w:initials="FC">
    <w:p w14:paraId="2F09B495" w14:textId="4B016197" w:rsidR="00613B1E" w:rsidRDefault="00613B1E">
      <w:pPr>
        <w:pStyle w:val="CommentText"/>
      </w:pPr>
      <w:r>
        <w:rPr>
          <w:rStyle w:val="CommentReference"/>
        </w:rPr>
        <w:annotationRef/>
      </w:r>
      <w:r>
        <w:t>Weird didn’t think that was the case and even if it was, don’t see anything wrong with criticizing other studies. Anyways, well responded.</w:t>
      </w:r>
    </w:p>
  </w:comment>
  <w:comment w:id="7" w:author="Fernando Cagua" w:date="2019-07-11T09:15:00Z" w:initials="FC">
    <w:p w14:paraId="0F09C5B6" w14:textId="38DB1D31" w:rsidR="00613B1E" w:rsidRDefault="00613B1E">
      <w:pPr>
        <w:pStyle w:val="CommentText"/>
      </w:pPr>
      <w:r>
        <w:rPr>
          <w:rStyle w:val="CommentReference"/>
        </w:rPr>
        <w:annotationRef/>
      </w:r>
      <w:r>
        <w:t xml:space="preserve">Same as above. You’ve done exactly what the reviewer wants. </w:t>
      </w:r>
      <w:proofErr w:type="gramStart"/>
      <w:r>
        <w:t>So</w:t>
      </w:r>
      <w:proofErr w:type="gramEnd"/>
      <w:r>
        <w:t xml:space="preserve"> would remove the partially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4F86390" w15:done="0"/>
  <w15:commentEx w15:paraId="56A9EF48" w15:done="0"/>
  <w15:commentEx w15:paraId="18BCD505" w15:done="0"/>
  <w15:commentEx w15:paraId="2D4F5BBB" w15:done="0"/>
  <w15:commentEx w15:paraId="2F09B495" w15:done="0"/>
  <w15:commentEx w15:paraId="0F09C5B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F86390" w16cid:durableId="20D178C3"/>
  <w16cid:commentId w16cid:paraId="56A9EF48" w16cid:durableId="20D178C4"/>
  <w16cid:commentId w16cid:paraId="18BCD505" w16cid:durableId="20D17A31"/>
  <w16cid:commentId w16cid:paraId="2D4F5BBB" w16cid:durableId="20D17AB9"/>
  <w16cid:commentId w16cid:paraId="2F09B495" w16cid:durableId="20D17BE1"/>
  <w16cid:commentId w16cid:paraId="0F09C5B6" w16cid:durableId="20D17CC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ABA683" w14:textId="77777777" w:rsidR="00070E91" w:rsidRDefault="00070E91" w:rsidP="00FE0E75">
      <w:pPr>
        <w:spacing w:after="0" w:line="240" w:lineRule="auto"/>
      </w:pPr>
      <w:r>
        <w:separator/>
      </w:r>
    </w:p>
  </w:endnote>
  <w:endnote w:type="continuationSeparator" w:id="0">
    <w:p w14:paraId="24A790D3" w14:textId="77777777" w:rsidR="00070E91" w:rsidRDefault="00070E91" w:rsidP="00FE0E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1DF989" w14:textId="77777777" w:rsidR="00070E91" w:rsidRDefault="00070E91" w:rsidP="00FE0E75">
      <w:pPr>
        <w:spacing w:after="0" w:line="240" w:lineRule="auto"/>
      </w:pPr>
      <w:r>
        <w:separator/>
      </w:r>
    </w:p>
  </w:footnote>
  <w:footnote w:type="continuationSeparator" w:id="0">
    <w:p w14:paraId="1693C519" w14:textId="77777777" w:rsidR="00070E91" w:rsidRDefault="00070E91" w:rsidP="00FE0E75">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e">
    <w15:presenceInfo w15:providerId="None" w15:userId="me"/>
  </w15:person>
  <w15:person w15:author="Fernando Cagua">
    <w15:presenceInfo w15:providerId="AD" w15:userId="S::efc29@uclive.ac.nz::621000bd-322e-4102-8fb0-316b9f47ab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0E75"/>
    <w:rsid w:val="00007E99"/>
    <w:rsid w:val="0001082B"/>
    <w:rsid w:val="00021089"/>
    <w:rsid w:val="00043935"/>
    <w:rsid w:val="00070E91"/>
    <w:rsid w:val="00071778"/>
    <w:rsid w:val="000B472F"/>
    <w:rsid w:val="000B59D5"/>
    <w:rsid w:val="000F2595"/>
    <w:rsid w:val="0013432A"/>
    <w:rsid w:val="001560C4"/>
    <w:rsid w:val="0015731D"/>
    <w:rsid w:val="00176F13"/>
    <w:rsid w:val="001842FA"/>
    <w:rsid w:val="001D0D7B"/>
    <w:rsid w:val="00241E54"/>
    <w:rsid w:val="00251FE0"/>
    <w:rsid w:val="003141A5"/>
    <w:rsid w:val="00324CDF"/>
    <w:rsid w:val="00333704"/>
    <w:rsid w:val="00382368"/>
    <w:rsid w:val="00390321"/>
    <w:rsid w:val="00395628"/>
    <w:rsid w:val="003A2EA0"/>
    <w:rsid w:val="003A3CC6"/>
    <w:rsid w:val="003D15D4"/>
    <w:rsid w:val="003D6327"/>
    <w:rsid w:val="00423804"/>
    <w:rsid w:val="004256B5"/>
    <w:rsid w:val="00436763"/>
    <w:rsid w:val="004523C3"/>
    <w:rsid w:val="004549C1"/>
    <w:rsid w:val="00462C67"/>
    <w:rsid w:val="00477A66"/>
    <w:rsid w:val="004C7CFB"/>
    <w:rsid w:val="004E069C"/>
    <w:rsid w:val="0051083F"/>
    <w:rsid w:val="00514E38"/>
    <w:rsid w:val="00521A94"/>
    <w:rsid w:val="005239EC"/>
    <w:rsid w:val="00551133"/>
    <w:rsid w:val="0056126E"/>
    <w:rsid w:val="00583B7F"/>
    <w:rsid w:val="005A1E7B"/>
    <w:rsid w:val="005A455F"/>
    <w:rsid w:val="005E13F3"/>
    <w:rsid w:val="00613B1E"/>
    <w:rsid w:val="00615C65"/>
    <w:rsid w:val="006B6335"/>
    <w:rsid w:val="006C115B"/>
    <w:rsid w:val="006C6B12"/>
    <w:rsid w:val="006E5BC6"/>
    <w:rsid w:val="00741621"/>
    <w:rsid w:val="00750C52"/>
    <w:rsid w:val="00784220"/>
    <w:rsid w:val="00793136"/>
    <w:rsid w:val="007B4545"/>
    <w:rsid w:val="007B4D9B"/>
    <w:rsid w:val="00801B34"/>
    <w:rsid w:val="00834CBA"/>
    <w:rsid w:val="00835328"/>
    <w:rsid w:val="00852FC2"/>
    <w:rsid w:val="008957A9"/>
    <w:rsid w:val="008B07A6"/>
    <w:rsid w:val="008C2D84"/>
    <w:rsid w:val="008D3CCB"/>
    <w:rsid w:val="008F7B06"/>
    <w:rsid w:val="0090516C"/>
    <w:rsid w:val="009163BD"/>
    <w:rsid w:val="00952818"/>
    <w:rsid w:val="00957DB8"/>
    <w:rsid w:val="00992D4F"/>
    <w:rsid w:val="00997DFB"/>
    <w:rsid w:val="009C39DB"/>
    <w:rsid w:val="009D3505"/>
    <w:rsid w:val="009F0ED5"/>
    <w:rsid w:val="00A47731"/>
    <w:rsid w:val="00A674E2"/>
    <w:rsid w:val="00AA23EE"/>
    <w:rsid w:val="00AF0797"/>
    <w:rsid w:val="00AF4BBA"/>
    <w:rsid w:val="00B0279F"/>
    <w:rsid w:val="00B143CE"/>
    <w:rsid w:val="00B21E09"/>
    <w:rsid w:val="00B31922"/>
    <w:rsid w:val="00B543F7"/>
    <w:rsid w:val="00B57ECF"/>
    <w:rsid w:val="00B665B5"/>
    <w:rsid w:val="00B90DF9"/>
    <w:rsid w:val="00B93F2E"/>
    <w:rsid w:val="00B9497F"/>
    <w:rsid w:val="00BA1339"/>
    <w:rsid w:val="00BC2AAC"/>
    <w:rsid w:val="00BD4E82"/>
    <w:rsid w:val="00BD4EF7"/>
    <w:rsid w:val="00BE64DD"/>
    <w:rsid w:val="00BF2498"/>
    <w:rsid w:val="00C239B6"/>
    <w:rsid w:val="00C33DD2"/>
    <w:rsid w:val="00C35307"/>
    <w:rsid w:val="00C46218"/>
    <w:rsid w:val="00C57DF7"/>
    <w:rsid w:val="00C872AB"/>
    <w:rsid w:val="00C91154"/>
    <w:rsid w:val="00CA3D67"/>
    <w:rsid w:val="00CC292A"/>
    <w:rsid w:val="00CC6751"/>
    <w:rsid w:val="00CF18F4"/>
    <w:rsid w:val="00D15709"/>
    <w:rsid w:val="00D16BC3"/>
    <w:rsid w:val="00D331AE"/>
    <w:rsid w:val="00D64EAE"/>
    <w:rsid w:val="00D6604C"/>
    <w:rsid w:val="00D77E98"/>
    <w:rsid w:val="00D82F19"/>
    <w:rsid w:val="00DF61CA"/>
    <w:rsid w:val="00E00266"/>
    <w:rsid w:val="00E26029"/>
    <w:rsid w:val="00E264E6"/>
    <w:rsid w:val="00E33140"/>
    <w:rsid w:val="00E463B2"/>
    <w:rsid w:val="00E670D2"/>
    <w:rsid w:val="00EB1DB3"/>
    <w:rsid w:val="00F43428"/>
    <w:rsid w:val="00F52929"/>
    <w:rsid w:val="00F57436"/>
    <w:rsid w:val="00F91168"/>
    <w:rsid w:val="00FA6272"/>
    <w:rsid w:val="00FC1BAB"/>
    <w:rsid w:val="00FE0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A4E35"/>
  <w15:chartTrackingRefBased/>
  <w15:docId w15:val="{14DD80D7-262B-404E-969D-2C026C7E9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E0E7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E0E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0E75"/>
  </w:style>
  <w:style w:type="paragraph" w:styleId="Footer">
    <w:name w:val="footer"/>
    <w:basedOn w:val="Normal"/>
    <w:link w:val="FooterChar"/>
    <w:uiPriority w:val="99"/>
    <w:unhideWhenUsed/>
    <w:rsid w:val="00FE0E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0E75"/>
  </w:style>
  <w:style w:type="character" w:styleId="CommentReference">
    <w:name w:val="annotation reference"/>
    <w:basedOn w:val="DefaultParagraphFont"/>
    <w:uiPriority w:val="99"/>
    <w:semiHidden/>
    <w:unhideWhenUsed/>
    <w:rsid w:val="006E5BC6"/>
    <w:rPr>
      <w:sz w:val="16"/>
      <w:szCs w:val="16"/>
    </w:rPr>
  </w:style>
  <w:style w:type="paragraph" w:styleId="CommentText">
    <w:name w:val="annotation text"/>
    <w:basedOn w:val="Normal"/>
    <w:link w:val="CommentTextChar"/>
    <w:uiPriority w:val="99"/>
    <w:semiHidden/>
    <w:unhideWhenUsed/>
    <w:rsid w:val="006E5BC6"/>
    <w:pPr>
      <w:spacing w:line="240" w:lineRule="auto"/>
    </w:pPr>
    <w:rPr>
      <w:sz w:val="20"/>
      <w:szCs w:val="20"/>
    </w:rPr>
  </w:style>
  <w:style w:type="character" w:customStyle="1" w:styleId="CommentTextChar">
    <w:name w:val="Comment Text Char"/>
    <w:basedOn w:val="DefaultParagraphFont"/>
    <w:link w:val="CommentText"/>
    <w:uiPriority w:val="99"/>
    <w:semiHidden/>
    <w:rsid w:val="006E5BC6"/>
    <w:rPr>
      <w:sz w:val="20"/>
      <w:szCs w:val="20"/>
    </w:rPr>
  </w:style>
  <w:style w:type="paragraph" w:styleId="CommentSubject">
    <w:name w:val="annotation subject"/>
    <w:basedOn w:val="CommentText"/>
    <w:next w:val="CommentText"/>
    <w:link w:val="CommentSubjectChar"/>
    <w:uiPriority w:val="99"/>
    <w:semiHidden/>
    <w:unhideWhenUsed/>
    <w:rsid w:val="006E5BC6"/>
    <w:rPr>
      <w:b/>
      <w:bCs/>
    </w:rPr>
  </w:style>
  <w:style w:type="character" w:customStyle="1" w:styleId="CommentSubjectChar">
    <w:name w:val="Comment Subject Char"/>
    <w:basedOn w:val="CommentTextChar"/>
    <w:link w:val="CommentSubject"/>
    <w:uiPriority w:val="99"/>
    <w:semiHidden/>
    <w:rsid w:val="006E5BC6"/>
    <w:rPr>
      <w:b/>
      <w:bCs/>
      <w:sz w:val="20"/>
      <w:szCs w:val="20"/>
    </w:rPr>
  </w:style>
  <w:style w:type="paragraph" w:styleId="BalloonText">
    <w:name w:val="Balloon Text"/>
    <w:basedOn w:val="Normal"/>
    <w:link w:val="BalloonTextChar"/>
    <w:uiPriority w:val="99"/>
    <w:semiHidden/>
    <w:unhideWhenUsed/>
    <w:rsid w:val="006E5B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5BC6"/>
    <w:rPr>
      <w:rFonts w:ascii="Segoe UI" w:hAnsi="Segoe UI" w:cs="Segoe UI"/>
      <w:sz w:val="18"/>
      <w:szCs w:val="18"/>
    </w:rPr>
  </w:style>
  <w:style w:type="character" w:styleId="Hyperlink">
    <w:name w:val="Hyperlink"/>
    <w:basedOn w:val="DefaultParagraphFont"/>
    <w:uiPriority w:val="99"/>
    <w:semiHidden/>
    <w:unhideWhenUsed/>
    <w:rsid w:val="00551133"/>
    <w:rPr>
      <w:color w:val="0000FF"/>
      <w:u w:val="single"/>
    </w:rPr>
  </w:style>
  <w:style w:type="paragraph" w:customStyle="1" w:styleId="EndNoteBibliographyTitle">
    <w:name w:val="EndNote Bibliography Title"/>
    <w:basedOn w:val="Normal"/>
    <w:link w:val="EndNoteBibliographyTitleChar"/>
    <w:rsid w:val="005A1E7B"/>
    <w:pPr>
      <w:spacing w:after="0"/>
      <w:jc w:val="center"/>
    </w:pPr>
    <w:rPr>
      <w:rFonts w:ascii="Calibri" w:hAnsi="Calibri"/>
      <w:noProof/>
      <w:lang w:val="en-GB"/>
    </w:rPr>
  </w:style>
  <w:style w:type="character" w:customStyle="1" w:styleId="EndNoteBibliographyTitleChar">
    <w:name w:val="EndNote Bibliography Title Char"/>
    <w:basedOn w:val="DefaultParagraphFont"/>
    <w:link w:val="EndNoteBibliographyTitle"/>
    <w:rsid w:val="005A1E7B"/>
    <w:rPr>
      <w:rFonts w:ascii="Calibri" w:hAnsi="Calibri"/>
      <w:noProof/>
      <w:lang w:val="en-GB"/>
    </w:rPr>
  </w:style>
  <w:style w:type="paragraph" w:customStyle="1" w:styleId="EndNoteBibliography">
    <w:name w:val="EndNote Bibliography"/>
    <w:link w:val="EndNoteBibliographyChar"/>
    <w:qFormat/>
    <w:rsid w:val="001D0D7B"/>
    <w:pPr>
      <w:spacing w:after="0" w:line="240" w:lineRule="auto"/>
    </w:pPr>
    <w:rPr>
      <w:rFonts w:ascii="Times New Roman" w:eastAsia="Calibri" w:hAnsi="Times New Roman" w:cs="Times New Roman"/>
      <w:color w:val="000000"/>
      <w:sz w:val="18"/>
    </w:rPr>
  </w:style>
  <w:style w:type="character" w:customStyle="1" w:styleId="InternetLink">
    <w:name w:val="Internet Link"/>
    <w:rsid w:val="001D0D7B"/>
    <w:rPr>
      <w:u w:val="single"/>
    </w:rPr>
  </w:style>
  <w:style w:type="character" w:customStyle="1" w:styleId="EndNoteBibliographyChar">
    <w:name w:val="EndNote Bibliography Char"/>
    <w:basedOn w:val="DefaultParagraphFont"/>
    <w:link w:val="EndNoteBibliography"/>
    <w:rsid w:val="001D0D7B"/>
    <w:rPr>
      <w:rFonts w:ascii="Times New Roman" w:eastAsia="Calibri" w:hAnsi="Times New Roman" w:cs="Times New Roman"/>
      <w:color w:val="0000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777192">
      <w:bodyDiv w:val="1"/>
      <w:marLeft w:val="0"/>
      <w:marRight w:val="0"/>
      <w:marTop w:val="0"/>
      <w:marBottom w:val="0"/>
      <w:divBdr>
        <w:top w:val="none" w:sz="0" w:space="0" w:color="auto"/>
        <w:left w:val="none" w:sz="0" w:space="0" w:color="auto"/>
        <w:bottom w:val="none" w:sz="0" w:space="0" w:color="auto"/>
        <w:right w:val="none" w:sz="0" w:space="0" w:color="auto"/>
      </w:divBdr>
    </w:div>
    <w:div w:id="474757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peerj.com/preprints/1885/" TargetMode="Externa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55CCD8-DBD8-C043-A596-3EFB32729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3987</Words>
  <Characters>22729</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c:creator>
  <cp:keywords/>
  <dc:description/>
  <cp:lastModifiedBy>Fernando Cagua</cp:lastModifiedBy>
  <cp:revision>2</cp:revision>
  <dcterms:created xsi:type="dcterms:W3CDTF">2019-07-10T21:18:00Z</dcterms:created>
  <dcterms:modified xsi:type="dcterms:W3CDTF">2019-07-10T21:18:00Z</dcterms:modified>
</cp:coreProperties>
</file>