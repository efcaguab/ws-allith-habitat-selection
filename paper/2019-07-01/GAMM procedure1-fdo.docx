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F5667" w14:textId="77777777" w:rsidR="004B16BD" w:rsidRPr="00D512B7" w:rsidRDefault="004B16BD">
      <w:pPr>
        <w:rPr>
          <w:rFonts w:ascii="Times New Roman" w:hAnsi="Times New Roman" w:cs="Times New Roman"/>
          <w:sz w:val="40"/>
          <w:szCs w:val="40"/>
        </w:rPr>
      </w:pPr>
      <w:r w:rsidRPr="00D512B7">
        <w:rPr>
          <w:rFonts w:ascii="Times New Roman" w:hAnsi="Times New Roman" w:cs="Times New Roman"/>
          <w:b/>
          <w:sz w:val="40"/>
          <w:szCs w:val="40"/>
        </w:rPr>
        <w:t>Introduction</w:t>
      </w:r>
    </w:p>
    <w:p w14:paraId="21A2750D" w14:textId="40367E75" w:rsidR="006444D4" w:rsidRPr="00733401" w:rsidRDefault="00D6753C">
      <w:pPr>
        <w:rPr>
          <w:rFonts w:ascii="Times New Roman" w:hAnsi="Times New Roman" w:cs="Times New Roman"/>
          <w:sz w:val="24"/>
          <w:szCs w:val="24"/>
        </w:rPr>
      </w:pPr>
      <w:r>
        <w:rPr>
          <w:rFonts w:ascii="Times New Roman" w:hAnsi="Times New Roman" w:cs="Times New Roman"/>
          <w:sz w:val="24"/>
          <w:szCs w:val="24"/>
        </w:rPr>
        <w:t xml:space="preserve">This procedure </w:t>
      </w:r>
      <w:r w:rsidR="002D18D4" w:rsidRPr="00733401">
        <w:rPr>
          <w:rFonts w:ascii="Times New Roman" w:hAnsi="Times New Roman" w:cs="Times New Roman"/>
          <w:sz w:val="24"/>
          <w:szCs w:val="24"/>
        </w:rPr>
        <w:t>s</w:t>
      </w:r>
      <w:r w:rsidR="007274AF">
        <w:rPr>
          <w:rFonts w:ascii="Times New Roman" w:hAnsi="Times New Roman" w:cs="Times New Roman"/>
          <w:sz w:val="24"/>
          <w:szCs w:val="24"/>
        </w:rPr>
        <w:t>tep-by-step guide to</w:t>
      </w:r>
      <w:r w:rsidR="00E301EC">
        <w:rPr>
          <w:rFonts w:ascii="Times New Roman" w:hAnsi="Times New Roman" w:cs="Times New Roman"/>
          <w:sz w:val="24"/>
          <w:szCs w:val="24"/>
        </w:rPr>
        <w:t xml:space="preserve"> the</w:t>
      </w:r>
      <w:r>
        <w:rPr>
          <w:rFonts w:ascii="Times New Roman" w:hAnsi="Times New Roman" w:cs="Times New Roman"/>
          <w:sz w:val="24"/>
          <w:szCs w:val="24"/>
        </w:rPr>
        <w:t xml:space="preserve"> Generalized Additive Mixed-effects Models</w:t>
      </w:r>
      <w:r w:rsidR="00E301EC">
        <w:rPr>
          <w:rFonts w:ascii="Times New Roman" w:hAnsi="Times New Roman" w:cs="Times New Roman"/>
          <w:sz w:val="24"/>
          <w:szCs w:val="24"/>
        </w:rPr>
        <w:t xml:space="preserve"> (GAMMs)</w:t>
      </w:r>
      <w:r>
        <w:rPr>
          <w:rFonts w:ascii="Times New Roman" w:hAnsi="Times New Roman" w:cs="Times New Roman"/>
          <w:sz w:val="24"/>
          <w:szCs w:val="24"/>
        </w:rPr>
        <w:t xml:space="preserve"> fr</w:t>
      </w:r>
      <w:r w:rsidR="00E301EC">
        <w:rPr>
          <w:rFonts w:ascii="Times New Roman" w:hAnsi="Times New Roman" w:cs="Times New Roman"/>
          <w:sz w:val="24"/>
          <w:szCs w:val="24"/>
        </w:rPr>
        <w:t xml:space="preserve">om the main text of this paper. </w:t>
      </w:r>
      <w:r w:rsidR="00FD19C4" w:rsidRPr="00733401">
        <w:rPr>
          <w:rFonts w:ascii="Times New Roman" w:hAnsi="Times New Roman" w:cs="Times New Roman"/>
          <w:sz w:val="24"/>
          <w:szCs w:val="24"/>
        </w:rPr>
        <w:t xml:space="preserve">It contains </w:t>
      </w:r>
      <w:r w:rsidR="002D18D4" w:rsidRPr="00733401">
        <w:rPr>
          <w:rFonts w:ascii="Times New Roman" w:hAnsi="Times New Roman" w:cs="Times New Roman"/>
          <w:sz w:val="24"/>
          <w:szCs w:val="24"/>
        </w:rPr>
        <w:t>instructions</w:t>
      </w:r>
      <w:r w:rsidR="00FD19C4" w:rsidRPr="00733401">
        <w:rPr>
          <w:rFonts w:ascii="Times New Roman" w:hAnsi="Times New Roman" w:cs="Times New Roman"/>
          <w:sz w:val="24"/>
          <w:szCs w:val="24"/>
        </w:rPr>
        <w:t xml:space="preserve"> for</w:t>
      </w:r>
      <w:r w:rsidR="00B33FA4">
        <w:rPr>
          <w:rFonts w:ascii="Times New Roman" w:hAnsi="Times New Roman" w:cs="Times New Roman"/>
          <w:sz w:val="24"/>
          <w:szCs w:val="24"/>
        </w:rPr>
        <w:t xml:space="preserve"> uploading and filtering data, model formulation,</w:t>
      </w:r>
      <w:r w:rsidR="00FD19C4" w:rsidRPr="00733401">
        <w:rPr>
          <w:rFonts w:ascii="Times New Roman" w:hAnsi="Times New Roman" w:cs="Times New Roman"/>
          <w:sz w:val="24"/>
          <w:szCs w:val="24"/>
        </w:rPr>
        <w:t xml:space="preserve"> and interpretation of results</w:t>
      </w:r>
      <w:r w:rsidR="00E301EC">
        <w:rPr>
          <w:rFonts w:ascii="Times New Roman" w:hAnsi="Times New Roman" w:cs="Times New Roman"/>
          <w:sz w:val="24"/>
          <w:szCs w:val="24"/>
        </w:rPr>
        <w:t>.</w:t>
      </w:r>
      <w:r w:rsidR="00FD19C4" w:rsidRPr="00733401">
        <w:rPr>
          <w:rFonts w:ascii="Times New Roman" w:hAnsi="Times New Roman" w:cs="Times New Roman"/>
          <w:sz w:val="24"/>
          <w:szCs w:val="24"/>
        </w:rPr>
        <w:t xml:space="preserve"> </w:t>
      </w:r>
      <w:r w:rsidR="00E301EC">
        <w:rPr>
          <w:rFonts w:ascii="Times New Roman" w:hAnsi="Times New Roman" w:cs="Times New Roman"/>
          <w:sz w:val="24"/>
          <w:szCs w:val="24"/>
        </w:rPr>
        <w:t>T</w:t>
      </w:r>
      <w:r w:rsidR="002D18D4" w:rsidRPr="00733401">
        <w:rPr>
          <w:rFonts w:ascii="Times New Roman" w:hAnsi="Times New Roman" w:cs="Times New Roman"/>
          <w:sz w:val="24"/>
          <w:szCs w:val="24"/>
        </w:rPr>
        <w:t>he</w:t>
      </w:r>
      <w:r w:rsidR="007274AF">
        <w:rPr>
          <w:rFonts w:ascii="Times New Roman" w:hAnsi="Times New Roman" w:cs="Times New Roman"/>
          <w:sz w:val="24"/>
          <w:szCs w:val="24"/>
        </w:rPr>
        <w:t xml:space="preserve"> whale shark</w:t>
      </w:r>
      <w:r w:rsidR="009E32AD" w:rsidRPr="00733401">
        <w:rPr>
          <w:rFonts w:ascii="Times New Roman" w:hAnsi="Times New Roman" w:cs="Times New Roman"/>
          <w:sz w:val="24"/>
          <w:szCs w:val="24"/>
        </w:rPr>
        <w:t xml:space="preserve"> passive acoustic and visual census</w:t>
      </w:r>
      <w:r w:rsidR="002D18D4" w:rsidRPr="00733401">
        <w:rPr>
          <w:rFonts w:ascii="Times New Roman" w:hAnsi="Times New Roman" w:cs="Times New Roman"/>
          <w:sz w:val="24"/>
          <w:szCs w:val="24"/>
        </w:rPr>
        <w:t xml:space="preserve"> data from the main text of this paper</w:t>
      </w:r>
      <w:r w:rsidR="00E301EC">
        <w:rPr>
          <w:rFonts w:ascii="Times New Roman" w:hAnsi="Times New Roman" w:cs="Times New Roman"/>
          <w:sz w:val="24"/>
          <w:szCs w:val="24"/>
        </w:rPr>
        <w:t xml:space="preserve"> are used as a worked-through example, complete with the necessary R scripts</w:t>
      </w:r>
      <w:r w:rsidR="00FD19C4" w:rsidRPr="00733401">
        <w:rPr>
          <w:rFonts w:ascii="Times New Roman" w:hAnsi="Times New Roman" w:cs="Times New Roman"/>
          <w:sz w:val="24"/>
          <w:szCs w:val="24"/>
        </w:rPr>
        <w:t>.</w:t>
      </w:r>
      <w:r w:rsidR="00E301EC">
        <w:rPr>
          <w:rFonts w:ascii="Times New Roman" w:hAnsi="Times New Roman" w:cs="Times New Roman"/>
          <w:sz w:val="24"/>
          <w:szCs w:val="24"/>
        </w:rPr>
        <w:t xml:space="preserve"> Readers wishing to follow along with the example analyses can find all of the necessary data</w:t>
      </w:r>
      <w:r w:rsidR="00552341">
        <w:rPr>
          <w:rFonts w:ascii="Times New Roman" w:hAnsi="Times New Roman" w:cs="Times New Roman"/>
          <w:sz w:val="24"/>
          <w:szCs w:val="24"/>
        </w:rPr>
        <w:t xml:space="preserve"> and programming script</w:t>
      </w:r>
      <w:r w:rsidR="00E301EC">
        <w:rPr>
          <w:rFonts w:ascii="Times New Roman" w:hAnsi="Times New Roman" w:cs="Times New Roman"/>
          <w:sz w:val="24"/>
          <w:szCs w:val="24"/>
        </w:rPr>
        <w:t xml:space="preserve"> </w:t>
      </w:r>
      <w:commentRangeStart w:id="0"/>
      <w:r w:rsidR="00E301EC">
        <w:rPr>
          <w:rFonts w:ascii="Times New Roman" w:hAnsi="Times New Roman" w:cs="Times New Roman"/>
          <w:sz w:val="24"/>
          <w:szCs w:val="24"/>
        </w:rPr>
        <w:t>here</w:t>
      </w:r>
      <w:commentRangeEnd w:id="0"/>
      <w:r w:rsidR="00C73C07">
        <w:rPr>
          <w:rStyle w:val="CommentReference"/>
        </w:rPr>
        <w:commentReference w:id="0"/>
      </w:r>
      <w:r w:rsidR="00E301EC">
        <w:rPr>
          <w:rFonts w:ascii="Times New Roman" w:hAnsi="Times New Roman" w:cs="Times New Roman"/>
          <w:sz w:val="24"/>
          <w:szCs w:val="24"/>
        </w:rPr>
        <w:t>.</w:t>
      </w:r>
      <w:r w:rsidR="00A507CE" w:rsidRPr="00733401">
        <w:rPr>
          <w:rFonts w:ascii="Times New Roman" w:hAnsi="Times New Roman" w:cs="Times New Roman"/>
          <w:sz w:val="24"/>
          <w:szCs w:val="24"/>
        </w:rPr>
        <w:t xml:space="preserve">  </w:t>
      </w:r>
    </w:p>
    <w:p w14:paraId="2D7E8076" w14:textId="77777777" w:rsidR="004C1EAD" w:rsidRDefault="004C1EAD">
      <w:pPr>
        <w:rPr>
          <w:rFonts w:ascii="Times New Roman" w:hAnsi="Times New Roman" w:cs="Times New Roman"/>
          <w:b/>
          <w:sz w:val="24"/>
          <w:szCs w:val="24"/>
          <w:u w:val="single"/>
        </w:rPr>
      </w:pPr>
    </w:p>
    <w:p w14:paraId="69FB4EC4" w14:textId="6DA42D77" w:rsidR="0073269D" w:rsidRPr="00D512B7" w:rsidRDefault="00666D95">
      <w:pPr>
        <w:rPr>
          <w:rFonts w:ascii="Times New Roman" w:hAnsi="Times New Roman" w:cs="Times New Roman"/>
          <w:b/>
          <w:sz w:val="36"/>
          <w:szCs w:val="36"/>
        </w:rPr>
      </w:pPr>
      <w:commentRangeStart w:id="1"/>
      <w:r w:rsidRPr="00D512B7">
        <w:rPr>
          <w:rFonts w:ascii="Times New Roman" w:hAnsi="Times New Roman" w:cs="Times New Roman"/>
          <w:b/>
          <w:sz w:val="36"/>
          <w:szCs w:val="36"/>
        </w:rPr>
        <w:t>D</w:t>
      </w:r>
      <w:r w:rsidR="00D721D8" w:rsidRPr="00D512B7">
        <w:rPr>
          <w:rFonts w:ascii="Times New Roman" w:hAnsi="Times New Roman" w:cs="Times New Roman"/>
          <w:b/>
          <w:sz w:val="36"/>
          <w:szCs w:val="36"/>
        </w:rPr>
        <w:t>ata</w:t>
      </w:r>
      <w:commentRangeEnd w:id="1"/>
      <w:r w:rsidR="00DF463F">
        <w:rPr>
          <w:rStyle w:val="CommentReference"/>
        </w:rPr>
        <w:commentReference w:id="1"/>
      </w:r>
    </w:p>
    <w:p w14:paraId="68C0772A" w14:textId="3D3DC1D5" w:rsidR="008F33E0" w:rsidRPr="00D512B7" w:rsidRDefault="008F33E0">
      <w:pPr>
        <w:rPr>
          <w:rFonts w:ascii="Times New Roman" w:hAnsi="Times New Roman" w:cs="Times New Roman"/>
          <w:b/>
          <w:sz w:val="32"/>
          <w:szCs w:val="32"/>
        </w:rPr>
      </w:pPr>
      <w:r w:rsidRPr="00D512B7">
        <w:rPr>
          <w:rFonts w:ascii="Times New Roman" w:hAnsi="Times New Roman" w:cs="Times New Roman"/>
          <w:b/>
          <w:sz w:val="32"/>
          <w:szCs w:val="32"/>
        </w:rPr>
        <w:t xml:space="preserve">Acoustic </w:t>
      </w:r>
      <w:r w:rsidR="00552341">
        <w:rPr>
          <w:rFonts w:ascii="Times New Roman" w:hAnsi="Times New Roman" w:cs="Times New Roman"/>
          <w:b/>
          <w:sz w:val="32"/>
          <w:szCs w:val="32"/>
        </w:rPr>
        <w:t>monitoring</w:t>
      </w:r>
    </w:p>
    <w:p w14:paraId="69099AA7" w14:textId="1C4A0857" w:rsidR="0079288C" w:rsidRPr="00733401" w:rsidRDefault="0079288C">
      <w:pPr>
        <w:rPr>
          <w:rFonts w:ascii="Times New Roman" w:hAnsi="Times New Roman" w:cs="Times New Roman"/>
          <w:sz w:val="24"/>
          <w:szCs w:val="24"/>
        </w:rPr>
      </w:pPr>
      <w:r w:rsidRPr="00733401">
        <w:rPr>
          <w:rFonts w:ascii="Times New Roman" w:hAnsi="Times New Roman" w:cs="Times New Roman"/>
          <w:sz w:val="24"/>
          <w:szCs w:val="24"/>
        </w:rPr>
        <w:t xml:space="preserve">The first step to </w:t>
      </w:r>
      <w:r w:rsidR="0073269D" w:rsidRPr="00733401">
        <w:rPr>
          <w:rFonts w:ascii="Times New Roman" w:hAnsi="Times New Roman" w:cs="Times New Roman"/>
          <w:sz w:val="24"/>
          <w:szCs w:val="24"/>
        </w:rPr>
        <w:t xml:space="preserve">any analysis </w:t>
      </w:r>
      <w:r w:rsidRPr="00733401">
        <w:rPr>
          <w:rFonts w:ascii="Times New Roman" w:hAnsi="Times New Roman" w:cs="Times New Roman"/>
          <w:sz w:val="24"/>
          <w:szCs w:val="24"/>
        </w:rPr>
        <w:t xml:space="preserve">is to acquire and format the </w:t>
      </w:r>
      <w:r w:rsidR="0092779A" w:rsidRPr="00733401">
        <w:rPr>
          <w:rFonts w:ascii="Times New Roman" w:hAnsi="Times New Roman" w:cs="Times New Roman"/>
          <w:sz w:val="24"/>
          <w:szCs w:val="24"/>
        </w:rPr>
        <w:t>necessary</w:t>
      </w:r>
      <w:r w:rsidR="007F2D7A" w:rsidRPr="00733401">
        <w:rPr>
          <w:rFonts w:ascii="Times New Roman" w:hAnsi="Times New Roman" w:cs="Times New Roman"/>
          <w:sz w:val="24"/>
          <w:szCs w:val="24"/>
        </w:rPr>
        <w:t xml:space="preserve"> data</w:t>
      </w:r>
      <w:r w:rsidR="00AC620D" w:rsidRPr="00733401">
        <w:rPr>
          <w:rFonts w:ascii="Times New Roman" w:hAnsi="Times New Roman" w:cs="Times New Roman"/>
          <w:sz w:val="24"/>
          <w:szCs w:val="24"/>
        </w:rPr>
        <w:t>. Building the desired GAMMs from</w:t>
      </w:r>
      <w:r w:rsidR="00A507CE" w:rsidRPr="00733401">
        <w:rPr>
          <w:rFonts w:ascii="Times New Roman" w:hAnsi="Times New Roman" w:cs="Times New Roman"/>
          <w:sz w:val="24"/>
          <w:szCs w:val="24"/>
        </w:rPr>
        <w:t xml:space="preserve"> passive</w:t>
      </w:r>
      <w:r w:rsidR="0092779A" w:rsidRPr="00733401">
        <w:rPr>
          <w:rFonts w:ascii="Times New Roman" w:hAnsi="Times New Roman" w:cs="Times New Roman"/>
          <w:sz w:val="24"/>
          <w:szCs w:val="24"/>
        </w:rPr>
        <w:t xml:space="preserve"> </w:t>
      </w:r>
      <w:r w:rsidR="00A507CE" w:rsidRPr="00733401">
        <w:rPr>
          <w:rFonts w:ascii="Times New Roman" w:hAnsi="Times New Roman" w:cs="Times New Roman"/>
          <w:sz w:val="24"/>
          <w:szCs w:val="24"/>
        </w:rPr>
        <w:t>acoustic</w:t>
      </w:r>
      <w:r w:rsidR="004D79A3" w:rsidRPr="00733401">
        <w:rPr>
          <w:rFonts w:ascii="Times New Roman" w:hAnsi="Times New Roman" w:cs="Times New Roman"/>
          <w:sz w:val="24"/>
          <w:szCs w:val="24"/>
        </w:rPr>
        <w:t xml:space="preserve"> detections requires several pieces of information </w:t>
      </w:r>
      <w:r w:rsidR="0092779A" w:rsidRPr="00733401">
        <w:rPr>
          <w:rFonts w:ascii="Times New Roman" w:hAnsi="Times New Roman" w:cs="Times New Roman"/>
          <w:sz w:val="24"/>
          <w:szCs w:val="24"/>
        </w:rPr>
        <w:t>in</w:t>
      </w:r>
      <w:r w:rsidR="00C91399" w:rsidRPr="00733401">
        <w:rPr>
          <w:rFonts w:ascii="Times New Roman" w:hAnsi="Times New Roman" w:cs="Times New Roman"/>
          <w:sz w:val="24"/>
          <w:szCs w:val="24"/>
        </w:rPr>
        <w:t>cluding the raw detection record</w:t>
      </w:r>
      <w:r w:rsidR="0092779A" w:rsidRPr="00733401">
        <w:rPr>
          <w:rFonts w:ascii="Times New Roman" w:hAnsi="Times New Roman" w:cs="Times New Roman"/>
          <w:sz w:val="24"/>
          <w:szCs w:val="24"/>
        </w:rPr>
        <w:t xml:space="preserve">, the raw receiver events, </w:t>
      </w:r>
      <w:r w:rsidR="00A507CE" w:rsidRPr="00733401">
        <w:rPr>
          <w:rFonts w:ascii="Times New Roman" w:hAnsi="Times New Roman" w:cs="Times New Roman"/>
          <w:sz w:val="24"/>
          <w:szCs w:val="24"/>
        </w:rPr>
        <w:t>the deployment history of the</w:t>
      </w:r>
      <w:r w:rsidR="00C91399" w:rsidRPr="00733401">
        <w:rPr>
          <w:rFonts w:ascii="Times New Roman" w:hAnsi="Times New Roman" w:cs="Times New Roman"/>
          <w:sz w:val="24"/>
          <w:szCs w:val="24"/>
        </w:rPr>
        <w:t xml:space="preserve"> acoustic</w:t>
      </w:r>
      <w:r w:rsidR="00A507CE" w:rsidRPr="00733401">
        <w:rPr>
          <w:rFonts w:ascii="Times New Roman" w:hAnsi="Times New Roman" w:cs="Times New Roman"/>
          <w:sz w:val="24"/>
          <w:szCs w:val="24"/>
        </w:rPr>
        <w:t xml:space="preserve"> array</w:t>
      </w:r>
      <w:r w:rsidR="00C91399" w:rsidRPr="00733401">
        <w:rPr>
          <w:rFonts w:ascii="Times New Roman" w:hAnsi="Times New Roman" w:cs="Times New Roman"/>
          <w:sz w:val="24"/>
          <w:szCs w:val="24"/>
        </w:rPr>
        <w:t>,</w:t>
      </w:r>
      <w:r w:rsidR="00AE2D13" w:rsidRPr="00733401">
        <w:rPr>
          <w:rFonts w:ascii="Times New Roman" w:hAnsi="Times New Roman" w:cs="Times New Roman"/>
          <w:sz w:val="24"/>
          <w:szCs w:val="24"/>
        </w:rPr>
        <w:t xml:space="preserve"> and</w:t>
      </w:r>
      <w:r w:rsidR="00C91399" w:rsidRPr="00733401">
        <w:rPr>
          <w:rFonts w:ascii="Times New Roman" w:hAnsi="Times New Roman" w:cs="Times New Roman"/>
          <w:sz w:val="24"/>
          <w:szCs w:val="24"/>
        </w:rPr>
        <w:t xml:space="preserve"> metadata for each </w:t>
      </w:r>
      <w:r w:rsidR="00AE2D13" w:rsidRPr="00733401">
        <w:rPr>
          <w:rFonts w:ascii="Times New Roman" w:hAnsi="Times New Roman" w:cs="Times New Roman"/>
          <w:sz w:val="24"/>
          <w:szCs w:val="24"/>
        </w:rPr>
        <w:t>tagged shark</w:t>
      </w:r>
      <w:r w:rsidR="008F33E0" w:rsidRPr="00733401">
        <w:rPr>
          <w:rFonts w:ascii="Times New Roman" w:hAnsi="Times New Roman" w:cs="Times New Roman"/>
          <w:sz w:val="24"/>
          <w:szCs w:val="24"/>
        </w:rPr>
        <w:t>.</w:t>
      </w:r>
      <w:r w:rsidR="00585832" w:rsidRPr="00733401">
        <w:rPr>
          <w:rFonts w:ascii="Times New Roman" w:hAnsi="Times New Roman" w:cs="Times New Roman"/>
          <w:sz w:val="24"/>
          <w:szCs w:val="24"/>
        </w:rPr>
        <w:t xml:space="preserve"> </w:t>
      </w:r>
    </w:p>
    <w:p w14:paraId="7571A8A9" w14:textId="2AC31293" w:rsidR="00FC6D1D" w:rsidRPr="00E301EC" w:rsidRDefault="0073269D" w:rsidP="00E301EC">
      <w:pPr>
        <w:pStyle w:val="ListParagraph"/>
        <w:numPr>
          <w:ilvl w:val="0"/>
          <w:numId w:val="1"/>
        </w:numPr>
        <w:rPr>
          <w:rFonts w:ascii="Times New Roman" w:hAnsi="Times New Roman" w:cs="Times New Roman"/>
          <w:sz w:val="24"/>
          <w:szCs w:val="24"/>
        </w:rPr>
      </w:pPr>
      <w:r w:rsidRPr="00E301EC">
        <w:rPr>
          <w:rFonts w:ascii="Times New Roman" w:hAnsi="Times New Roman" w:cs="Times New Roman"/>
          <w:sz w:val="24"/>
          <w:szCs w:val="24"/>
        </w:rPr>
        <w:t>T</w:t>
      </w:r>
      <w:r w:rsidR="00733401" w:rsidRPr="00E301EC">
        <w:rPr>
          <w:rFonts w:ascii="Times New Roman" w:hAnsi="Times New Roman" w:cs="Times New Roman"/>
          <w:sz w:val="24"/>
          <w:szCs w:val="24"/>
        </w:rPr>
        <w:t>he raw acoustic record is</w:t>
      </w:r>
      <w:r w:rsidRPr="00E301EC">
        <w:rPr>
          <w:rFonts w:ascii="Times New Roman" w:hAnsi="Times New Roman" w:cs="Times New Roman"/>
          <w:sz w:val="24"/>
          <w:szCs w:val="24"/>
        </w:rPr>
        <w:t xml:space="preserve"> the CSV file exported from the </w:t>
      </w:r>
      <w:proofErr w:type="spellStart"/>
      <w:r w:rsidRPr="00E301EC">
        <w:rPr>
          <w:rFonts w:ascii="Times New Roman" w:hAnsi="Times New Roman" w:cs="Times New Roman"/>
          <w:sz w:val="24"/>
          <w:szCs w:val="24"/>
        </w:rPr>
        <w:t>Vemco</w:t>
      </w:r>
      <w:proofErr w:type="spellEnd"/>
      <w:r w:rsidRPr="00E301EC">
        <w:rPr>
          <w:rFonts w:ascii="Times New Roman" w:hAnsi="Times New Roman" w:cs="Times New Roman"/>
          <w:sz w:val="24"/>
          <w:szCs w:val="24"/>
        </w:rPr>
        <w:t xml:space="preserve"> User </w:t>
      </w:r>
      <w:r w:rsidR="00FF4F99" w:rsidRPr="00E301EC">
        <w:rPr>
          <w:rFonts w:ascii="Times New Roman" w:hAnsi="Times New Roman" w:cs="Times New Roman"/>
          <w:sz w:val="24"/>
          <w:szCs w:val="24"/>
        </w:rPr>
        <w:t>Environment (VUE)</w:t>
      </w:r>
      <w:r w:rsidR="00192802" w:rsidRPr="00E301EC">
        <w:rPr>
          <w:rFonts w:ascii="Times New Roman" w:hAnsi="Times New Roman" w:cs="Times New Roman"/>
          <w:sz w:val="24"/>
          <w:szCs w:val="24"/>
        </w:rPr>
        <w:t xml:space="preserve"> (see example below)</w:t>
      </w:r>
      <w:r w:rsidR="00FF4F99" w:rsidRPr="00E301EC">
        <w:rPr>
          <w:rFonts w:ascii="Times New Roman" w:hAnsi="Times New Roman" w:cs="Times New Roman"/>
          <w:sz w:val="24"/>
          <w:szCs w:val="24"/>
        </w:rPr>
        <w:t>.</w:t>
      </w:r>
      <w:r w:rsidR="00FC6D1D" w:rsidRPr="00E301EC">
        <w:rPr>
          <w:rFonts w:ascii="Times New Roman" w:hAnsi="Times New Roman" w:cs="Times New Roman"/>
          <w:sz w:val="24"/>
          <w:szCs w:val="24"/>
        </w:rPr>
        <w:t xml:space="preserve"> For the Al Lith whale shark</w:t>
      </w:r>
      <w:r w:rsidR="00585832" w:rsidRPr="00E301EC">
        <w:rPr>
          <w:rFonts w:ascii="Times New Roman" w:hAnsi="Times New Roman" w:cs="Times New Roman"/>
          <w:sz w:val="24"/>
          <w:szCs w:val="24"/>
        </w:rPr>
        <w:t xml:space="preserve"> </w:t>
      </w:r>
      <w:r w:rsidR="00FC6D1D" w:rsidRPr="00E301EC">
        <w:rPr>
          <w:rFonts w:ascii="Times New Roman" w:hAnsi="Times New Roman" w:cs="Times New Roman"/>
          <w:sz w:val="24"/>
          <w:szCs w:val="24"/>
        </w:rPr>
        <w:t>analysis this file is listed as “AllDetections_Lith.csv” and consists of 124322 detection records. This file contains ALL detections of tags which were eventually deployed on whale sharks in Al Lith, including detect</w:t>
      </w:r>
      <w:r w:rsidR="005E706F" w:rsidRPr="00E301EC">
        <w:rPr>
          <w:rFonts w:ascii="Times New Roman" w:hAnsi="Times New Roman" w:cs="Times New Roman"/>
          <w:sz w:val="24"/>
          <w:szCs w:val="24"/>
        </w:rPr>
        <w:t>ions from range tests</w:t>
      </w:r>
      <w:r w:rsidR="00FC6D1D" w:rsidRPr="00E301EC">
        <w:rPr>
          <w:rFonts w:ascii="Times New Roman" w:hAnsi="Times New Roman" w:cs="Times New Roman"/>
          <w:sz w:val="24"/>
          <w:szCs w:val="24"/>
        </w:rPr>
        <w:t xml:space="preserve"> and other extraneous records that need to be removed before the data can be analyzed.</w:t>
      </w:r>
    </w:p>
    <w:p w14:paraId="3A07E934" w14:textId="77777777" w:rsidR="00E301EC" w:rsidRDefault="00E301EC" w:rsidP="00E301EC">
      <w:pPr>
        <w:pStyle w:val="ListParagraph"/>
        <w:rPr>
          <w:rFonts w:ascii="Times New Roman" w:hAnsi="Times New Roman" w:cs="Times New Roman"/>
          <w:sz w:val="24"/>
          <w:szCs w:val="24"/>
        </w:rPr>
      </w:pPr>
    </w:p>
    <w:p w14:paraId="4711D7FC" w14:textId="77777777" w:rsidR="005E706F" w:rsidRPr="00E301EC" w:rsidRDefault="003D5E23" w:rsidP="00E301EC">
      <w:pPr>
        <w:pStyle w:val="ListParagraph"/>
        <w:numPr>
          <w:ilvl w:val="0"/>
          <w:numId w:val="1"/>
        </w:numPr>
        <w:rPr>
          <w:rFonts w:ascii="Times New Roman" w:hAnsi="Times New Roman" w:cs="Times New Roman"/>
          <w:sz w:val="24"/>
          <w:szCs w:val="24"/>
        </w:rPr>
      </w:pPr>
      <w:r w:rsidRPr="00E301EC">
        <w:rPr>
          <w:rFonts w:ascii="Times New Roman" w:hAnsi="Times New Roman" w:cs="Times New Roman"/>
          <w:sz w:val="24"/>
          <w:szCs w:val="24"/>
        </w:rPr>
        <w:t>The raw events record is another VUE export containing the complete daily logs for every receiver. For the Al Lith whale shark analysis this file is listed as “AllEvents_Lith.csv” and consists of 406521 log entries. This file contains the complete daily logs for ALL receivers which were ever deployed in Al Lith, including logs from other studies at other sites</w:t>
      </w:r>
      <w:r w:rsidR="005E706F" w:rsidRPr="00E301EC">
        <w:rPr>
          <w:rFonts w:ascii="Times New Roman" w:hAnsi="Times New Roman" w:cs="Times New Roman"/>
          <w:sz w:val="24"/>
          <w:szCs w:val="24"/>
        </w:rPr>
        <w:t xml:space="preserve">. As with the raw detections, these data need to be filtered before being analyzed. </w:t>
      </w:r>
    </w:p>
    <w:p w14:paraId="1FD3154E" w14:textId="77777777" w:rsidR="00E301EC" w:rsidRDefault="00E301EC" w:rsidP="00E301EC">
      <w:pPr>
        <w:pStyle w:val="ListParagraph"/>
        <w:rPr>
          <w:rFonts w:ascii="Times New Roman" w:hAnsi="Times New Roman" w:cs="Times New Roman"/>
          <w:sz w:val="24"/>
          <w:szCs w:val="24"/>
        </w:rPr>
      </w:pPr>
    </w:p>
    <w:p w14:paraId="08A23F48" w14:textId="77777777" w:rsidR="000546EE" w:rsidRPr="00E301EC" w:rsidRDefault="005E706F" w:rsidP="00E301EC">
      <w:pPr>
        <w:pStyle w:val="ListParagraph"/>
        <w:numPr>
          <w:ilvl w:val="0"/>
          <w:numId w:val="1"/>
        </w:numPr>
        <w:rPr>
          <w:rFonts w:ascii="Times New Roman" w:hAnsi="Times New Roman" w:cs="Times New Roman"/>
          <w:sz w:val="24"/>
          <w:szCs w:val="24"/>
        </w:rPr>
      </w:pPr>
      <w:r w:rsidRPr="00E301EC">
        <w:rPr>
          <w:rFonts w:ascii="Times New Roman" w:hAnsi="Times New Roman" w:cs="Times New Roman"/>
          <w:sz w:val="24"/>
          <w:szCs w:val="24"/>
        </w:rPr>
        <w:t xml:space="preserve">The deployment history of the array </w:t>
      </w:r>
      <w:r w:rsidR="00192802" w:rsidRPr="00E301EC">
        <w:rPr>
          <w:rFonts w:ascii="Times New Roman" w:hAnsi="Times New Roman" w:cs="Times New Roman"/>
          <w:sz w:val="24"/>
          <w:szCs w:val="24"/>
        </w:rPr>
        <w:t>is a record of when specific receivers were deployed to and retrieved from each station.</w:t>
      </w:r>
      <w:r w:rsidR="000546EE" w:rsidRPr="00E301EC">
        <w:rPr>
          <w:rFonts w:ascii="Times New Roman" w:hAnsi="Times New Roman" w:cs="Times New Roman"/>
          <w:sz w:val="24"/>
          <w:szCs w:val="24"/>
        </w:rPr>
        <w:t xml:space="preserve"> For the Al Lith whale shark analysis this file is listed as “ArrayEvents_Lith.csv”</w:t>
      </w:r>
      <w:r w:rsidR="00192802" w:rsidRPr="00E301EC">
        <w:rPr>
          <w:rFonts w:ascii="Times New Roman" w:hAnsi="Times New Roman" w:cs="Times New Roman"/>
          <w:sz w:val="24"/>
          <w:szCs w:val="24"/>
        </w:rPr>
        <w:t xml:space="preserve"> </w:t>
      </w:r>
      <w:r w:rsidR="000546EE" w:rsidRPr="00E301EC">
        <w:rPr>
          <w:rFonts w:ascii="Times New Roman" w:hAnsi="Times New Roman" w:cs="Times New Roman"/>
          <w:sz w:val="24"/>
          <w:szCs w:val="24"/>
        </w:rPr>
        <w:t>and consists of 974 deployment/retrieval records.</w:t>
      </w:r>
    </w:p>
    <w:p w14:paraId="67FAD607" w14:textId="77777777" w:rsidR="00E301EC" w:rsidRDefault="00E301EC" w:rsidP="00E301EC">
      <w:pPr>
        <w:pStyle w:val="ListParagraph"/>
        <w:rPr>
          <w:rFonts w:ascii="Times New Roman" w:hAnsi="Times New Roman" w:cs="Times New Roman"/>
          <w:sz w:val="24"/>
          <w:szCs w:val="24"/>
        </w:rPr>
      </w:pPr>
    </w:p>
    <w:p w14:paraId="2C36C450" w14:textId="1C610BC7" w:rsidR="003D5E23" w:rsidRDefault="00E301EC" w:rsidP="004B71A2">
      <w:pPr>
        <w:pStyle w:val="ListParagraph"/>
        <w:numPr>
          <w:ilvl w:val="0"/>
          <w:numId w:val="1"/>
        </w:numPr>
        <w:rPr>
          <w:ins w:id="2" w:author="Fernando Cagua" w:date="2019-07-09T11:32:00Z"/>
          <w:rFonts w:ascii="Times New Roman" w:hAnsi="Times New Roman" w:cs="Times New Roman"/>
          <w:sz w:val="24"/>
          <w:szCs w:val="24"/>
        </w:rPr>
      </w:pPr>
      <w:r w:rsidRPr="00E301EC">
        <w:rPr>
          <w:rFonts w:ascii="Times New Roman" w:hAnsi="Times New Roman" w:cs="Times New Roman"/>
          <w:sz w:val="24"/>
          <w:szCs w:val="24"/>
        </w:rPr>
        <w:t>T</w:t>
      </w:r>
      <w:r w:rsidR="00142121" w:rsidRPr="00E301EC">
        <w:rPr>
          <w:rFonts w:ascii="Times New Roman" w:hAnsi="Times New Roman" w:cs="Times New Roman"/>
          <w:sz w:val="24"/>
          <w:szCs w:val="24"/>
        </w:rPr>
        <w:t>he shark metadata lists each detected tag and the characteristics of the shark</w:t>
      </w:r>
      <w:r w:rsidR="00D721D8" w:rsidRPr="00E301EC">
        <w:rPr>
          <w:rFonts w:ascii="Times New Roman" w:hAnsi="Times New Roman" w:cs="Times New Roman"/>
          <w:sz w:val="24"/>
          <w:szCs w:val="24"/>
        </w:rPr>
        <w:t xml:space="preserve"> on which it was</w:t>
      </w:r>
      <w:r w:rsidR="00142121" w:rsidRPr="00E301EC">
        <w:rPr>
          <w:rFonts w:ascii="Times New Roman" w:hAnsi="Times New Roman" w:cs="Times New Roman"/>
          <w:sz w:val="24"/>
          <w:szCs w:val="24"/>
        </w:rPr>
        <w:t xml:space="preserve"> deployed</w:t>
      </w:r>
      <w:r w:rsidR="00314761" w:rsidRPr="00E301EC">
        <w:rPr>
          <w:rFonts w:ascii="Times New Roman" w:hAnsi="Times New Roman" w:cs="Times New Roman"/>
          <w:sz w:val="24"/>
          <w:szCs w:val="24"/>
        </w:rPr>
        <w:t>.</w:t>
      </w:r>
      <w:r w:rsidR="00D721D8" w:rsidRPr="00E301EC">
        <w:rPr>
          <w:rFonts w:ascii="Times New Roman" w:hAnsi="Times New Roman" w:cs="Times New Roman"/>
          <w:sz w:val="24"/>
          <w:szCs w:val="24"/>
        </w:rPr>
        <w:t xml:space="preserve"> The characteristics include animal sex, estimated size, tagging date, and tag number. </w:t>
      </w:r>
      <w:r w:rsidR="00314761" w:rsidRPr="00E301EC">
        <w:rPr>
          <w:rFonts w:ascii="Times New Roman" w:hAnsi="Times New Roman" w:cs="Times New Roman"/>
          <w:sz w:val="24"/>
          <w:szCs w:val="24"/>
        </w:rPr>
        <w:t xml:space="preserve">For the Al Lith whale shark analysis this file is listed as “WSTags_Lith.csv” </w:t>
      </w:r>
      <w:r w:rsidR="00AC620D" w:rsidRPr="00E301EC">
        <w:rPr>
          <w:rFonts w:ascii="Times New Roman" w:hAnsi="Times New Roman" w:cs="Times New Roman"/>
          <w:sz w:val="24"/>
          <w:szCs w:val="24"/>
        </w:rPr>
        <w:t>and includes the individual shark information for</w:t>
      </w:r>
      <w:r w:rsidR="00142121" w:rsidRPr="00E301EC">
        <w:rPr>
          <w:rFonts w:ascii="Times New Roman" w:hAnsi="Times New Roman" w:cs="Times New Roman"/>
          <w:sz w:val="24"/>
          <w:szCs w:val="24"/>
        </w:rPr>
        <w:t xml:space="preserve"> 100 tags that were detected in the array</w:t>
      </w:r>
      <w:r w:rsidR="00314761" w:rsidRPr="00E301EC">
        <w:rPr>
          <w:rFonts w:ascii="Times New Roman" w:hAnsi="Times New Roman" w:cs="Times New Roman"/>
          <w:sz w:val="24"/>
          <w:szCs w:val="24"/>
        </w:rPr>
        <w:t>.</w:t>
      </w:r>
      <w:r w:rsidR="004B71A2" w:rsidRPr="004B71A2">
        <w:rPr>
          <w:rFonts w:ascii="Times New Roman" w:hAnsi="Times New Roman" w:cs="Times New Roman"/>
          <w:sz w:val="24"/>
          <w:szCs w:val="24"/>
        </w:rPr>
        <w:t xml:space="preserve"> </w:t>
      </w:r>
      <w:r w:rsidR="00314761" w:rsidRPr="004B71A2">
        <w:rPr>
          <w:rFonts w:ascii="Times New Roman" w:hAnsi="Times New Roman" w:cs="Times New Roman"/>
          <w:sz w:val="24"/>
          <w:szCs w:val="24"/>
        </w:rPr>
        <w:t xml:space="preserve"> </w:t>
      </w:r>
      <w:r w:rsidR="000546EE" w:rsidRPr="004B71A2">
        <w:rPr>
          <w:rFonts w:ascii="Times New Roman" w:hAnsi="Times New Roman" w:cs="Times New Roman"/>
          <w:sz w:val="24"/>
          <w:szCs w:val="24"/>
        </w:rPr>
        <w:t xml:space="preserve">  </w:t>
      </w:r>
      <w:r w:rsidR="005E706F" w:rsidRPr="004B71A2">
        <w:rPr>
          <w:rFonts w:ascii="Times New Roman" w:hAnsi="Times New Roman" w:cs="Times New Roman"/>
          <w:sz w:val="24"/>
          <w:szCs w:val="24"/>
        </w:rPr>
        <w:t xml:space="preserve"> </w:t>
      </w:r>
      <w:r w:rsidR="003D5E23" w:rsidRPr="004B71A2">
        <w:rPr>
          <w:rFonts w:ascii="Times New Roman" w:hAnsi="Times New Roman" w:cs="Times New Roman"/>
          <w:sz w:val="24"/>
          <w:szCs w:val="24"/>
        </w:rPr>
        <w:t xml:space="preserve">     </w:t>
      </w:r>
    </w:p>
    <w:p w14:paraId="6C4F23DD" w14:textId="77777777" w:rsidR="00CB12F0" w:rsidRPr="00CB12F0" w:rsidRDefault="00CB12F0" w:rsidP="00CB12F0">
      <w:pPr>
        <w:pStyle w:val="ListParagraph"/>
        <w:rPr>
          <w:ins w:id="3" w:author="Fernando Cagua" w:date="2019-07-09T11:32:00Z"/>
          <w:rFonts w:ascii="Times New Roman" w:hAnsi="Times New Roman" w:cs="Times New Roman"/>
          <w:sz w:val="24"/>
          <w:szCs w:val="24"/>
          <w:rPrChange w:id="4" w:author="Fernando Cagua" w:date="2019-07-09T11:32:00Z">
            <w:rPr>
              <w:ins w:id="5" w:author="Fernando Cagua" w:date="2019-07-09T11:32:00Z"/>
            </w:rPr>
          </w:rPrChange>
        </w:rPr>
        <w:pPrChange w:id="6" w:author="Fernando Cagua" w:date="2019-07-09T11:32:00Z">
          <w:pPr>
            <w:pStyle w:val="ListParagraph"/>
            <w:numPr>
              <w:numId w:val="1"/>
            </w:numPr>
            <w:ind w:hanging="360"/>
          </w:pPr>
        </w:pPrChange>
      </w:pPr>
    </w:p>
    <w:p w14:paraId="520D890A" w14:textId="581282BB" w:rsidR="00CB12F0" w:rsidRPr="004B71A2" w:rsidRDefault="00CB12F0" w:rsidP="004B71A2">
      <w:pPr>
        <w:pStyle w:val="ListParagraph"/>
        <w:numPr>
          <w:ilvl w:val="0"/>
          <w:numId w:val="1"/>
        </w:numPr>
        <w:rPr>
          <w:rFonts w:ascii="Times New Roman" w:hAnsi="Times New Roman" w:cs="Times New Roman"/>
          <w:sz w:val="24"/>
          <w:szCs w:val="24"/>
        </w:rPr>
      </w:pPr>
      <w:ins w:id="7" w:author="Fernando Cagua" w:date="2019-07-09T11:32:00Z">
        <w:r>
          <w:rPr>
            <w:rFonts w:ascii="Times New Roman" w:hAnsi="Times New Roman" w:cs="Times New Roman"/>
            <w:sz w:val="24"/>
            <w:szCs w:val="24"/>
          </w:rPr>
          <w:lastRenderedPageBreak/>
          <w:t>The station metadata containing information abo</w:t>
        </w:r>
      </w:ins>
      <w:ins w:id="8" w:author="Fernando Cagua" w:date="2019-07-09T11:33:00Z">
        <w:r>
          <w:rPr>
            <w:rFonts w:ascii="Times New Roman" w:hAnsi="Times New Roman" w:cs="Times New Roman"/>
            <w:sz w:val="24"/>
            <w:szCs w:val="24"/>
          </w:rPr>
          <w:t>ut its</w:t>
        </w:r>
      </w:ins>
      <w:ins w:id="9" w:author="Fernando Cagua" w:date="2019-07-09T11:32:00Z">
        <w:r>
          <w:rPr>
            <w:rFonts w:ascii="Times New Roman" w:hAnsi="Times New Roman" w:cs="Times New Roman"/>
            <w:sz w:val="24"/>
            <w:szCs w:val="24"/>
          </w:rPr>
          <w:t xml:space="preserve"> its location and depth</w:t>
        </w:r>
      </w:ins>
      <w:ins w:id="10" w:author="Fernando Cagua" w:date="2019-07-09T11:34:00Z">
        <w:r>
          <w:rPr>
            <w:rFonts w:ascii="Times New Roman" w:hAnsi="Times New Roman" w:cs="Times New Roman"/>
            <w:sz w:val="24"/>
            <w:szCs w:val="24"/>
          </w:rPr>
          <w:t xml:space="preserve"> “Stations_Lith.csv”</w:t>
        </w:r>
      </w:ins>
    </w:p>
    <w:p w14:paraId="1C8D84ED" w14:textId="77777777" w:rsidR="004B71A2" w:rsidRDefault="004B71A2">
      <w:pPr>
        <w:rPr>
          <w:rFonts w:ascii="Times New Roman" w:hAnsi="Times New Roman" w:cs="Times New Roman"/>
          <w:sz w:val="24"/>
          <w:szCs w:val="24"/>
        </w:rPr>
      </w:pPr>
      <w:r>
        <w:rPr>
          <w:rFonts w:ascii="Times New Roman" w:hAnsi="Times New Roman" w:cs="Times New Roman"/>
          <w:sz w:val="24"/>
          <w:szCs w:val="24"/>
        </w:rPr>
        <w:br w:type="page"/>
      </w:r>
    </w:p>
    <w:p w14:paraId="27C8D030" w14:textId="3D700307" w:rsidR="004C1EAD" w:rsidRPr="00D512B7" w:rsidRDefault="00552341" w:rsidP="00D721D8">
      <w:pPr>
        <w:rPr>
          <w:rFonts w:ascii="Times New Roman" w:hAnsi="Times New Roman" w:cs="Times New Roman"/>
          <w:b/>
          <w:sz w:val="32"/>
          <w:szCs w:val="32"/>
        </w:rPr>
      </w:pPr>
      <w:r>
        <w:rPr>
          <w:rFonts w:ascii="Times New Roman" w:hAnsi="Times New Roman" w:cs="Times New Roman"/>
          <w:b/>
          <w:sz w:val="32"/>
          <w:szCs w:val="32"/>
        </w:rPr>
        <w:lastRenderedPageBreak/>
        <w:t>Visual census</w:t>
      </w:r>
    </w:p>
    <w:p w14:paraId="09C6FDB0" w14:textId="4950507E" w:rsidR="004B71A2" w:rsidRDefault="004B71A2" w:rsidP="00D721D8">
      <w:pPr>
        <w:rPr>
          <w:rFonts w:ascii="Times New Roman" w:hAnsi="Times New Roman" w:cs="Times New Roman"/>
          <w:sz w:val="24"/>
          <w:szCs w:val="24"/>
        </w:rPr>
      </w:pPr>
      <w:r w:rsidRPr="00733401">
        <w:rPr>
          <w:rFonts w:ascii="Times New Roman" w:hAnsi="Times New Roman" w:cs="Times New Roman"/>
          <w:sz w:val="24"/>
          <w:szCs w:val="24"/>
        </w:rPr>
        <w:t xml:space="preserve">Building </w:t>
      </w:r>
      <w:r w:rsidR="002045C2">
        <w:rPr>
          <w:rFonts w:ascii="Times New Roman" w:hAnsi="Times New Roman" w:cs="Times New Roman"/>
          <w:sz w:val="24"/>
          <w:szCs w:val="24"/>
        </w:rPr>
        <w:t xml:space="preserve">the </w:t>
      </w:r>
      <w:r w:rsidRPr="00733401">
        <w:rPr>
          <w:rFonts w:ascii="Times New Roman" w:hAnsi="Times New Roman" w:cs="Times New Roman"/>
          <w:sz w:val="24"/>
          <w:szCs w:val="24"/>
        </w:rPr>
        <w:t>GAMMs based on visual census required the raw encounter data</w:t>
      </w:r>
      <w:r w:rsidR="002045C2">
        <w:rPr>
          <w:rFonts w:ascii="Times New Roman" w:hAnsi="Times New Roman" w:cs="Times New Roman"/>
          <w:sz w:val="24"/>
          <w:szCs w:val="24"/>
        </w:rPr>
        <w:t xml:space="preserve"> as well as</w:t>
      </w:r>
      <w:r w:rsidR="00571585">
        <w:rPr>
          <w:rFonts w:ascii="Times New Roman" w:hAnsi="Times New Roman" w:cs="Times New Roman"/>
          <w:sz w:val="24"/>
          <w:szCs w:val="24"/>
        </w:rPr>
        <w:t xml:space="preserve"> a record </w:t>
      </w:r>
      <w:r w:rsidRPr="00733401">
        <w:rPr>
          <w:rFonts w:ascii="Times New Roman" w:hAnsi="Times New Roman" w:cs="Times New Roman"/>
          <w:sz w:val="24"/>
          <w:szCs w:val="24"/>
        </w:rPr>
        <w:t>of survey effort.</w:t>
      </w:r>
    </w:p>
    <w:p w14:paraId="62327CA5" w14:textId="45E4BB6E" w:rsidR="004B71A2" w:rsidRPr="004B71A2" w:rsidRDefault="004B71A2" w:rsidP="004B71A2">
      <w:pPr>
        <w:pStyle w:val="ListParagraph"/>
        <w:numPr>
          <w:ilvl w:val="0"/>
          <w:numId w:val="2"/>
        </w:numPr>
        <w:rPr>
          <w:rFonts w:ascii="Times New Roman" w:hAnsi="Times New Roman" w:cs="Times New Roman"/>
          <w:sz w:val="24"/>
          <w:szCs w:val="24"/>
        </w:rPr>
      </w:pPr>
      <w:r w:rsidRPr="004B71A2">
        <w:rPr>
          <w:rFonts w:ascii="Times New Roman" w:hAnsi="Times New Roman" w:cs="Times New Roman"/>
          <w:sz w:val="24"/>
          <w:szCs w:val="24"/>
        </w:rPr>
        <w:t>The raw encounter data is a CSV file downloaded from the Wildbook for Whale Sharks online database (www.whaleshark.org) which lists all reported whale shark encounters for a specific area. For the Al Lith whale shark analysis this file is listed as “AllEncounters_Lith.csv” and consists of XX encounter records from around Shib Habil. The file includes ALL encounter records, including those of untagged sharks, and need to be filtered before analysis.</w:t>
      </w:r>
    </w:p>
    <w:p w14:paraId="19004CC1" w14:textId="0D2CE7BA" w:rsidR="00D721D8" w:rsidRDefault="00D721D8" w:rsidP="004C1EAD">
      <w:pPr>
        <w:pStyle w:val="ListParagraph"/>
        <w:rPr>
          <w:rFonts w:ascii="Times New Roman" w:hAnsi="Times New Roman" w:cs="Times New Roman"/>
          <w:b/>
          <w:sz w:val="24"/>
          <w:szCs w:val="24"/>
        </w:rPr>
      </w:pPr>
    </w:p>
    <w:p w14:paraId="173613E7" w14:textId="38154B14" w:rsidR="004C1EAD" w:rsidRDefault="004C1EAD" w:rsidP="004C1EAD">
      <w:pPr>
        <w:pStyle w:val="ListParagraph"/>
        <w:numPr>
          <w:ilvl w:val="0"/>
          <w:numId w:val="2"/>
        </w:numPr>
        <w:rPr>
          <w:rFonts w:ascii="Times New Roman" w:hAnsi="Times New Roman" w:cs="Times New Roman"/>
          <w:sz w:val="24"/>
          <w:szCs w:val="24"/>
        </w:rPr>
      </w:pPr>
      <w:r w:rsidRPr="004C1EAD">
        <w:rPr>
          <w:rFonts w:ascii="Times New Roman" w:hAnsi="Times New Roman" w:cs="Times New Roman"/>
          <w:sz w:val="24"/>
          <w:szCs w:val="24"/>
        </w:rPr>
        <w:t>The survey effort record is a list of days and times spent searching for the target species</w:t>
      </w:r>
      <w:r>
        <w:rPr>
          <w:rFonts w:ascii="Times New Roman" w:hAnsi="Times New Roman" w:cs="Times New Roman"/>
          <w:sz w:val="24"/>
          <w:szCs w:val="24"/>
        </w:rPr>
        <w:t xml:space="preserve">. </w:t>
      </w:r>
      <w:r w:rsidRPr="004B71A2">
        <w:rPr>
          <w:rFonts w:ascii="Times New Roman" w:hAnsi="Times New Roman" w:cs="Times New Roman"/>
          <w:sz w:val="24"/>
          <w:szCs w:val="24"/>
        </w:rPr>
        <w:t>For the Al Lith whale shark analysis t</w:t>
      </w:r>
      <w:r>
        <w:rPr>
          <w:rFonts w:ascii="Times New Roman" w:hAnsi="Times New Roman" w:cs="Times New Roman"/>
          <w:sz w:val="24"/>
          <w:szCs w:val="24"/>
        </w:rPr>
        <w:t>his file is listed as “Survey_Effort</w:t>
      </w:r>
      <w:r w:rsidRPr="004B71A2">
        <w:rPr>
          <w:rFonts w:ascii="Times New Roman" w:hAnsi="Times New Roman" w:cs="Times New Roman"/>
          <w:sz w:val="24"/>
          <w:szCs w:val="24"/>
        </w:rPr>
        <w:t xml:space="preserve">_Lith.csv” and </w:t>
      </w:r>
      <w:r>
        <w:rPr>
          <w:rFonts w:ascii="Times New Roman" w:hAnsi="Times New Roman" w:cs="Times New Roman"/>
          <w:sz w:val="24"/>
          <w:szCs w:val="24"/>
        </w:rPr>
        <w:t>includes information on XX shark surveys at Shib Habil</w:t>
      </w:r>
      <w:r w:rsidRPr="004B71A2">
        <w:rPr>
          <w:rFonts w:ascii="Times New Roman" w:hAnsi="Times New Roman" w:cs="Times New Roman"/>
          <w:sz w:val="24"/>
          <w:szCs w:val="24"/>
        </w:rPr>
        <w:t>.</w:t>
      </w:r>
    </w:p>
    <w:p w14:paraId="7CD83B3D" w14:textId="77777777" w:rsidR="004C1EAD" w:rsidRPr="004C1EAD" w:rsidRDefault="004C1EAD" w:rsidP="004C1EAD">
      <w:pPr>
        <w:pStyle w:val="ListParagraph"/>
        <w:rPr>
          <w:rFonts w:ascii="Times New Roman" w:hAnsi="Times New Roman" w:cs="Times New Roman"/>
          <w:sz w:val="24"/>
          <w:szCs w:val="24"/>
        </w:rPr>
      </w:pPr>
    </w:p>
    <w:p w14:paraId="4412C698" w14:textId="0BCECBC8" w:rsidR="00AD649C" w:rsidRDefault="004C1EAD">
      <w:pPr>
        <w:rPr>
          <w:rFonts w:ascii="Times New Roman" w:hAnsi="Times New Roman" w:cs="Times New Roman"/>
          <w:sz w:val="24"/>
          <w:szCs w:val="24"/>
        </w:rPr>
      </w:pPr>
      <w:r>
        <w:rPr>
          <w:rFonts w:ascii="Times New Roman" w:hAnsi="Times New Roman" w:cs="Times New Roman"/>
          <w:sz w:val="24"/>
          <w:szCs w:val="24"/>
        </w:rPr>
        <w:t>Readers looking to use this approach on their own data should consult the formatting guide provided with the example data (“GAMM_Formatting.xls”).</w:t>
      </w:r>
    </w:p>
    <w:p w14:paraId="176C7639" w14:textId="77777777" w:rsidR="002A7558" w:rsidRPr="002A7558" w:rsidRDefault="002A7558">
      <w:pPr>
        <w:rPr>
          <w:rFonts w:ascii="Times New Roman" w:hAnsi="Times New Roman" w:cs="Times New Roman"/>
          <w:sz w:val="24"/>
          <w:szCs w:val="24"/>
        </w:rPr>
      </w:pPr>
    </w:p>
    <w:p w14:paraId="1F5982D9" w14:textId="47FD7933" w:rsidR="00AD649C" w:rsidRPr="00D512B7" w:rsidRDefault="00AD649C">
      <w:pPr>
        <w:rPr>
          <w:rFonts w:ascii="Times New Roman" w:hAnsi="Times New Roman" w:cs="Times New Roman"/>
          <w:b/>
          <w:sz w:val="36"/>
          <w:szCs w:val="36"/>
        </w:rPr>
      </w:pPr>
      <w:r w:rsidRPr="00D512B7">
        <w:rPr>
          <w:rFonts w:ascii="Times New Roman" w:hAnsi="Times New Roman" w:cs="Times New Roman"/>
          <w:b/>
          <w:sz w:val="36"/>
          <w:szCs w:val="36"/>
        </w:rPr>
        <w:t>Uploading and Filtering Data</w:t>
      </w:r>
    </w:p>
    <w:p w14:paraId="1F196A73" w14:textId="592E2ADB" w:rsidR="00C762BB" w:rsidRDefault="00C01990">
      <w:pPr>
        <w:rPr>
          <w:ins w:id="11" w:author="Fernando Cagua" w:date="2019-07-09T11:42:00Z"/>
          <w:rFonts w:ascii="Times New Roman" w:hAnsi="Times New Roman" w:cs="Times New Roman"/>
          <w:sz w:val="24"/>
          <w:szCs w:val="24"/>
        </w:rPr>
      </w:pPr>
      <w:r>
        <w:rPr>
          <w:rFonts w:ascii="Times New Roman" w:hAnsi="Times New Roman" w:cs="Times New Roman"/>
          <w:sz w:val="24"/>
          <w:szCs w:val="24"/>
        </w:rPr>
        <w:t>After</w:t>
      </w:r>
      <w:r w:rsidR="002A7558">
        <w:rPr>
          <w:rFonts w:ascii="Times New Roman" w:hAnsi="Times New Roman" w:cs="Times New Roman"/>
          <w:sz w:val="24"/>
          <w:szCs w:val="24"/>
        </w:rPr>
        <w:t xml:space="preserve"> the necessary data has been acquired and formatted. The next step is </w:t>
      </w:r>
      <w:r w:rsidR="008C38FF">
        <w:rPr>
          <w:rFonts w:ascii="Times New Roman" w:hAnsi="Times New Roman" w:cs="Times New Roman"/>
          <w:sz w:val="24"/>
          <w:szCs w:val="24"/>
        </w:rPr>
        <w:t>upload</w:t>
      </w:r>
      <w:r w:rsidR="004F2422">
        <w:rPr>
          <w:rFonts w:ascii="Times New Roman" w:hAnsi="Times New Roman" w:cs="Times New Roman"/>
          <w:sz w:val="24"/>
          <w:szCs w:val="24"/>
        </w:rPr>
        <w:t xml:space="preserve"> the</w:t>
      </w:r>
      <w:r w:rsidR="008C38FF">
        <w:rPr>
          <w:rFonts w:ascii="Times New Roman" w:hAnsi="Times New Roman" w:cs="Times New Roman"/>
          <w:sz w:val="24"/>
          <w:szCs w:val="24"/>
        </w:rPr>
        <w:t xml:space="preserve"> files</w:t>
      </w:r>
      <w:r w:rsidR="002A7558">
        <w:rPr>
          <w:rFonts w:ascii="Times New Roman" w:hAnsi="Times New Roman" w:cs="Times New Roman"/>
          <w:sz w:val="24"/>
          <w:szCs w:val="24"/>
        </w:rPr>
        <w:t xml:space="preserve"> onto R</w:t>
      </w:r>
      <w:r w:rsidR="00B26D67">
        <w:rPr>
          <w:rFonts w:ascii="Times New Roman" w:hAnsi="Times New Roman" w:cs="Times New Roman"/>
          <w:sz w:val="24"/>
          <w:szCs w:val="24"/>
        </w:rPr>
        <w:t xml:space="preserve"> and to refine the raw data for analysis.</w:t>
      </w:r>
      <w:r w:rsidR="00B26D67" w:rsidRPr="00B26D67">
        <w:rPr>
          <w:rFonts w:ascii="Times New Roman" w:hAnsi="Times New Roman" w:cs="Times New Roman"/>
          <w:sz w:val="24"/>
          <w:szCs w:val="24"/>
        </w:rPr>
        <w:t xml:space="preserve"> </w:t>
      </w:r>
      <w:r w:rsidR="00B26D67">
        <w:rPr>
          <w:rFonts w:ascii="Times New Roman" w:hAnsi="Times New Roman" w:cs="Times New Roman"/>
          <w:sz w:val="24"/>
          <w:szCs w:val="24"/>
        </w:rPr>
        <w:t>This includes removing extraneous detections from the acoustic record, removing extraneous encounters from the visual census data, correcting receiver records for temporal drift/ time-zone inconsistencies, and deriving effort from receiver deployment/survey records.</w:t>
      </w:r>
    </w:p>
    <w:p w14:paraId="5B2EF51D" w14:textId="2641B275" w:rsidR="00CB12F0" w:rsidRPr="00B26D67" w:rsidDel="009E209D" w:rsidRDefault="00CB12F0">
      <w:pPr>
        <w:rPr>
          <w:del w:id="12" w:author="Fernando Cagua" w:date="2019-07-09T11:45:00Z"/>
          <w:rFonts w:ascii="Times New Roman" w:hAnsi="Times New Roman" w:cs="Times New Roman"/>
          <w:sz w:val="24"/>
          <w:szCs w:val="24"/>
        </w:rPr>
      </w:pPr>
    </w:p>
    <w:p w14:paraId="29454A46" w14:textId="1FCD6342" w:rsidR="00B26D67" w:rsidDel="009E209D" w:rsidRDefault="00B26D67">
      <w:pPr>
        <w:rPr>
          <w:del w:id="13" w:author="Fernando Cagua" w:date="2019-07-09T11:45:00Z"/>
          <w:rFonts w:ascii="Times New Roman" w:hAnsi="Times New Roman" w:cs="Times New Roman"/>
          <w:b/>
          <w:sz w:val="24"/>
          <w:szCs w:val="24"/>
        </w:rPr>
      </w:pPr>
    </w:p>
    <w:p w14:paraId="1E1FFC64" w14:textId="16DD56A5" w:rsidR="002A7558" w:rsidDel="009E209D" w:rsidRDefault="002A7558">
      <w:pPr>
        <w:rPr>
          <w:del w:id="14" w:author="Fernando Cagua" w:date="2019-07-09T11:45:00Z"/>
          <w:rFonts w:ascii="Times New Roman" w:hAnsi="Times New Roman" w:cs="Times New Roman"/>
          <w:b/>
          <w:sz w:val="24"/>
          <w:szCs w:val="24"/>
        </w:rPr>
      </w:pPr>
      <w:del w:id="15" w:author="Fernando Cagua" w:date="2019-07-09T11:45:00Z">
        <w:r w:rsidDel="009E209D">
          <w:rPr>
            <w:rFonts w:ascii="Times New Roman" w:hAnsi="Times New Roman" w:cs="Times New Roman"/>
            <w:b/>
            <w:sz w:val="24"/>
            <w:szCs w:val="24"/>
          </w:rPr>
          <w:delText xml:space="preserve">INSERT R </w:delText>
        </w:r>
        <w:r w:rsidR="00C01990" w:rsidDel="009E209D">
          <w:rPr>
            <w:rFonts w:ascii="Times New Roman" w:hAnsi="Times New Roman" w:cs="Times New Roman"/>
            <w:b/>
            <w:sz w:val="24"/>
            <w:szCs w:val="24"/>
          </w:rPr>
          <w:delText>CODE:</w:delText>
        </w:r>
        <w:r w:rsidR="002045C2" w:rsidDel="009E209D">
          <w:rPr>
            <w:rFonts w:ascii="Times New Roman" w:hAnsi="Times New Roman" w:cs="Times New Roman"/>
            <w:b/>
            <w:sz w:val="24"/>
            <w:szCs w:val="24"/>
          </w:rPr>
          <w:delText xml:space="preserve"> </w:delText>
        </w:r>
        <w:r w:rsidR="00C01990" w:rsidDel="009E209D">
          <w:rPr>
            <w:rFonts w:ascii="Times New Roman" w:hAnsi="Times New Roman" w:cs="Times New Roman"/>
            <w:b/>
            <w:sz w:val="24"/>
            <w:szCs w:val="24"/>
          </w:rPr>
          <w:delText xml:space="preserve"> uploading data</w:delText>
        </w:r>
        <w:r w:rsidR="00B26D67" w:rsidDel="009E209D">
          <w:rPr>
            <w:rFonts w:ascii="Times New Roman" w:hAnsi="Times New Roman" w:cs="Times New Roman"/>
            <w:b/>
            <w:sz w:val="24"/>
            <w:szCs w:val="24"/>
          </w:rPr>
          <w:delText xml:space="preserve"> and filtering data</w:delText>
        </w:r>
      </w:del>
    </w:p>
    <w:p w14:paraId="3B21571A" w14:textId="4167F437" w:rsidR="00B26D67" w:rsidDel="009E209D" w:rsidRDefault="00B26D67">
      <w:pPr>
        <w:rPr>
          <w:del w:id="16" w:author="Fernando Cagua" w:date="2019-07-09T11:50:00Z"/>
          <w:rFonts w:ascii="Times New Roman" w:hAnsi="Times New Roman" w:cs="Times New Roman"/>
          <w:b/>
          <w:sz w:val="24"/>
          <w:szCs w:val="24"/>
          <w:u w:val="single"/>
        </w:rPr>
      </w:pPr>
    </w:p>
    <w:p w14:paraId="17C6CEE8" w14:textId="77777777" w:rsidR="00B26D67" w:rsidRDefault="00B26D67">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2421E30" w14:textId="4412940F" w:rsidR="00B26D67" w:rsidRPr="00D512B7" w:rsidRDefault="007C7CCA">
      <w:pPr>
        <w:rPr>
          <w:rFonts w:ascii="Times New Roman" w:hAnsi="Times New Roman" w:cs="Times New Roman"/>
          <w:b/>
          <w:sz w:val="36"/>
          <w:szCs w:val="36"/>
        </w:rPr>
      </w:pPr>
      <w:r w:rsidRPr="00D512B7">
        <w:rPr>
          <w:rFonts w:ascii="Times New Roman" w:hAnsi="Times New Roman" w:cs="Times New Roman"/>
          <w:b/>
          <w:sz w:val="36"/>
          <w:szCs w:val="36"/>
        </w:rPr>
        <w:lastRenderedPageBreak/>
        <w:t>Model</w:t>
      </w:r>
      <w:r w:rsidR="00B33FA4" w:rsidRPr="00D512B7">
        <w:rPr>
          <w:rFonts w:ascii="Times New Roman" w:hAnsi="Times New Roman" w:cs="Times New Roman"/>
          <w:b/>
          <w:sz w:val="36"/>
          <w:szCs w:val="36"/>
        </w:rPr>
        <w:t xml:space="preserve"> Formulation</w:t>
      </w:r>
    </w:p>
    <w:p w14:paraId="523DD7E8" w14:textId="6BECD4B7" w:rsidR="00B26D67" w:rsidRPr="00D512B7" w:rsidRDefault="00B26D67">
      <w:pPr>
        <w:rPr>
          <w:rFonts w:ascii="Times New Roman" w:hAnsi="Times New Roman" w:cs="Times New Roman"/>
          <w:b/>
          <w:sz w:val="32"/>
          <w:szCs w:val="32"/>
          <w:u w:val="single"/>
        </w:rPr>
      </w:pPr>
      <w:r w:rsidRPr="00D512B7">
        <w:rPr>
          <w:rFonts w:ascii="Times New Roman" w:hAnsi="Times New Roman" w:cs="Times New Roman"/>
          <w:b/>
          <w:sz w:val="32"/>
          <w:szCs w:val="32"/>
        </w:rPr>
        <w:t xml:space="preserve">Calculating the response variable </w:t>
      </w:r>
      <w:r w:rsidR="00B33FA4" w:rsidRPr="00D512B7">
        <w:rPr>
          <w:rFonts w:ascii="Times New Roman" w:hAnsi="Times New Roman" w:cs="Times New Roman"/>
          <w:b/>
          <w:sz w:val="32"/>
          <w:szCs w:val="32"/>
          <w:u w:val="single"/>
        </w:rPr>
        <w:t xml:space="preserve"> </w:t>
      </w:r>
    </w:p>
    <w:p w14:paraId="3E48B667" w14:textId="64CED047" w:rsidR="002C30B5" w:rsidRDefault="002C30B5">
      <w:pPr>
        <w:rPr>
          <w:rFonts w:ascii="Times New Roman" w:hAnsi="Times New Roman" w:cs="Times New Roman"/>
          <w:sz w:val="24"/>
          <w:szCs w:val="24"/>
        </w:rPr>
      </w:pPr>
      <w:r>
        <w:rPr>
          <w:rFonts w:ascii="Times New Roman" w:hAnsi="Times New Roman" w:cs="Times New Roman"/>
          <w:sz w:val="24"/>
          <w:szCs w:val="24"/>
        </w:rPr>
        <w:t>The filtered data can now be properly analyzed</w:t>
      </w:r>
      <w:r w:rsidR="00912999">
        <w:rPr>
          <w:rFonts w:ascii="Times New Roman" w:hAnsi="Times New Roman" w:cs="Times New Roman"/>
          <w:sz w:val="24"/>
          <w:szCs w:val="24"/>
        </w:rPr>
        <w:t>. Our approach quantifies animal residency as a</w:t>
      </w:r>
      <w:r w:rsidR="002045C2">
        <w:rPr>
          <w:rFonts w:ascii="Times New Roman" w:hAnsi="Times New Roman" w:cs="Times New Roman"/>
          <w:sz w:val="24"/>
          <w:szCs w:val="24"/>
        </w:rPr>
        <w:t xml:space="preserve"> binomial </w:t>
      </w:r>
      <w:r w:rsidR="00912999">
        <w:rPr>
          <w:rFonts w:ascii="Times New Roman" w:hAnsi="Times New Roman" w:cs="Times New Roman"/>
          <w:sz w:val="24"/>
          <w:szCs w:val="24"/>
        </w:rPr>
        <w:t>occupancy metric</w:t>
      </w:r>
      <w:r w:rsidR="0055614C">
        <w:rPr>
          <w:rFonts w:ascii="Times New Roman" w:hAnsi="Times New Roman" w:cs="Times New Roman"/>
          <w:sz w:val="24"/>
          <w:szCs w:val="24"/>
        </w:rPr>
        <w:t xml:space="preserve"> for each individual</w:t>
      </w:r>
      <w:r w:rsidR="00912999">
        <w:rPr>
          <w:rFonts w:ascii="Times New Roman" w:hAnsi="Times New Roman" w:cs="Times New Roman"/>
          <w:sz w:val="24"/>
          <w:szCs w:val="24"/>
        </w:rPr>
        <w:t>.</w:t>
      </w:r>
      <w:r w:rsidR="0055614C">
        <w:rPr>
          <w:rFonts w:ascii="Times New Roman" w:hAnsi="Times New Roman" w:cs="Times New Roman"/>
          <w:sz w:val="24"/>
          <w:szCs w:val="24"/>
        </w:rPr>
        <w:t xml:space="preserve"> These calculations are performed</w:t>
      </w:r>
      <w:r w:rsidR="00912999">
        <w:rPr>
          <w:rFonts w:ascii="Times New Roman" w:hAnsi="Times New Roman" w:cs="Times New Roman"/>
          <w:sz w:val="24"/>
          <w:szCs w:val="24"/>
        </w:rPr>
        <w:t xml:space="preserve"> independently for</w:t>
      </w:r>
      <w:r w:rsidR="0055614C">
        <w:rPr>
          <w:rFonts w:ascii="Times New Roman" w:hAnsi="Times New Roman" w:cs="Times New Roman"/>
          <w:sz w:val="24"/>
          <w:szCs w:val="24"/>
        </w:rPr>
        <w:t xml:space="preserve"> each shark’s</w:t>
      </w:r>
      <w:r w:rsidR="00912999">
        <w:rPr>
          <w:rFonts w:ascii="Times New Roman" w:hAnsi="Times New Roman" w:cs="Times New Roman"/>
          <w:sz w:val="24"/>
          <w:szCs w:val="24"/>
        </w:rPr>
        <w:t xml:space="preserve"> visual census and passive acoustic datasets</w:t>
      </w:r>
      <w:r w:rsidR="00B26D67">
        <w:rPr>
          <w:rFonts w:ascii="Times New Roman" w:hAnsi="Times New Roman" w:cs="Times New Roman"/>
          <w:sz w:val="24"/>
          <w:szCs w:val="24"/>
        </w:rPr>
        <w:t xml:space="preserve"> and are based on the following</w:t>
      </w:r>
      <w:r w:rsidR="00B865E1">
        <w:rPr>
          <w:rFonts w:ascii="Times New Roman" w:hAnsi="Times New Roman" w:cs="Times New Roman"/>
          <w:sz w:val="24"/>
          <w:szCs w:val="24"/>
        </w:rPr>
        <w:t xml:space="preserve"> pair of</w:t>
      </w:r>
      <w:r w:rsidR="00B26D67">
        <w:rPr>
          <w:rFonts w:ascii="Times New Roman" w:hAnsi="Times New Roman" w:cs="Times New Roman"/>
          <w:sz w:val="24"/>
          <w:szCs w:val="24"/>
        </w:rPr>
        <w:t xml:space="preserve"> equation</w:t>
      </w:r>
      <w:r w:rsidR="00B865E1">
        <w:rPr>
          <w:rFonts w:ascii="Times New Roman" w:hAnsi="Times New Roman" w:cs="Times New Roman"/>
          <w:sz w:val="24"/>
          <w:szCs w:val="24"/>
        </w:rPr>
        <w:t>s</w:t>
      </w:r>
      <w:r w:rsidR="00B26D67">
        <w:rPr>
          <w:rFonts w:ascii="Times New Roman" w:hAnsi="Times New Roman" w:cs="Times New Roman"/>
          <w:sz w:val="24"/>
          <w:szCs w:val="24"/>
        </w:rPr>
        <w:t>:</w:t>
      </w:r>
      <w:r w:rsidR="0076379F">
        <w:rPr>
          <w:rFonts w:ascii="Times New Roman" w:hAnsi="Times New Roman" w:cs="Times New Roman"/>
          <w:sz w:val="24"/>
          <w:szCs w:val="24"/>
        </w:rPr>
        <w:t xml:space="preserve"> </w:t>
      </w:r>
    </w:p>
    <w:p w14:paraId="20DC721D" w14:textId="77777777" w:rsidR="00B26D67" w:rsidRDefault="00B26D67">
      <w:pPr>
        <w:rPr>
          <w:rFonts w:ascii="Times New Roman" w:hAnsi="Times New Roman" w:cs="Times New Roman"/>
          <w:sz w:val="24"/>
          <w:szCs w:val="24"/>
        </w:rPr>
      </w:pPr>
    </w:p>
    <w:p w14:paraId="30F4499A" w14:textId="288BEE2F" w:rsidR="00B865E1" w:rsidRPr="00B865E1" w:rsidRDefault="004E0C4E">
      <w:pPr>
        <w:rPr>
          <w:rFonts w:ascii="Times New Roman" w:eastAsiaTheme="minorEastAsia" w:hAnsi="Times New Roman" w:cs="Times New Roman"/>
          <w:sz w:val="24"/>
          <w:szCs w:val="24"/>
        </w:rPr>
      </w:pPr>
      <m:oMathPara>
        <m:oMath>
          <m:acc>
            <m:accPr>
              <m:chr m:val="⃗"/>
              <m:ctrlPr>
                <w:ins w:id="17" w:author="Unknown" w:date="2019-06-28T22:22:00Z">
                  <w:rPr>
                    <w:rFonts w:ascii="Cambria Math" w:hAnsi="Cambria Math" w:cs="Times New Roman"/>
                    <w:i/>
                    <w:sz w:val="24"/>
                    <w:szCs w:val="24"/>
                  </w:rPr>
                </w:ins>
              </m:ctrlPr>
            </m:accPr>
            <m:e>
              <m:r>
                <w:rPr>
                  <w:rFonts w:ascii="Cambria Math" w:hAnsi="Cambria Math" w:cs="Times New Roman"/>
                  <w:sz w:val="24"/>
                  <w:szCs w:val="24"/>
                </w:rPr>
                <m:t>F</m:t>
              </m:r>
            </m:e>
          </m:acc>
          <m:d>
            <m:dPr>
              <m:ctrlPr>
                <w:ins w:id="18" w:author="me" w:date="2019-06-28T21:13:00Z">
                  <w:rPr>
                    <w:rFonts w:ascii="Cambria Math" w:hAnsi="Cambria Math" w:cs="Times New Roman"/>
                    <w:i/>
                    <w:sz w:val="24"/>
                    <w:szCs w:val="24"/>
                  </w:rPr>
                </w:ins>
              </m:ctrlPr>
            </m:dPr>
            <m:e>
              <m:sSub>
                <m:sSubPr>
                  <m:ctrlPr>
                    <w:ins w:id="19" w:author="Unknown" w:date="2019-06-28T21:12:00Z">
                      <w:rPr>
                        <w:rFonts w:ascii="Cambria Math" w:hAnsi="Cambria Math" w:cs="Times New Roman"/>
                        <w:i/>
                        <w:sz w:val="24"/>
                        <w:szCs w:val="24"/>
                      </w:rPr>
                    </w:ins>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,τ</m:t>
              </m:r>
            </m:e>
          </m:d>
          <m:r>
            <w:rPr>
              <w:rFonts w:ascii="Cambria Math" w:hAnsi="Cambria Math" w:cs="Times New Roman"/>
              <w:sz w:val="24"/>
              <w:szCs w:val="24"/>
            </w:rPr>
            <m:t>=[</m:t>
          </m:r>
          <m:r>
            <m:rPr>
              <m:scr m:val="double-struck"/>
              <m:sty m:val="p"/>
            </m:rPr>
            <w:rPr>
              <w:rFonts w:ascii="Cambria Math" w:hAnsi="Cambria Math" w:cs="Cambria Math"/>
            </w:rPr>
            <m:t>G</m:t>
          </m:r>
          <m:d>
            <m:dPr>
              <m:ctrlPr>
                <w:ins w:id="20" w:author="me" w:date="2019-06-28T22:19:00Z">
                  <w:rPr>
                    <w:rFonts w:ascii="Cambria Math" w:hAnsi="Cambria Math" w:cs="Cambria Math"/>
                  </w:rPr>
                </w:ins>
              </m:ctrlPr>
            </m:dPr>
            <m:e>
              <m:sSub>
                <m:sSubPr>
                  <m:ctrlPr>
                    <w:ins w:id="21" w:author="Unknown" w:date="2019-06-28T21:12:00Z">
                      <w:rPr>
                        <w:rFonts w:ascii="Cambria Math" w:hAnsi="Cambria Math" w:cs="Times New Roman"/>
                        <w:i/>
                        <w:sz w:val="24"/>
                        <w:szCs w:val="24"/>
                      </w:rPr>
                    </w:ins>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,j+τ</m:t>
              </m:r>
              <m:ctrlPr>
                <w:ins w:id="22" w:author="me" w:date="2019-06-28T22:19:00Z">
                  <w:rPr>
                    <w:rFonts w:ascii="Cambria Math" w:hAnsi="Cambria Math" w:cs="Times New Roman"/>
                    <w:i/>
                    <w:sz w:val="24"/>
                    <w:szCs w:val="24"/>
                  </w:rPr>
                </w:ins>
              </m:ctrlPr>
            </m:e>
          </m:d>
          <m:sSubSup>
            <m:sSubSupPr>
              <m:ctrlPr>
                <w:ins w:id="23" w:author="Unknown" w:date="2019-06-28T21:12:00Z">
                  <w:rPr>
                    <w:rFonts w:ascii="Cambria Math" w:hAnsi="Cambria Math" w:cs="Times New Roman"/>
                    <w:i/>
                    <w:sz w:val="24"/>
                    <w:szCs w:val="24"/>
                  </w:rPr>
                </w:ins>
              </m:ctrlPr>
            </m:sSubSupPr>
            <m:e>
              <m:r>
                <w:rPr>
                  <w:rFonts w:ascii="Cambria Math" w:hAnsi="Cambria Math" w:cs="Times New Roman"/>
                  <w:sz w:val="24"/>
                  <w:szCs w:val="24"/>
                </w:rPr>
                <m:t>]</m:t>
              </m:r>
            </m:e>
            <m:sub>
              <m:r>
                <w:rPr>
                  <w:rFonts w:ascii="Cambria Math" w:hAnsi="Cambria Math" w:cs="Times New Roman"/>
                  <w:sz w:val="24"/>
                  <w:szCs w:val="24"/>
                </w:rPr>
                <m:t>j=1</m:t>
              </m:r>
            </m:sub>
            <m:sup>
              <m:r>
                <w:rPr>
                  <w:rFonts w:ascii="Cambria Math" w:hAnsi="Cambria Math" w:cs="Times New Roman"/>
                  <w:sz w:val="24"/>
                  <w:szCs w:val="24"/>
                </w:rPr>
                <m:t>N-τ</m:t>
              </m:r>
            </m:sup>
          </m:sSubSup>
          <m:r>
            <w:rPr>
              <w:rFonts w:ascii="Cambria Math" w:hAnsi="Cambria Math" w:cs="Times New Roman"/>
              <w:sz w:val="24"/>
              <w:szCs w:val="24"/>
            </w:rPr>
            <m:t xml:space="preserve"> </m:t>
          </m:r>
          <m:r>
            <m:rPr>
              <m:nor/>
            </m:rPr>
            <w:rPr>
              <w:rFonts w:ascii="Cambria Math" w:hAnsi="Cambria Math" w:cs="Times New Roman"/>
              <w:sz w:val="24"/>
              <w:szCs w:val="24"/>
            </w:rPr>
            <m:t>where</m:t>
          </m:r>
          <m:r>
            <w:rPr>
              <w:rFonts w:ascii="Cambria Math" w:hAnsi="Cambria Math" w:cs="Times New Roman"/>
              <w:sz w:val="24"/>
              <w:szCs w:val="24"/>
            </w:rPr>
            <m:t xml:space="preserve"> </m:t>
          </m:r>
          <m:sSub>
            <m:sSubPr>
              <m:ctrlPr>
                <w:ins w:id="24" w:author="Unknown" w:date="2019-06-28T21:12:00Z">
                  <w:rPr>
                    <w:rFonts w:ascii="Cambria Math" w:hAnsi="Cambria Math" w:cs="Times New Roman"/>
                    <w:i/>
                    <w:sz w:val="24"/>
                    <w:szCs w:val="24"/>
                  </w:rPr>
                </w:ins>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ins w:id="25" w:author="Unknown" w:date="2019-06-28T21:12:00Z">
                  <w:rPr>
                    <w:rFonts w:ascii="Cambria Math" w:hAnsi="Cambria Math" w:cs="Times New Roman"/>
                    <w:i/>
                    <w:sz w:val="24"/>
                    <w:szCs w:val="24"/>
                  </w:rPr>
                </w:ins>
              </m:ctrlPr>
            </m:sSubPr>
            <m:e>
              <m:r>
                <w:rPr>
                  <w:rFonts w:ascii="Cambria Math" w:hAnsi="Cambria Math" w:cs="Times New Roman"/>
                  <w:sz w:val="24"/>
                  <w:szCs w:val="24"/>
                </w:rPr>
                <m:t>σ</m:t>
              </m:r>
            </m:e>
            <m:sub>
              <m:r>
                <w:rPr>
                  <w:rFonts w:ascii="Cambria Math" w:hAnsi="Cambria Math" w:cs="Times New Roman"/>
                  <w:sz w:val="24"/>
                  <w:szCs w:val="24"/>
                </w:rPr>
                <m:t>j</m:t>
              </m:r>
            </m:sub>
          </m:sSub>
        </m:oMath>
      </m:oMathPara>
    </w:p>
    <w:p w14:paraId="12656B70" w14:textId="77777777" w:rsidR="00C5775A" w:rsidRDefault="00C5775A">
      <w:pPr>
        <w:rPr>
          <w:rFonts w:ascii="Times New Roman" w:eastAsiaTheme="minorEastAsia" w:hAnsi="Times New Roman" w:cs="Times New Roman"/>
        </w:rPr>
      </w:pPr>
    </w:p>
    <w:p w14:paraId="3329488E" w14:textId="13F14813" w:rsidR="00B865E1" w:rsidRPr="00B865E1" w:rsidRDefault="00B865E1">
      <w:pPr>
        <w:rPr>
          <w:rFonts w:ascii="Times New Roman" w:eastAsiaTheme="minorEastAsia" w:hAnsi="Times New Roman" w:cs="Times New Roman"/>
          <w:sz w:val="24"/>
          <w:szCs w:val="24"/>
        </w:rPr>
      </w:pPr>
      <m:oMathPara>
        <m:oMath>
          <m:r>
            <m:rPr>
              <m:scr m:val="double-struck"/>
              <m:sty m:val="p"/>
            </m:rPr>
            <w:rPr>
              <w:rFonts w:ascii="Cambria Math" w:hAnsi="Cambria Math" w:cs="Times New Roman"/>
            </w:rPr>
            <m:t>G</m:t>
          </m:r>
          <m:d>
            <m:dPr>
              <m:ctrlPr>
                <w:ins w:id="26" w:author="me" w:date="2019-06-28T22:19:00Z">
                  <w:rPr>
                    <w:rFonts w:ascii="Cambria Math" w:hAnsi="Cambria Math" w:cs="Times New Roman"/>
                  </w:rPr>
                </w:ins>
              </m:ctrlPr>
            </m:dPr>
            <m:e>
              <m:sSub>
                <m:sSubPr>
                  <m:ctrlPr>
                    <w:ins w:id="27" w:author="Unknown" w:date="2019-06-28T21:12:00Z">
                      <w:rPr>
                        <w:rFonts w:ascii="Cambria Math" w:hAnsi="Cambria Math" w:cs="Times New Roman"/>
                        <w:i/>
                        <w:sz w:val="24"/>
                        <w:szCs w:val="24"/>
                      </w:rPr>
                    </w:ins>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ctrlPr>
                <w:ins w:id="28" w:author="me" w:date="2019-06-28T22:19:00Z">
                  <w:rPr>
                    <w:rFonts w:ascii="Cambria Math" w:hAnsi="Cambria Math" w:cs="Times New Roman"/>
                    <w:i/>
                    <w:sz w:val="24"/>
                    <w:szCs w:val="24"/>
                  </w:rPr>
                </w:ins>
              </m:ctrlPr>
            </m:e>
          </m:d>
          <m:r>
            <w:rPr>
              <w:rFonts w:ascii="Cambria Math" w:hAnsi="Cambria Math" w:cs="Times New Roman"/>
              <w:sz w:val="24"/>
              <w:szCs w:val="24"/>
            </w:rPr>
            <m:t>=</m:t>
          </m:r>
          <m:d>
            <m:dPr>
              <m:begChr m:val="{"/>
              <m:endChr m:val=""/>
              <m:ctrlPr>
                <w:ins w:id="29" w:author="Unknown" w:date="2019-06-28T22:19:00Z">
                  <w:rPr>
                    <w:rFonts w:ascii="Cambria Math" w:hAnsi="Cambria Math" w:cs="Times New Roman"/>
                    <w:i/>
                    <w:sz w:val="24"/>
                    <w:szCs w:val="24"/>
                  </w:rPr>
                </w:ins>
              </m:ctrlPr>
            </m:dPr>
            <m:e>
              <m:eqArr>
                <m:eqArrPr>
                  <m:ctrlPr>
                    <w:ins w:id="30" w:author="Unknown" w:date="2019-06-28T22:19:00Z">
                      <w:rPr>
                        <w:rFonts w:ascii="Cambria Math" w:hAnsi="Cambria Math" w:cs="Times New Roman"/>
                        <w:i/>
                        <w:sz w:val="24"/>
                        <w:szCs w:val="24"/>
                      </w:rPr>
                    </w:ins>
                  </m:ctrlPr>
                </m:eqArrPr>
                <m:e>
                  <m:r>
                    <w:rPr>
                      <w:rFonts w:ascii="Cambria Math" w:hAnsi="Cambria Math" w:cs="Times New Roman"/>
                      <w:sz w:val="24"/>
                      <w:szCs w:val="24"/>
                    </w:rPr>
                    <m:t xml:space="preserve">1 </m:t>
                  </m:r>
                  <m:r>
                    <m:rPr>
                      <m:nor/>
                    </m:rPr>
                    <w:rPr>
                      <w:rFonts w:ascii="Cambria Math" w:hAnsi="Cambria Math" w:cs="Times New Roman"/>
                      <w:sz w:val="24"/>
                      <w:szCs w:val="24"/>
                    </w:rPr>
                    <m:t>if</m:t>
                  </m:r>
                  <m:r>
                    <w:rPr>
                      <w:rFonts w:ascii="Cambria Math" w:hAnsi="Cambria Math" w:cs="Times New Roman"/>
                      <w:sz w:val="24"/>
                      <w:szCs w:val="24"/>
                    </w:rPr>
                    <m:t xml:space="preserve"> </m:t>
                  </m:r>
                  <m:sSub>
                    <m:sSubPr>
                      <m:ctrlPr>
                        <w:ins w:id="31" w:author="Unknown" w:date="2019-06-28T21:12:00Z">
                          <w:rPr>
                            <w:rFonts w:ascii="Cambria Math" w:hAnsi="Cambria Math" w:cs="Times New Roman"/>
                            <w:i/>
                            <w:sz w:val="24"/>
                            <w:szCs w:val="24"/>
                          </w:rPr>
                        </w:ins>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ins w:id="32" w:author="Unknown" w:date="2019-06-28T21:12:00Z">
                          <w:rPr>
                            <w:rFonts w:ascii="Cambria Math" w:hAnsi="Cambria Math" w:cs="Times New Roman"/>
                            <w:i/>
                            <w:sz w:val="24"/>
                            <w:szCs w:val="24"/>
                          </w:rPr>
                        </w:ins>
                      </m:ctrlPr>
                    </m:sSubPr>
                    <m:e>
                      <m:r>
                        <w:rPr>
                          <w:rFonts w:ascii="Cambria Math" w:hAnsi="Cambria Math" w:cs="Times New Roman"/>
                          <w:sz w:val="24"/>
                          <w:szCs w:val="24"/>
                        </w:rPr>
                        <m:t>σ</m:t>
                      </m:r>
                    </m:e>
                    <m:sub>
                      <m:r>
                        <w:rPr>
                          <w:rFonts w:ascii="Cambria Math" w:hAnsi="Cambria Math" w:cs="Times New Roman"/>
                          <w:sz w:val="24"/>
                          <w:szCs w:val="24"/>
                        </w:rPr>
                        <m:t>k</m:t>
                      </m:r>
                    </m:sub>
                  </m:sSub>
                  <m:r>
                    <w:rPr>
                      <w:rFonts w:ascii="Cambria Math" w:hAnsi="Cambria Math" w:cs="Times New Roman"/>
                      <w:sz w:val="24"/>
                      <w:szCs w:val="24"/>
                    </w:rPr>
                    <m:t xml:space="preserve"> </m:t>
                  </m:r>
                </m:e>
                <m:e>
                  <m:r>
                    <w:rPr>
                      <w:rFonts w:ascii="Cambria Math" w:hAnsi="Cambria Math" w:cs="Times New Roman"/>
                      <w:sz w:val="24"/>
                      <w:szCs w:val="24"/>
                    </w:rPr>
                    <m:t xml:space="preserve">  0 </m:t>
                  </m:r>
                  <m:r>
                    <m:rPr>
                      <m:nor/>
                    </m:rPr>
                    <w:rPr>
                      <w:rFonts w:ascii="Cambria Math" w:hAnsi="Cambria Math" w:cs="Times New Roman"/>
                      <w:sz w:val="24"/>
                      <w:szCs w:val="24"/>
                    </w:rPr>
                    <m:t>otherwise</m:t>
                  </m:r>
                </m:e>
              </m:eqArr>
            </m:e>
          </m:d>
        </m:oMath>
      </m:oMathPara>
    </w:p>
    <w:p w14:paraId="62CFAAFB" w14:textId="5F36A0A0" w:rsidR="00B35255" w:rsidRPr="00B35255" w:rsidRDefault="00B35255">
      <w:pPr>
        <w:rPr>
          <w:rFonts w:ascii="Times New Roman" w:hAnsi="Times New Roman" w:cs="Times New Roman"/>
          <w:sz w:val="24"/>
          <w:szCs w:val="24"/>
        </w:rPr>
      </w:pPr>
      <m:oMathPara>
        <m:oMathParaPr>
          <m:jc m:val="center"/>
        </m:oMathParaPr>
        <m:oMath>
          <m:r>
            <m:rPr>
              <m:sty m:val="p"/>
            </m:rPr>
            <w:rPr>
              <w:rFonts w:ascii="Cambria Math" w:hAnsi="Cambria Math" w:cs="Arial"/>
              <w:color w:val="000000"/>
              <w:sz w:val="27"/>
              <w:szCs w:val="27"/>
            </w:rPr>
            <m:t> </m:t>
          </m:r>
        </m:oMath>
      </m:oMathPara>
    </w:p>
    <w:p w14:paraId="0F6F0511" w14:textId="44CD6EB3" w:rsidR="0076379F" w:rsidRDefault="0076379F" w:rsidP="0076379F">
      <w:pPr>
        <w:autoSpaceDE w:val="0"/>
        <w:autoSpaceDN w:val="0"/>
        <w:adjustRightInd w:val="0"/>
        <w:spacing w:after="0" w:line="240" w:lineRule="auto"/>
        <w:rPr>
          <w:rFonts w:ascii="Times New Roman" w:hAnsi="Times New Roman" w:cs="Times New Roman"/>
          <w:sz w:val="24"/>
          <w:szCs w:val="24"/>
        </w:rPr>
      </w:pPr>
      <w:r w:rsidRPr="0076379F">
        <w:rPr>
          <w:rFonts w:ascii="Times New Roman" w:hAnsi="Times New Roman" w:cs="Times New Roman"/>
          <w:sz w:val="24"/>
          <w:szCs w:val="24"/>
        </w:rPr>
        <w:t xml:space="preserve">Where is </w:t>
      </w:r>
      <w:r w:rsidRPr="0076379F">
        <w:rPr>
          <w:rFonts w:ascii="Cambria Math" w:eastAsia="CambriaMath" w:hAnsi="Cambria Math" w:cs="Cambria Math"/>
          <w:sz w:val="24"/>
          <w:szCs w:val="24"/>
        </w:rPr>
        <w:t>𝑁</w:t>
      </w:r>
      <w:r w:rsidRPr="0076379F">
        <w:rPr>
          <w:rFonts w:ascii="Times New Roman" w:eastAsia="CambriaMath" w:hAnsi="Times New Roman" w:cs="Times New Roman"/>
          <w:sz w:val="24"/>
          <w:szCs w:val="24"/>
        </w:rPr>
        <w:t xml:space="preserve"> </w:t>
      </w:r>
      <w:r w:rsidRPr="0076379F">
        <w:rPr>
          <w:rFonts w:ascii="Times New Roman" w:hAnsi="Times New Roman" w:cs="Times New Roman"/>
          <w:sz w:val="24"/>
          <w:szCs w:val="24"/>
        </w:rPr>
        <w:t xml:space="preserve">the number of surveys performed since the individual </w:t>
      </w:r>
      <m:oMath>
        <m:sSub>
          <m:sSubPr>
            <m:ctrlPr>
              <w:ins w:id="33" w:author="Unknown" w:date="2019-06-28T21:12:00Z">
                <w:rPr>
                  <w:rFonts w:ascii="Cambria Math" w:hAnsi="Cambria Math" w:cs="Times New Roman"/>
                  <w:i/>
                  <w:sz w:val="24"/>
                  <w:szCs w:val="24"/>
                </w:rPr>
              </w:ins>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76379F">
        <w:rPr>
          <w:rFonts w:ascii="Times New Roman" w:eastAsia="CambriaMath" w:hAnsi="Times New Roman" w:cs="Times New Roman"/>
          <w:sz w:val="24"/>
          <w:szCs w:val="24"/>
        </w:rPr>
        <w:t xml:space="preserve"> </w:t>
      </w:r>
      <w:r w:rsidRPr="0076379F">
        <w:rPr>
          <w:rFonts w:ascii="Times New Roman" w:hAnsi="Times New Roman" w:cs="Times New Roman"/>
          <w:sz w:val="24"/>
          <w:szCs w:val="24"/>
        </w:rPr>
        <w:t xml:space="preserve">was first captured and the  </w:t>
      </w:r>
      <w:r>
        <w:rPr>
          <w:rFonts w:ascii="Times New Roman" w:hAnsi="Times New Roman" w:cs="Times New Roman"/>
          <w:sz w:val="24"/>
          <w:szCs w:val="24"/>
        </w:rPr>
        <w:t>corresponding</w:t>
      </w:r>
      <w:r w:rsidRPr="0076379F">
        <w:rPr>
          <w:rFonts w:ascii="Times New Roman" w:hAnsi="Times New Roman" w:cs="Times New Roman"/>
          <w:sz w:val="24"/>
          <w:szCs w:val="24"/>
        </w:rPr>
        <w:t xml:space="preserve"> presence-absence vector </w:t>
      </w:r>
      <w:r w:rsidRPr="0076379F">
        <w:rPr>
          <w:rFonts w:ascii="Cambria Math" w:eastAsia="CambriaMath" w:hAnsi="Cambria Math" w:cs="Cambria Math"/>
          <w:sz w:val="24"/>
          <w:szCs w:val="24"/>
        </w:rPr>
        <w:t>𝐹</w:t>
      </w:r>
      <w:r>
        <w:rPr>
          <w:rFonts w:ascii="Cambria Math" w:eastAsia="CambriaMath" w:hAnsi="Cambria Math" w:cs="Cambria Math"/>
          <w:sz w:val="24"/>
          <w:szCs w:val="24"/>
        </w:rPr>
        <w:t xml:space="preserve"> </w:t>
      </w:r>
      <w:r>
        <w:rPr>
          <w:rFonts w:ascii="Times New Roman" w:hAnsi="Times New Roman" w:cs="Times New Roman"/>
          <w:sz w:val="24"/>
          <w:szCs w:val="24"/>
        </w:rPr>
        <w:t>is defined</w:t>
      </w:r>
      <w:r w:rsidRPr="0076379F">
        <w:rPr>
          <w:rFonts w:ascii="Times New Roman" w:eastAsia="CambriaMath" w:hAnsi="Times New Roman" w:cs="Times New Roman"/>
          <w:sz w:val="24"/>
          <w:szCs w:val="24"/>
        </w:rPr>
        <w:t xml:space="preserve"> </w:t>
      </w:r>
      <w:r w:rsidRPr="0076379F">
        <w:rPr>
          <w:rFonts w:ascii="Times New Roman" w:hAnsi="Times New Roman" w:cs="Times New Roman"/>
          <w:sz w:val="24"/>
          <w:szCs w:val="24"/>
        </w:rPr>
        <w:t xml:space="preserve">for each set of lags </w:t>
      </w:r>
      <w:r w:rsidRPr="0076379F">
        <w:rPr>
          <w:rFonts w:ascii="Cambria Math" w:eastAsia="CambriaMath" w:hAnsi="Cambria Math" w:cs="Cambria Math"/>
          <w:sz w:val="24"/>
          <w:szCs w:val="24"/>
        </w:rPr>
        <w:t>𝜏</w:t>
      </w:r>
      <w:r w:rsidRPr="0076379F">
        <w:rPr>
          <w:rFonts w:ascii="Times New Roman" w:hAnsi="Times New Roman" w:cs="Times New Roman"/>
          <w:sz w:val="24"/>
          <w:szCs w:val="24"/>
        </w:rPr>
        <w:t xml:space="preserve">, where </w:t>
      </w:r>
      <w:r w:rsidRPr="0076379F">
        <w:rPr>
          <w:rFonts w:ascii="Cambria Math" w:eastAsia="CambriaMath" w:hAnsi="Cambria Math" w:cs="Cambria Math"/>
          <w:sz w:val="24"/>
          <w:szCs w:val="24"/>
        </w:rPr>
        <w:t>𝜏</w:t>
      </w:r>
      <w:r w:rsidRPr="0076379F">
        <w:rPr>
          <w:rFonts w:ascii="Times New Roman" w:eastAsia="CambriaMath" w:hAnsi="Times New Roman" w:cs="Times New Roman"/>
          <w:sz w:val="24"/>
          <w:szCs w:val="24"/>
        </w:rPr>
        <w:t xml:space="preserve"> </w:t>
      </w:r>
      <w:r>
        <w:rPr>
          <w:rFonts w:ascii="Times New Roman" w:hAnsi="Times New Roman" w:cs="Times New Roman"/>
          <w:sz w:val="24"/>
          <w:szCs w:val="24"/>
        </w:rPr>
        <w:t xml:space="preserve">is the difference </w:t>
      </w:r>
      <w:r w:rsidRPr="0076379F">
        <w:rPr>
          <w:rFonts w:ascii="Times New Roman" w:hAnsi="Times New Roman" w:cs="Times New Roman"/>
          <w:sz w:val="24"/>
          <w:szCs w:val="24"/>
        </w:rPr>
        <w:t xml:space="preserve">between the previous recapture event </w:t>
      </w:r>
      <w:r w:rsidRPr="0076379F">
        <w:rPr>
          <w:rFonts w:ascii="Cambria Math" w:eastAsia="CambriaMath" w:hAnsi="Cambria Math" w:cs="Cambria Math"/>
          <w:sz w:val="24"/>
          <w:szCs w:val="24"/>
        </w:rPr>
        <w:t>𝑗</w:t>
      </w:r>
      <w:r w:rsidRPr="0076379F">
        <w:rPr>
          <w:rFonts w:ascii="Times New Roman" w:eastAsia="CambriaMath" w:hAnsi="Times New Roman" w:cs="Times New Roman"/>
          <w:sz w:val="24"/>
          <w:szCs w:val="24"/>
        </w:rPr>
        <w:t xml:space="preserve"> </w:t>
      </w:r>
      <w:r w:rsidRPr="0076379F">
        <w:rPr>
          <w:rFonts w:ascii="Times New Roman" w:hAnsi="Times New Roman" w:cs="Times New Roman"/>
          <w:sz w:val="24"/>
          <w:szCs w:val="24"/>
        </w:rPr>
        <w:t xml:space="preserve">and the posterior recapture event </w:t>
      </w:r>
      <w:r w:rsidRPr="0076379F">
        <w:rPr>
          <w:rFonts w:ascii="Cambria Math" w:eastAsia="CambriaMath" w:hAnsi="Cambria Math" w:cs="Cambria Math"/>
          <w:sz w:val="24"/>
          <w:szCs w:val="24"/>
        </w:rPr>
        <w:t>𝑘</w:t>
      </w:r>
      <w:r>
        <w:rPr>
          <w:rFonts w:ascii="Times New Roman" w:hAnsi="Times New Roman" w:cs="Times New Roman"/>
          <w:sz w:val="24"/>
          <w:szCs w:val="24"/>
        </w:rPr>
        <w:t xml:space="preserve">, as 1 if </w:t>
      </w:r>
      <w:r w:rsidRPr="0076379F">
        <w:rPr>
          <w:rFonts w:ascii="Times New Roman" w:hAnsi="Times New Roman" w:cs="Times New Roman"/>
          <w:sz w:val="24"/>
          <w:szCs w:val="24"/>
        </w:rPr>
        <w:t>t</w:t>
      </w:r>
      <w:r>
        <w:rPr>
          <w:rFonts w:ascii="Times New Roman" w:hAnsi="Times New Roman" w:cs="Times New Roman"/>
          <w:sz w:val="24"/>
          <w:szCs w:val="24"/>
        </w:rPr>
        <w:t>he individual belongs to the</w:t>
      </w:r>
      <w:r w:rsidR="004F0831">
        <w:rPr>
          <w:rFonts w:ascii="Times New Roman" w:hAnsi="Times New Roman" w:cs="Times New Roman"/>
          <w:sz w:val="24"/>
          <w:szCs w:val="24"/>
        </w:rPr>
        <w:t xml:space="preserve"> set of individuals recaptured o</w:t>
      </w:r>
      <w:r w:rsidRPr="0076379F">
        <w:rPr>
          <w:rFonts w:ascii="Times New Roman" w:hAnsi="Times New Roman" w:cs="Times New Roman"/>
          <w:sz w:val="24"/>
          <w:szCs w:val="24"/>
        </w:rPr>
        <w:t>n both occasions (</w:t>
      </w:r>
      <m:oMath>
        <m:sSub>
          <m:sSubPr>
            <m:ctrlPr>
              <w:ins w:id="34" w:author="Unknown" w:date="2019-06-28T21:12:00Z">
                <w:rPr>
                  <w:rFonts w:ascii="Cambria Math" w:hAnsi="Cambria Math" w:cs="Times New Roman"/>
                  <w:i/>
                  <w:sz w:val="24"/>
                  <w:szCs w:val="24"/>
                </w:rPr>
              </w:ins>
            </m:ctrlPr>
          </m:sSubPr>
          <m:e>
            <m:r>
              <w:rPr>
                <w:rFonts w:ascii="Cambria Math" w:hAnsi="Cambria Math" w:cs="Times New Roman"/>
                <w:sz w:val="24"/>
                <w:szCs w:val="24"/>
              </w:rPr>
              <m:t>σ</m:t>
            </m:r>
          </m:e>
          <m:sub>
            <m:r>
              <w:rPr>
                <w:rFonts w:ascii="Cambria Math" w:hAnsi="Cambria Math" w:cs="Times New Roman"/>
                <w:sz w:val="24"/>
                <w:szCs w:val="24"/>
              </w:rPr>
              <m:t>j</m:t>
            </m:r>
          </m:sub>
        </m:sSub>
      </m:oMath>
      <w:r w:rsidRPr="0076379F">
        <w:rPr>
          <w:rFonts w:ascii="Times New Roman" w:eastAsia="CambriaMath" w:hAnsi="Times New Roman" w:cs="Times New Roman"/>
          <w:sz w:val="24"/>
          <w:szCs w:val="24"/>
        </w:rPr>
        <w:t xml:space="preserve"> </w:t>
      </w:r>
      <w:r w:rsidRPr="0076379F">
        <w:rPr>
          <w:rFonts w:ascii="Times New Roman" w:hAnsi="Times New Roman" w:cs="Times New Roman"/>
          <w:sz w:val="24"/>
          <w:szCs w:val="24"/>
        </w:rPr>
        <w:t xml:space="preserve">and </w:t>
      </w:r>
      <m:oMath>
        <m:sSub>
          <m:sSubPr>
            <m:ctrlPr>
              <w:ins w:id="35" w:author="Unknown" w:date="2019-06-28T21:12:00Z">
                <w:rPr>
                  <w:rFonts w:ascii="Cambria Math" w:hAnsi="Cambria Math" w:cs="Times New Roman"/>
                  <w:i/>
                  <w:sz w:val="24"/>
                  <w:szCs w:val="24"/>
                </w:rPr>
              </w:ins>
            </m:ctrlPr>
          </m:sSubPr>
          <m:e>
            <m:r>
              <w:rPr>
                <w:rFonts w:ascii="Cambria Math" w:hAnsi="Cambria Math" w:cs="Times New Roman"/>
                <w:sz w:val="24"/>
                <w:szCs w:val="24"/>
              </w:rPr>
              <m:t>σ</m:t>
            </m:r>
          </m:e>
          <m:sub>
            <m:r>
              <w:rPr>
                <w:rFonts w:ascii="Cambria Math" w:hAnsi="Cambria Math" w:cs="Times New Roman"/>
                <w:sz w:val="24"/>
                <w:szCs w:val="24"/>
              </w:rPr>
              <m:t>k</m:t>
            </m:r>
          </m:sub>
        </m:sSub>
      </m:oMath>
      <w:r w:rsidRPr="0076379F">
        <w:rPr>
          <w:rFonts w:ascii="Times New Roman" w:hAnsi="Times New Roman" w:cs="Times New Roman"/>
          <w:sz w:val="24"/>
          <w:szCs w:val="24"/>
        </w:rPr>
        <w:t>) and</w:t>
      </w:r>
      <w:r>
        <w:rPr>
          <w:rFonts w:ascii="Times New Roman" w:hAnsi="Times New Roman" w:cs="Times New Roman"/>
          <w:sz w:val="24"/>
          <w:szCs w:val="24"/>
        </w:rPr>
        <w:t xml:space="preserve"> defined as 0 otherwise.</w:t>
      </w:r>
    </w:p>
    <w:p w14:paraId="49AC5F68" w14:textId="77777777" w:rsidR="00F004B2" w:rsidDel="009E209D" w:rsidRDefault="00F004B2" w:rsidP="0076379F">
      <w:pPr>
        <w:autoSpaceDE w:val="0"/>
        <w:autoSpaceDN w:val="0"/>
        <w:adjustRightInd w:val="0"/>
        <w:spacing w:after="0" w:line="240" w:lineRule="auto"/>
        <w:rPr>
          <w:del w:id="36" w:author="Fernando Cagua" w:date="2019-07-09T11:49:00Z"/>
          <w:rFonts w:ascii="Times New Roman" w:hAnsi="Times New Roman" w:cs="Times New Roman"/>
          <w:sz w:val="24"/>
          <w:szCs w:val="24"/>
        </w:rPr>
      </w:pPr>
    </w:p>
    <w:p w14:paraId="6244ABED" w14:textId="2DAB69AF" w:rsidR="00B26D67" w:rsidDel="009E209D" w:rsidRDefault="00B26D67">
      <w:pPr>
        <w:rPr>
          <w:del w:id="37" w:author="Fernando Cagua" w:date="2019-07-09T11:49:00Z"/>
          <w:rFonts w:ascii="Times New Roman" w:hAnsi="Times New Roman" w:cs="Times New Roman"/>
          <w:b/>
          <w:sz w:val="24"/>
          <w:szCs w:val="24"/>
        </w:rPr>
      </w:pPr>
      <w:del w:id="38" w:author="Fernando Cagua" w:date="2019-07-09T11:49:00Z">
        <w:r w:rsidDel="009E209D">
          <w:rPr>
            <w:rFonts w:ascii="Times New Roman" w:hAnsi="Times New Roman" w:cs="Times New Roman"/>
            <w:b/>
            <w:sz w:val="24"/>
            <w:szCs w:val="24"/>
          </w:rPr>
          <w:delText>INSERT R CODE:</w:delText>
        </w:r>
        <w:r w:rsidR="00F004B2" w:rsidDel="009E209D">
          <w:rPr>
            <w:rFonts w:ascii="Times New Roman" w:hAnsi="Times New Roman" w:cs="Times New Roman"/>
            <w:b/>
            <w:sz w:val="24"/>
            <w:szCs w:val="24"/>
          </w:rPr>
          <w:delText xml:space="preserve"> i</w:delText>
        </w:r>
        <w:r w:rsidDel="009E209D">
          <w:rPr>
            <w:rFonts w:ascii="Times New Roman" w:hAnsi="Times New Roman" w:cs="Times New Roman"/>
            <w:b/>
            <w:sz w:val="24"/>
            <w:szCs w:val="24"/>
          </w:rPr>
          <w:delText>ndividual occupancy metric</w:delText>
        </w:r>
      </w:del>
    </w:p>
    <w:p w14:paraId="4E711003" w14:textId="77777777" w:rsidR="00666D95" w:rsidRDefault="00666D95">
      <w:pPr>
        <w:rPr>
          <w:rFonts w:ascii="Times New Roman" w:hAnsi="Times New Roman" w:cs="Times New Roman"/>
          <w:b/>
          <w:sz w:val="24"/>
          <w:szCs w:val="24"/>
        </w:rPr>
      </w:pPr>
    </w:p>
    <w:p w14:paraId="6821E549" w14:textId="0173D995" w:rsidR="00666D95" w:rsidRPr="00D512B7" w:rsidRDefault="00666D95">
      <w:pPr>
        <w:rPr>
          <w:rFonts w:ascii="Times New Roman" w:hAnsi="Times New Roman" w:cs="Times New Roman"/>
          <w:b/>
          <w:sz w:val="32"/>
          <w:szCs w:val="32"/>
        </w:rPr>
      </w:pPr>
      <w:r w:rsidRPr="00D512B7">
        <w:rPr>
          <w:rFonts w:ascii="Times New Roman" w:hAnsi="Times New Roman" w:cs="Times New Roman"/>
          <w:b/>
          <w:sz w:val="32"/>
          <w:szCs w:val="32"/>
        </w:rPr>
        <w:t xml:space="preserve">Calculating explanatory variables </w:t>
      </w:r>
    </w:p>
    <w:p w14:paraId="77A95628" w14:textId="2284168C" w:rsidR="00B26D67" w:rsidRPr="00D512B7" w:rsidRDefault="00666D95">
      <w:pPr>
        <w:rPr>
          <w:rFonts w:ascii="Times New Roman" w:hAnsi="Times New Roman" w:cs="Times New Roman"/>
          <w:b/>
          <w:sz w:val="28"/>
          <w:szCs w:val="28"/>
        </w:rPr>
      </w:pPr>
      <w:r w:rsidRPr="00D512B7">
        <w:rPr>
          <w:rFonts w:ascii="Times New Roman" w:hAnsi="Times New Roman" w:cs="Times New Roman"/>
          <w:b/>
          <w:sz w:val="28"/>
          <w:szCs w:val="28"/>
        </w:rPr>
        <w:t xml:space="preserve">Smoothed variables  </w:t>
      </w:r>
      <w:r w:rsidR="00B26D67" w:rsidRPr="00D512B7">
        <w:rPr>
          <w:rFonts w:ascii="Times New Roman" w:hAnsi="Times New Roman" w:cs="Times New Roman"/>
          <w:b/>
          <w:sz w:val="28"/>
          <w:szCs w:val="28"/>
        </w:rPr>
        <w:t xml:space="preserve"> </w:t>
      </w:r>
    </w:p>
    <w:p w14:paraId="5E20F316" w14:textId="2D14C8B5" w:rsidR="00F004B2" w:rsidRDefault="00D512B7">
      <w:pPr>
        <w:rPr>
          <w:rFonts w:ascii="Times New Roman" w:hAnsi="Times New Roman" w:cs="Times New Roman"/>
          <w:sz w:val="24"/>
          <w:szCs w:val="24"/>
        </w:rPr>
      </w:pPr>
      <w:r>
        <w:rPr>
          <w:rFonts w:ascii="Times New Roman" w:hAnsi="Times New Roman" w:cs="Times New Roman"/>
          <w:sz w:val="24"/>
          <w:szCs w:val="24"/>
        </w:rPr>
        <w:t xml:space="preserve">Smoothed </w:t>
      </w:r>
      <w:r w:rsidR="00F004B2">
        <w:rPr>
          <w:rFonts w:ascii="Times New Roman" w:hAnsi="Times New Roman" w:cs="Times New Roman"/>
          <w:sz w:val="24"/>
          <w:szCs w:val="24"/>
        </w:rPr>
        <w:t>variable</w:t>
      </w:r>
      <w:r>
        <w:rPr>
          <w:rFonts w:ascii="Times New Roman" w:hAnsi="Times New Roman" w:cs="Times New Roman"/>
          <w:sz w:val="24"/>
          <w:szCs w:val="24"/>
        </w:rPr>
        <w:t>s included</w:t>
      </w:r>
      <w:r w:rsidR="00F004B2">
        <w:rPr>
          <w:rFonts w:ascii="Times New Roman" w:hAnsi="Times New Roman" w:cs="Times New Roman"/>
          <w:sz w:val="24"/>
          <w:szCs w:val="24"/>
        </w:rPr>
        <w:t xml:space="preserve"> temporal lag (</w:t>
      </w:r>
      <w:r w:rsidR="00F004B2">
        <w:rPr>
          <w:rFonts w:ascii="Cambria Math" w:eastAsia="CambriaMath" w:hAnsi="Cambria Math" w:cs="Cambria Math"/>
          <w:sz w:val="24"/>
          <w:szCs w:val="24"/>
        </w:rPr>
        <w:t>)</w:t>
      </w:r>
      <w:r>
        <w:rPr>
          <w:rFonts w:ascii="Cambria Math" w:eastAsia="CambriaMath" w:hAnsi="Cambria Math" w:cs="Cambria Math"/>
          <w:sz w:val="24"/>
          <w:szCs w:val="24"/>
        </w:rPr>
        <w:t xml:space="preserve"> and time-of-year</w:t>
      </w:r>
      <w:r>
        <w:rPr>
          <w:rFonts w:ascii="Times New Roman" w:hAnsi="Times New Roman" w:cs="Times New Roman"/>
          <w:sz w:val="24"/>
          <w:szCs w:val="24"/>
        </w:rPr>
        <w:t>. Lag</w:t>
      </w:r>
      <w:r w:rsidR="00F004B2">
        <w:rPr>
          <w:rFonts w:ascii="Times New Roman" w:hAnsi="Times New Roman" w:cs="Times New Roman"/>
          <w:sz w:val="24"/>
          <w:szCs w:val="24"/>
        </w:rPr>
        <w:t xml:space="preserve"> was already quantified to calculate th</w:t>
      </w:r>
      <w:r>
        <w:rPr>
          <w:rFonts w:ascii="Times New Roman" w:hAnsi="Times New Roman" w:cs="Times New Roman"/>
          <w:sz w:val="24"/>
          <w:szCs w:val="24"/>
        </w:rPr>
        <w:t>e individual occupancy metrics as the set of all possible time-differences between potential capture events for a given animal.</w:t>
      </w:r>
      <w:r w:rsidR="004A37A7">
        <w:rPr>
          <w:rFonts w:ascii="Times New Roman" w:hAnsi="Times New Roman" w:cs="Times New Roman"/>
          <w:sz w:val="24"/>
          <w:szCs w:val="24"/>
        </w:rPr>
        <w:t xml:space="preserve"> </w:t>
      </w:r>
      <w:r w:rsidR="00F004B2">
        <w:rPr>
          <w:rFonts w:ascii="Times New Roman" w:hAnsi="Times New Roman" w:cs="Times New Roman"/>
          <w:sz w:val="24"/>
          <w:szCs w:val="24"/>
        </w:rPr>
        <w:t>Time-of-year was quantified as week of the year, so sightings/detections from January 1</w:t>
      </w:r>
      <w:r w:rsidR="00F004B2" w:rsidRPr="00F004B2">
        <w:rPr>
          <w:rFonts w:ascii="Times New Roman" w:hAnsi="Times New Roman" w:cs="Times New Roman"/>
          <w:sz w:val="24"/>
          <w:szCs w:val="24"/>
          <w:vertAlign w:val="superscript"/>
        </w:rPr>
        <w:t>st</w:t>
      </w:r>
      <w:r w:rsidR="00F004B2">
        <w:rPr>
          <w:rFonts w:ascii="Times New Roman" w:hAnsi="Times New Roman" w:cs="Times New Roman"/>
          <w:sz w:val="24"/>
          <w:szCs w:val="24"/>
        </w:rPr>
        <w:t xml:space="preserve"> through the 7</w:t>
      </w:r>
      <w:r w:rsidR="00F004B2" w:rsidRPr="00F004B2">
        <w:rPr>
          <w:rFonts w:ascii="Times New Roman" w:hAnsi="Times New Roman" w:cs="Times New Roman"/>
          <w:sz w:val="24"/>
          <w:szCs w:val="24"/>
          <w:vertAlign w:val="superscript"/>
        </w:rPr>
        <w:t>th</w:t>
      </w:r>
      <w:r w:rsidR="00F004B2">
        <w:rPr>
          <w:rFonts w:ascii="Times New Roman" w:hAnsi="Times New Roman" w:cs="Times New Roman"/>
          <w:sz w:val="24"/>
          <w:szCs w:val="24"/>
        </w:rPr>
        <w:t xml:space="preserve"> would have a time-of-year value equal to 1, January 8</w:t>
      </w:r>
      <w:r w:rsidR="00F004B2" w:rsidRPr="00F004B2">
        <w:rPr>
          <w:rFonts w:ascii="Times New Roman" w:hAnsi="Times New Roman" w:cs="Times New Roman"/>
          <w:sz w:val="24"/>
          <w:szCs w:val="24"/>
          <w:vertAlign w:val="superscript"/>
        </w:rPr>
        <w:t>th</w:t>
      </w:r>
      <w:r w:rsidR="00F004B2">
        <w:rPr>
          <w:rFonts w:ascii="Times New Roman" w:hAnsi="Times New Roman" w:cs="Times New Roman"/>
          <w:sz w:val="24"/>
          <w:szCs w:val="24"/>
        </w:rPr>
        <w:t>-15</w:t>
      </w:r>
      <w:r w:rsidR="00F004B2" w:rsidRPr="00F004B2">
        <w:rPr>
          <w:rFonts w:ascii="Times New Roman" w:hAnsi="Times New Roman" w:cs="Times New Roman"/>
          <w:sz w:val="24"/>
          <w:szCs w:val="24"/>
          <w:vertAlign w:val="superscript"/>
        </w:rPr>
        <w:t>th</w:t>
      </w:r>
      <w:r w:rsidR="00F004B2">
        <w:rPr>
          <w:rFonts w:ascii="Times New Roman" w:hAnsi="Times New Roman" w:cs="Times New Roman"/>
          <w:sz w:val="24"/>
          <w:szCs w:val="24"/>
          <w:vertAlign w:val="superscript"/>
        </w:rPr>
        <w:t xml:space="preserve"> </w:t>
      </w:r>
      <w:r w:rsidR="00F004B2">
        <w:rPr>
          <w:rFonts w:ascii="Times New Roman" w:hAnsi="Times New Roman" w:cs="Times New Roman"/>
          <w:sz w:val="24"/>
          <w:szCs w:val="24"/>
        </w:rPr>
        <w:t>would have a value of 2 and so on.</w:t>
      </w:r>
      <w:r>
        <w:rPr>
          <w:rFonts w:ascii="Times New Roman" w:hAnsi="Times New Roman" w:cs="Times New Roman"/>
          <w:sz w:val="24"/>
          <w:szCs w:val="24"/>
        </w:rPr>
        <w:t xml:space="preserve"> Both of these terms were </w:t>
      </w:r>
      <w:ins w:id="39" w:author="Fernando Cagua" w:date="2019-07-09T12:02:00Z">
        <w:r w:rsidR="00AA1D2B">
          <w:rPr>
            <w:rFonts w:ascii="Times New Roman" w:hAnsi="Times New Roman" w:cs="Times New Roman"/>
            <w:sz w:val="24"/>
            <w:szCs w:val="24"/>
          </w:rPr>
          <w:t xml:space="preserve">included as </w:t>
        </w:r>
      </w:ins>
      <w:r>
        <w:rPr>
          <w:rFonts w:ascii="Times New Roman" w:hAnsi="Times New Roman" w:cs="Times New Roman"/>
          <w:sz w:val="24"/>
          <w:szCs w:val="24"/>
        </w:rPr>
        <w:t>smooth</w:t>
      </w:r>
      <w:ins w:id="40" w:author="Fernando Cagua" w:date="2019-07-09T12:03:00Z">
        <w:r w:rsidR="00AA1D2B">
          <w:rPr>
            <w:rFonts w:ascii="Times New Roman" w:hAnsi="Times New Roman" w:cs="Times New Roman"/>
            <w:sz w:val="24"/>
            <w:szCs w:val="24"/>
          </w:rPr>
          <w:t>s</w:t>
        </w:r>
      </w:ins>
      <w:ins w:id="41" w:author="Fernando Cagua" w:date="2019-07-09T12:02:00Z">
        <w:r w:rsidR="00AA1D2B">
          <w:rPr>
            <w:rFonts w:ascii="Times New Roman" w:hAnsi="Times New Roman" w:cs="Times New Roman"/>
            <w:sz w:val="24"/>
            <w:szCs w:val="24"/>
          </w:rPr>
          <w:t xml:space="preserve"> in</w:t>
        </w:r>
      </w:ins>
      <w:ins w:id="42" w:author="Fernando Cagua" w:date="2019-07-09T12:03:00Z">
        <w:r w:rsidR="00AA1D2B">
          <w:rPr>
            <w:rFonts w:ascii="Times New Roman" w:hAnsi="Times New Roman" w:cs="Times New Roman"/>
            <w:sz w:val="24"/>
            <w:szCs w:val="24"/>
          </w:rPr>
          <w:t xml:space="preserve"> the models. </w:t>
        </w:r>
      </w:ins>
      <w:ins w:id="43" w:author="Fernando Cagua" w:date="2019-07-09T12:12:00Z">
        <w:r w:rsidR="007676C4">
          <w:rPr>
            <w:rFonts w:ascii="Times New Roman" w:hAnsi="Times New Roman" w:cs="Times New Roman"/>
            <w:sz w:val="24"/>
            <w:szCs w:val="24"/>
          </w:rPr>
          <w:t>Time of the year was included as a</w:t>
        </w:r>
      </w:ins>
      <w:ins w:id="44" w:author="Fernando Cagua" w:date="2019-07-09T12:17:00Z">
        <w:r w:rsidR="007676C4">
          <w:rPr>
            <w:rFonts w:ascii="Times New Roman" w:hAnsi="Times New Roman" w:cs="Times New Roman"/>
            <w:sz w:val="24"/>
            <w:szCs w:val="24"/>
          </w:rPr>
          <w:t xml:space="preserve"> cyclic cubic regression spline (as the want the value at the end of the year to match the value at the beg</w:t>
        </w:r>
      </w:ins>
      <w:ins w:id="45" w:author="Fernando Cagua" w:date="2019-07-09T12:18:00Z">
        <w:r w:rsidR="007676C4">
          <w:rPr>
            <w:rFonts w:ascii="Times New Roman" w:hAnsi="Times New Roman" w:cs="Times New Roman"/>
            <w:sz w:val="24"/>
            <w:szCs w:val="24"/>
          </w:rPr>
          <w:t xml:space="preserve">inning of the year). Lag was included as a </w:t>
        </w:r>
        <w:r w:rsidR="007676C4" w:rsidRPr="007676C4">
          <w:rPr>
            <w:rFonts w:ascii="Times New Roman" w:hAnsi="Times New Roman" w:cs="Times New Roman"/>
            <w:sz w:val="24"/>
            <w:szCs w:val="24"/>
          </w:rPr>
          <w:t>low rank isotropic smoother</w:t>
        </w:r>
        <w:r w:rsidR="007676C4">
          <w:rPr>
            <w:rFonts w:ascii="Times New Roman" w:hAnsi="Times New Roman" w:cs="Times New Roman"/>
            <w:sz w:val="24"/>
            <w:szCs w:val="24"/>
          </w:rPr>
          <w:t xml:space="preserve">, which is the default in our modelling framework. </w:t>
        </w:r>
      </w:ins>
      <w:del w:id="46" w:author="Fernando Cagua" w:date="2019-07-09T12:18:00Z">
        <w:r w:rsidDel="007676C4">
          <w:rPr>
            <w:rFonts w:ascii="Times New Roman" w:hAnsi="Times New Roman" w:cs="Times New Roman"/>
            <w:sz w:val="24"/>
            <w:szCs w:val="24"/>
          </w:rPr>
          <w:delText>ed</w:delText>
        </w:r>
        <w:r w:rsidR="00DF463F" w:rsidDel="007676C4">
          <w:rPr>
            <w:rFonts w:ascii="Times New Roman" w:hAnsi="Times New Roman" w:cs="Times New Roman"/>
            <w:sz w:val="24"/>
            <w:szCs w:val="24"/>
          </w:rPr>
          <w:delText>…</w:delText>
        </w:r>
        <w:r w:rsidDel="007676C4">
          <w:rPr>
            <w:rFonts w:ascii="Times New Roman" w:hAnsi="Times New Roman" w:cs="Times New Roman"/>
            <w:sz w:val="24"/>
            <w:szCs w:val="24"/>
          </w:rPr>
          <w:delText xml:space="preserve"> </w:delText>
        </w:r>
      </w:del>
    </w:p>
    <w:p w14:paraId="19F37AAF" w14:textId="3906FB08" w:rsidR="00666D95" w:rsidRPr="00D512B7" w:rsidRDefault="00666D95">
      <w:pPr>
        <w:rPr>
          <w:rFonts w:ascii="Times New Roman" w:hAnsi="Times New Roman" w:cs="Times New Roman"/>
          <w:b/>
          <w:sz w:val="28"/>
          <w:szCs w:val="28"/>
        </w:rPr>
      </w:pPr>
      <w:r w:rsidRPr="00D512B7">
        <w:rPr>
          <w:rFonts w:ascii="Times New Roman" w:hAnsi="Times New Roman" w:cs="Times New Roman"/>
          <w:b/>
          <w:sz w:val="28"/>
          <w:szCs w:val="28"/>
        </w:rPr>
        <w:t>Linear variables</w:t>
      </w:r>
    </w:p>
    <w:p w14:paraId="5DD6913B" w14:textId="7A62994B" w:rsidR="00F004B2" w:rsidRPr="00733401" w:rsidRDefault="00666D95">
      <w:pPr>
        <w:rPr>
          <w:rFonts w:ascii="Times New Roman" w:hAnsi="Times New Roman" w:cs="Times New Roman"/>
          <w:sz w:val="24"/>
          <w:szCs w:val="24"/>
        </w:rPr>
      </w:pPr>
      <w:r>
        <w:rPr>
          <w:rFonts w:ascii="Times New Roman" w:hAnsi="Times New Roman" w:cs="Times New Roman"/>
          <w:sz w:val="24"/>
          <w:szCs w:val="24"/>
        </w:rPr>
        <w:t xml:space="preserve">Size was based off of the visual estimates reported for each shark. </w:t>
      </w:r>
      <w:r w:rsidR="00D512B7">
        <w:rPr>
          <w:rFonts w:ascii="Times New Roman" w:hAnsi="Times New Roman" w:cs="Times New Roman"/>
          <w:sz w:val="24"/>
          <w:szCs w:val="24"/>
        </w:rPr>
        <w:t xml:space="preserve">All estimates were rounded to the nearest half meter. </w:t>
      </w:r>
      <w:r>
        <w:rPr>
          <w:rFonts w:ascii="Times New Roman" w:hAnsi="Times New Roman" w:cs="Times New Roman"/>
          <w:sz w:val="24"/>
          <w:szCs w:val="24"/>
        </w:rPr>
        <w:t xml:space="preserve">Sex </w:t>
      </w:r>
      <w:r w:rsidR="00D512B7">
        <w:rPr>
          <w:rFonts w:ascii="Times New Roman" w:hAnsi="Times New Roman" w:cs="Times New Roman"/>
          <w:sz w:val="24"/>
          <w:szCs w:val="24"/>
        </w:rPr>
        <w:t xml:space="preserve">was quantified as 1 if claspers were present (male) and 0 if they were absent (female). Survey </w:t>
      </w:r>
      <w:r w:rsidR="00F004B2">
        <w:rPr>
          <w:rFonts w:ascii="Times New Roman" w:hAnsi="Times New Roman" w:cs="Times New Roman"/>
          <w:sz w:val="24"/>
          <w:szCs w:val="24"/>
        </w:rPr>
        <w:t>Effort was quantified differently for the visual and acoustic GAMMs. Visual census effort was quantified</w:t>
      </w:r>
      <w:r>
        <w:rPr>
          <w:rFonts w:ascii="Times New Roman" w:hAnsi="Times New Roman" w:cs="Times New Roman"/>
          <w:sz w:val="24"/>
          <w:szCs w:val="24"/>
        </w:rPr>
        <w:t xml:space="preserve"> as the number of survey hours</w:t>
      </w:r>
      <w:r w:rsidR="004A37A7">
        <w:rPr>
          <w:rFonts w:ascii="Times New Roman" w:hAnsi="Times New Roman" w:cs="Times New Roman"/>
          <w:sz w:val="24"/>
          <w:szCs w:val="24"/>
        </w:rPr>
        <w:t xml:space="preserve"> per week</w:t>
      </w:r>
      <w:r w:rsidR="00D512B7">
        <w:rPr>
          <w:rFonts w:ascii="Times New Roman" w:hAnsi="Times New Roman" w:cs="Times New Roman"/>
          <w:sz w:val="24"/>
          <w:szCs w:val="24"/>
        </w:rPr>
        <w:t xml:space="preserve"> and acoustic effort was quantified as the weekly average number of receivers in the inshore and offshore arrays. </w:t>
      </w:r>
      <w:r w:rsidR="00F004B2">
        <w:rPr>
          <w:rFonts w:ascii="Times New Roman" w:hAnsi="Times New Roman" w:cs="Times New Roman"/>
          <w:sz w:val="24"/>
          <w:szCs w:val="24"/>
        </w:rPr>
        <w:t xml:space="preserve">   </w:t>
      </w:r>
    </w:p>
    <w:p w14:paraId="5E5F2318" w14:textId="77777777" w:rsidR="00666D95" w:rsidRDefault="00666D95">
      <w:pPr>
        <w:rPr>
          <w:rFonts w:ascii="Times New Roman" w:hAnsi="Times New Roman" w:cs="Times New Roman"/>
          <w:sz w:val="24"/>
          <w:szCs w:val="24"/>
        </w:rPr>
      </w:pPr>
    </w:p>
    <w:p w14:paraId="77980AF9" w14:textId="4DBF4CB7" w:rsidR="007C7CCA" w:rsidRDefault="00D512B7">
      <w:pPr>
        <w:rPr>
          <w:rFonts w:ascii="Times New Roman" w:hAnsi="Times New Roman" w:cs="Times New Roman"/>
          <w:b/>
          <w:sz w:val="28"/>
          <w:szCs w:val="28"/>
        </w:rPr>
      </w:pPr>
      <w:r>
        <w:rPr>
          <w:rFonts w:ascii="Times New Roman" w:hAnsi="Times New Roman" w:cs="Times New Roman"/>
          <w:b/>
          <w:sz w:val="28"/>
          <w:szCs w:val="28"/>
        </w:rPr>
        <w:t>Random v</w:t>
      </w:r>
      <w:r w:rsidR="00666D95" w:rsidRPr="00D512B7">
        <w:rPr>
          <w:rFonts w:ascii="Times New Roman" w:hAnsi="Times New Roman" w:cs="Times New Roman"/>
          <w:b/>
          <w:sz w:val="28"/>
          <w:szCs w:val="28"/>
        </w:rPr>
        <w:t>ariables</w:t>
      </w:r>
    </w:p>
    <w:p w14:paraId="09EECFDF" w14:textId="38358491" w:rsidR="00666D95" w:rsidRPr="00E634A0" w:rsidRDefault="00571585">
      <w:pPr>
        <w:rPr>
          <w:rFonts w:ascii="Times New Roman" w:hAnsi="Times New Roman" w:cs="Times New Roman"/>
          <w:sz w:val="24"/>
          <w:szCs w:val="24"/>
        </w:rPr>
      </w:pPr>
      <w:r>
        <w:rPr>
          <w:rFonts w:ascii="Times New Roman" w:hAnsi="Times New Roman" w:cs="Times New Roman"/>
          <w:sz w:val="24"/>
          <w:szCs w:val="24"/>
        </w:rPr>
        <w:t>U</w:t>
      </w:r>
      <w:r w:rsidR="00A922EF">
        <w:rPr>
          <w:rFonts w:ascii="Times New Roman" w:hAnsi="Times New Roman" w:cs="Times New Roman"/>
          <w:sz w:val="24"/>
          <w:szCs w:val="24"/>
        </w:rPr>
        <w:t xml:space="preserve">sing every possible pair of potential capture events allows us to compute a lag effect which is not influenced by time-of-year, but also introduces pseudo-replication into the model. Fortunately, the resulting pseudo-correlation can easily be accounted for by using the date of first capture (initial photographic/acoustic tagging) as a random variable. Similarly, the effects of individual variation can be accounted for by including shark identification numbers as another random variable.    </w:t>
      </w:r>
    </w:p>
    <w:p w14:paraId="494C494C" w14:textId="13619A61" w:rsidR="00E634A0" w:rsidDel="007676C4" w:rsidRDefault="00E634A0">
      <w:pPr>
        <w:rPr>
          <w:del w:id="47" w:author="Fernando Cagua" w:date="2019-07-09T12:19:00Z"/>
          <w:rFonts w:ascii="Times New Roman" w:hAnsi="Times New Roman" w:cs="Times New Roman"/>
          <w:b/>
          <w:sz w:val="28"/>
          <w:szCs w:val="28"/>
        </w:rPr>
      </w:pPr>
      <w:commentRangeStart w:id="48"/>
      <w:commentRangeStart w:id="49"/>
      <w:r>
        <w:rPr>
          <w:rFonts w:ascii="Times New Roman" w:hAnsi="Times New Roman" w:cs="Times New Roman"/>
          <w:b/>
          <w:sz w:val="28"/>
          <w:szCs w:val="28"/>
        </w:rPr>
        <w:t>Error structure and Linking function</w:t>
      </w:r>
      <w:commentRangeEnd w:id="48"/>
      <w:r w:rsidR="00571585">
        <w:rPr>
          <w:rStyle w:val="CommentReference"/>
        </w:rPr>
        <w:commentReference w:id="48"/>
      </w:r>
      <w:commentRangeEnd w:id="49"/>
      <w:r w:rsidR="003C4692">
        <w:rPr>
          <w:rStyle w:val="CommentReference"/>
        </w:rPr>
        <w:commentReference w:id="49"/>
      </w:r>
    </w:p>
    <w:p w14:paraId="2F6A5F21" w14:textId="6FF34C8A" w:rsidR="007676C4" w:rsidRDefault="007676C4">
      <w:pPr>
        <w:rPr>
          <w:ins w:id="50" w:author="Fernando Cagua" w:date="2019-07-09T12:19:00Z"/>
          <w:rFonts w:ascii="Times New Roman" w:hAnsi="Times New Roman" w:cs="Times New Roman"/>
          <w:b/>
          <w:sz w:val="28"/>
          <w:szCs w:val="28"/>
        </w:rPr>
      </w:pPr>
    </w:p>
    <w:p w14:paraId="782B8BF5" w14:textId="19674CD1" w:rsidR="00571585" w:rsidRPr="007676C4" w:rsidDel="009E209D" w:rsidRDefault="007676C4">
      <w:pPr>
        <w:rPr>
          <w:del w:id="51" w:author="Fernando Cagua" w:date="2019-07-09T11:46:00Z"/>
          <w:rFonts w:ascii="Times New Roman" w:hAnsi="Times New Roman" w:cs="Times New Roman"/>
          <w:sz w:val="24"/>
          <w:szCs w:val="24"/>
          <w:rPrChange w:id="52" w:author="Fernando Cagua" w:date="2019-07-09T12:19:00Z">
            <w:rPr>
              <w:del w:id="53" w:author="Fernando Cagua" w:date="2019-07-09T11:46:00Z"/>
              <w:rFonts w:ascii="Times New Roman" w:hAnsi="Times New Roman" w:cs="Times New Roman"/>
              <w:b/>
              <w:sz w:val="28"/>
              <w:szCs w:val="28"/>
            </w:rPr>
          </w:rPrChange>
        </w:rPr>
      </w:pPr>
      <w:ins w:id="54" w:author="Fernando Cagua" w:date="2019-07-09T12:19:00Z">
        <w:r>
          <w:rPr>
            <w:rFonts w:ascii="Times New Roman" w:hAnsi="Times New Roman" w:cs="Times New Roman"/>
            <w:sz w:val="24"/>
            <w:szCs w:val="24"/>
          </w:rPr>
          <w:t>As our response variable is a</w:t>
        </w:r>
      </w:ins>
      <w:ins w:id="55" w:author="Fernando Cagua" w:date="2019-07-09T12:20:00Z">
        <w:r>
          <w:rPr>
            <w:rFonts w:ascii="Times New Roman" w:hAnsi="Times New Roman" w:cs="Times New Roman"/>
            <w:sz w:val="24"/>
            <w:szCs w:val="24"/>
          </w:rPr>
          <w:t xml:space="preserve"> binary variable</w:t>
        </w:r>
      </w:ins>
      <w:ins w:id="56" w:author="Fernando Cagua" w:date="2019-07-10T11:13:00Z">
        <w:r w:rsidR="003C4692">
          <w:rPr>
            <w:rFonts w:ascii="Times New Roman" w:hAnsi="Times New Roman" w:cs="Times New Roman"/>
            <w:sz w:val="24"/>
            <w:szCs w:val="24"/>
          </w:rPr>
          <w:t>,</w:t>
        </w:r>
      </w:ins>
      <w:ins w:id="57" w:author="Fernando Cagua" w:date="2019-07-09T12:20:00Z">
        <w:r>
          <w:rPr>
            <w:rFonts w:ascii="Times New Roman" w:hAnsi="Times New Roman" w:cs="Times New Roman"/>
            <w:sz w:val="24"/>
            <w:szCs w:val="24"/>
          </w:rPr>
          <w:t xml:space="preserve"> of 1 if the individual was </w:t>
        </w:r>
        <w:proofErr w:type="spellStart"/>
        <w:r>
          <w:rPr>
            <w:rFonts w:ascii="Times New Roman" w:hAnsi="Times New Roman" w:cs="Times New Roman"/>
            <w:sz w:val="24"/>
            <w:szCs w:val="24"/>
          </w:rPr>
          <w:t>resighted</w:t>
        </w:r>
        <w:proofErr w:type="spellEnd"/>
        <w:r>
          <w:rPr>
            <w:rFonts w:ascii="Times New Roman" w:hAnsi="Times New Roman" w:cs="Times New Roman"/>
            <w:sz w:val="24"/>
            <w:szCs w:val="24"/>
          </w:rPr>
          <w:t xml:space="preserve"> and 0 if it wasn’t, we used a binomial </w:t>
        </w:r>
      </w:ins>
      <w:ins w:id="58" w:author="Fernando Cagua" w:date="2019-07-10T11:12:00Z">
        <w:r w:rsidR="00837DEA">
          <w:rPr>
            <w:rFonts w:ascii="Times New Roman" w:hAnsi="Times New Roman" w:cs="Times New Roman"/>
            <w:sz w:val="24"/>
            <w:szCs w:val="24"/>
          </w:rPr>
          <w:t>error structur</w:t>
        </w:r>
      </w:ins>
      <w:ins w:id="59" w:author="Fernando Cagua" w:date="2019-07-10T11:13:00Z">
        <w:r w:rsidR="003C4692">
          <w:rPr>
            <w:rFonts w:ascii="Times New Roman" w:hAnsi="Times New Roman" w:cs="Times New Roman"/>
            <w:sz w:val="24"/>
            <w:szCs w:val="24"/>
          </w:rPr>
          <w:t>e</w:t>
        </w:r>
      </w:ins>
      <w:ins w:id="60" w:author="Fernando Cagua" w:date="2019-07-10T11:14:00Z">
        <w:r w:rsidR="003C4692">
          <w:rPr>
            <w:rFonts w:ascii="Times New Roman" w:hAnsi="Times New Roman" w:cs="Times New Roman"/>
            <w:sz w:val="24"/>
            <w:szCs w:val="24"/>
          </w:rPr>
          <w:t xml:space="preserve">, and a logit link function. </w:t>
        </w:r>
      </w:ins>
    </w:p>
    <w:p w14:paraId="2B232B26" w14:textId="7487B95E" w:rsidR="00E634A0" w:rsidRPr="00552341" w:rsidRDefault="00552341">
      <w:pPr>
        <w:rPr>
          <w:rFonts w:ascii="Times New Roman" w:hAnsi="Times New Roman" w:cs="Times New Roman"/>
          <w:b/>
          <w:sz w:val="24"/>
          <w:szCs w:val="24"/>
        </w:rPr>
      </w:pPr>
      <w:del w:id="61" w:author="Fernando Cagua" w:date="2019-07-09T11:46:00Z">
        <w:r w:rsidDel="009E209D">
          <w:rPr>
            <w:rFonts w:ascii="Times New Roman" w:hAnsi="Times New Roman" w:cs="Times New Roman"/>
            <w:b/>
            <w:sz w:val="24"/>
            <w:szCs w:val="24"/>
          </w:rPr>
          <w:delText xml:space="preserve">INSERT R CODE: Quantifying explanatory variables </w:delText>
        </w:r>
      </w:del>
    </w:p>
    <w:p w14:paraId="7F3B0DCB" w14:textId="5263129D" w:rsidR="00E634A0" w:rsidDel="009E209D" w:rsidRDefault="00E634A0">
      <w:pPr>
        <w:rPr>
          <w:del w:id="62" w:author="Fernando Cagua" w:date="2019-07-09T11:52:00Z"/>
          <w:rFonts w:ascii="Times New Roman" w:hAnsi="Times New Roman" w:cs="Times New Roman"/>
          <w:b/>
          <w:sz w:val="28"/>
          <w:szCs w:val="28"/>
        </w:rPr>
      </w:pPr>
    </w:p>
    <w:p w14:paraId="52093D59" w14:textId="41B5F101" w:rsidR="00E634A0" w:rsidRPr="00571585" w:rsidRDefault="00E634A0">
      <w:pPr>
        <w:rPr>
          <w:rFonts w:ascii="Times New Roman" w:hAnsi="Times New Roman" w:cs="Times New Roman"/>
          <w:b/>
          <w:sz w:val="40"/>
          <w:szCs w:val="40"/>
        </w:rPr>
      </w:pPr>
      <w:r w:rsidRPr="00571585">
        <w:rPr>
          <w:rFonts w:ascii="Times New Roman" w:hAnsi="Times New Roman" w:cs="Times New Roman"/>
          <w:b/>
          <w:sz w:val="40"/>
          <w:szCs w:val="40"/>
        </w:rPr>
        <w:t>Fitting the Model</w:t>
      </w:r>
      <w:r w:rsidR="00552341" w:rsidRPr="00571585">
        <w:rPr>
          <w:rFonts w:ascii="Times New Roman" w:hAnsi="Times New Roman" w:cs="Times New Roman"/>
          <w:b/>
          <w:sz w:val="40"/>
          <w:szCs w:val="40"/>
        </w:rPr>
        <w:t>s</w:t>
      </w:r>
      <w:r w:rsidRPr="00571585">
        <w:rPr>
          <w:rFonts w:ascii="Times New Roman" w:hAnsi="Times New Roman" w:cs="Times New Roman"/>
          <w:b/>
          <w:sz w:val="40"/>
          <w:szCs w:val="40"/>
        </w:rPr>
        <w:t xml:space="preserve"> </w:t>
      </w:r>
    </w:p>
    <w:p w14:paraId="5A83F8EF" w14:textId="77777777" w:rsidR="00552341" w:rsidRDefault="00E634A0">
      <w:pPr>
        <w:rPr>
          <w:rFonts w:ascii="Times New Roman" w:hAnsi="Times New Roman" w:cs="Times New Roman"/>
          <w:sz w:val="24"/>
          <w:szCs w:val="24"/>
        </w:rPr>
      </w:pPr>
      <w:r>
        <w:rPr>
          <w:rFonts w:ascii="Times New Roman" w:hAnsi="Times New Roman" w:cs="Times New Roman"/>
          <w:sz w:val="24"/>
          <w:szCs w:val="24"/>
        </w:rPr>
        <w:t>Now that we have the general form of the models</w:t>
      </w:r>
      <w:r w:rsidR="00552341">
        <w:rPr>
          <w:rFonts w:ascii="Times New Roman" w:hAnsi="Times New Roman" w:cs="Times New Roman"/>
          <w:sz w:val="24"/>
          <w:szCs w:val="24"/>
        </w:rPr>
        <w:t>, the</w:t>
      </w:r>
      <w:r>
        <w:rPr>
          <w:rFonts w:ascii="Times New Roman" w:hAnsi="Times New Roman" w:cs="Times New Roman"/>
          <w:sz w:val="24"/>
          <w:szCs w:val="24"/>
        </w:rPr>
        <w:t xml:space="preserve"> permutation</w:t>
      </w:r>
      <w:r w:rsidR="00552341">
        <w:rPr>
          <w:rFonts w:ascii="Times New Roman" w:hAnsi="Times New Roman" w:cs="Times New Roman"/>
          <w:sz w:val="24"/>
          <w:szCs w:val="24"/>
        </w:rPr>
        <w:t>s can be fit</w:t>
      </w:r>
      <w:r>
        <w:rPr>
          <w:rFonts w:ascii="Times New Roman" w:hAnsi="Times New Roman" w:cs="Times New Roman"/>
          <w:sz w:val="24"/>
          <w:szCs w:val="24"/>
        </w:rPr>
        <w:t xml:space="preserve"> to the visual and acoustic data</w:t>
      </w:r>
      <w:r w:rsidR="00552341">
        <w:rPr>
          <w:rFonts w:ascii="Times New Roman" w:hAnsi="Times New Roman" w:cs="Times New Roman"/>
          <w:sz w:val="24"/>
          <w:szCs w:val="24"/>
        </w:rPr>
        <w:t xml:space="preserve">. Every possible permutation that includes both smoothed terms (temporal lag and time-of-year) is assessed in this way. </w:t>
      </w:r>
      <w:r>
        <w:rPr>
          <w:rFonts w:ascii="Times New Roman" w:hAnsi="Times New Roman" w:cs="Times New Roman"/>
          <w:sz w:val="24"/>
          <w:szCs w:val="24"/>
        </w:rPr>
        <w:t xml:space="preserve"> </w:t>
      </w:r>
    </w:p>
    <w:p w14:paraId="25530D13" w14:textId="385B6528" w:rsidR="00E634A0" w:rsidRPr="00552341" w:rsidDel="009E209D" w:rsidRDefault="00552341">
      <w:pPr>
        <w:rPr>
          <w:del w:id="63" w:author="Fernando Cagua" w:date="2019-07-09T11:48:00Z"/>
          <w:rFonts w:ascii="Times New Roman" w:hAnsi="Times New Roman" w:cs="Times New Roman"/>
          <w:sz w:val="24"/>
          <w:szCs w:val="24"/>
        </w:rPr>
      </w:pPr>
      <w:del w:id="64" w:author="Fernando Cagua" w:date="2019-07-09T11:48:00Z">
        <w:r w:rsidDel="009E209D">
          <w:rPr>
            <w:rFonts w:ascii="Times New Roman" w:hAnsi="Times New Roman" w:cs="Times New Roman"/>
            <w:b/>
            <w:sz w:val="24"/>
            <w:szCs w:val="24"/>
          </w:rPr>
          <w:delText>INSERT R CODE: Fitting the Models</w:delText>
        </w:r>
      </w:del>
    </w:p>
    <w:p w14:paraId="57FF9803" w14:textId="77777777" w:rsidR="00552341" w:rsidRDefault="00552341">
      <w:pPr>
        <w:rPr>
          <w:rFonts w:ascii="Times New Roman" w:hAnsi="Times New Roman" w:cs="Times New Roman"/>
          <w:b/>
          <w:sz w:val="24"/>
          <w:szCs w:val="24"/>
        </w:rPr>
      </w:pPr>
    </w:p>
    <w:p w14:paraId="1EE9DF41" w14:textId="77777777" w:rsidR="007C7CCA" w:rsidRPr="00552341" w:rsidRDefault="007C7CCA">
      <w:pPr>
        <w:rPr>
          <w:rFonts w:ascii="Times New Roman" w:hAnsi="Times New Roman" w:cs="Times New Roman"/>
          <w:b/>
          <w:sz w:val="36"/>
          <w:szCs w:val="36"/>
        </w:rPr>
      </w:pPr>
      <w:r w:rsidRPr="00552341">
        <w:rPr>
          <w:rFonts w:ascii="Times New Roman" w:hAnsi="Times New Roman" w:cs="Times New Roman"/>
          <w:b/>
          <w:sz w:val="36"/>
          <w:szCs w:val="36"/>
        </w:rPr>
        <w:t>Model Selection and Interpretation of Results</w:t>
      </w:r>
    </w:p>
    <w:p w14:paraId="127C9A59" w14:textId="5139FDE8" w:rsidR="00571585" w:rsidRPr="00571585" w:rsidRDefault="00571585">
      <w:pPr>
        <w:rPr>
          <w:rFonts w:ascii="Times New Roman" w:hAnsi="Times New Roman" w:cs="Times New Roman"/>
          <w:b/>
          <w:sz w:val="32"/>
          <w:szCs w:val="32"/>
        </w:rPr>
      </w:pPr>
      <w:r w:rsidRPr="00571585">
        <w:rPr>
          <w:rFonts w:ascii="Times New Roman" w:hAnsi="Times New Roman" w:cs="Times New Roman"/>
          <w:b/>
          <w:sz w:val="32"/>
          <w:szCs w:val="32"/>
        </w:rPr>
        <w:t>Selection by AIC</w:t>
      </w:r>
    </w:p>
    <w:p w14:paraId="0D269091" w14:textId="0150041E" w:rsidR="007C7CCA" w:rsidRPr="00733401" w:rsidRDefault="00DF463F">
      <w:pPr>
        <w:rPr>
          <w:rFonts w:ascii="Times New Roman" w:hAnsi="Times New Roman" w:cs="Times New Roman"/>
          <w:sz w:val="24"/>
          <w:szCs w:val="24"/>
        </w:rPr>
      </w:pPr>
      <w:r>
        <w:rPr>
          <w:rFonts w:ascii="Times New Roman" w:hAnsi="Times New Roman" w:cs="Times New Roman"/>
          <w:sz w:val="24"/>
          <w:szCs w:val="24"/>
        </w:rPr>
        <w:t>Once all model permutations are fit, the most parsimonious visual and acoustic GAMMs can be selected based on AIC. The selected visual GAMM included lag, time-of-year, size, and survey effort as explanatory variables. The selected acoustic GAMM included lag, time-of-year, size, and survey effort as explanatory variables</w:t>
      </w:r>
      <w:r w:rsidR="00571585">
        <w:rPr>
          <w:rFonts w:ascii="Times New Roman" w:hAnsi="Times New Roman" w:cs="Times New Roman"/>
          <w:sz w:val="24"/>
          <w:szCs w:val="24"/>
        </w:rPr>
        <w:t>.</w:t>
      </w:r>
      <w:r>
        <w:rPr>
          <w:rFonts w:ascii="Times New Roman" w:hAnsi="Times New Roman" w:cs="Times New Roman"/>
          <w:sz w:val="24"/>
          <w:szCs w:val="24"/>
        </w:rPr>
        <w:t xml:space="preserve">  </w:t>
      </w:r>
    </w:p>
    <w:p w14:paraId="1B84B6E3" w14:textId="710FCD23" w:rsidR="007C7CCA" w:rsidRDefault="007C7CCA">
      <w:pPr>
        <w:rPr>
          <w:ins w:id="65" w:author="Fernando Cagua" w:date="2019-07-10T11:20:00Z"/>
          <w:rFonts w:ascii="Times New Roman" w:hAnsi="Times New Roman" w:cs="Times New Roman"/>
          <w:b/>
          <w:sz w:val="32"/>
          <w:szCs w:val="32"/>
        </w:rPr>
      </w:pPr>
      <w:commentRangeStart w:id="66"/>
      <w:r w:rsidRPr="00571585">
        <w:rPr>
          <w:rFonts w:ascii="Times New Roman" w:hAnsi="Times New Roman" w:cs="Times New Roman"/>
          <w:b/>
          <w:sz w:val="32"/>
          <w:szCs w:val="32"/>
        </w:rPr>
        <w:t>Calculating recapture odds</w:t>
      </w:r>
      <w:r w:rsidR="00BB2B7D">
        <w:rPr>
          <w:rFonts w:ascii="Times New Roman" w:hAnsi="Times New Roman" w:cs="Times New Roman"/>
          <w:b/>
          <w:sz w:val="32"/>
          <w:szCs w:val="32"/>
        </w:rPr>
        <w:t>/probabilities</w:t>
      </w:r>
      <w:commentRangeEnd w:id="66"/>
      <w:r w:rsidR="00BB2B7D">
        <w:rPr>
          <w:rStyle w:val="CommentReference"/>
        </w:rPr>
        <w:commentReference w:id="66"/>
      </w:r>
    </w:p>
    <w:p w14:paraId="063D9C33" w14:textId="67833F9B" w:rsidR="003C4692" w:rsidRPr="003C4692" w:rsidRDefault="003C4692">
      <w:pPr>
        <w:rPr>
          <w:rFonts w:ascii="Times New Roman" w:hAnsi="Times New Roman" w:cs="Times New Roman"/>
          <w:sz w:val="24"/>
          <w:szCs w:val="24"/>
          <w:rPrChange w:id="67" w:author="Fernando Cagua" w:date="2019-07-10T11:20:00Z">
            <w:rPr>
              <w:rFonts w:ascii="Times New Roman" w:hAnsi="Times New Roman" w:cs="Times New Roman"/>
              <w:b/>
              <w:sz w:val="32"/>
              <w:szCs w:val="32"/>
            </w:rPr>
          </w:rPrChange>
        </w:rPr>
      </w:pPr>
      <w:ins w:id="68" w:author="Fernando Cagua" w:date="2019-07-10T11:20:00Z">
        <w:r>
          <w:rPr>
            <w:rFonts w:ascii="Times New Roman" w:hAnsi="Times New Roman" w:cs="Times New Roman"/>
            <w:sz w:val="24"/>
            <w:szCs w:val="24"/>
          </w:rPr>
          <w:t>The recapture</w:t>
        </w:r>
      </w:ins>
      <w:ins w:id="69" w:author="Fernando Cagua" w:date="2019-07-10T11:21:00Z">
        <w:r>
          <w:rPr>
            <w:rFonts w:ascii="Times New Roman" w:hAnsi="Times New Roman" w:cs="Times New Roman"/>
            <w:sz w:val="24"/>
            <w:szCs w:val="24"/>
          </w:rPr>
          <w:t xml:space="preserve"> </w:t>
        </w:r>
      </w:ins>
      <w:ins w:id="70" w:author="Fernando Cagua" w:date="2019-07-10T11:23:00Z">
        <w:r>
          <w:rPr>
            <w:rFonts w:ascii="Times New Roman" w:hAnsi="Times New Roman" w:cs="Times New Roman"/>
            <w:sz w:val="24"/>
            <w:szCs w:val="24"/>
          </w:rPr>
          <w:t>odds</w:t>
        </w:r>
      </w:ins>
      <w:ins w:id="71" w:author="Fernando Cagua" w:date="2019-07-10T11:21:00Z">
        <w:r>
          <w:rPr>
            <w:rFonts w:ascii="Times New Roman" w:hAnsi="Times New Roman" w:cs="Times New Roman"/>
            <w:sz w:val="24"/>
            <w:szCs w:val="24"/>
          </w:rPr>
          <w:t xml:space="preserve"> </w:t>
        </w:r>
      </w:ins>
      <w:ins w:id="72" w:author="Fernando Cagua" w:date="2019-07-10T11:23:00Z">
        <w:r w:rsidR="00961E6E">
          <w:rPr>
            <w:rFonts w:ascii="Times New Roman" w:hAnsi="Times New Roman" w:cs="Times New Roman"/>
            <w:sz w:val="24"/>
            <w:szCs w:val="24"/>
          </w:rPr>
          <w:t>are</w:t>
        </w:r>
      </w:ins>
      <w:ins w:id="73" w:author="Fernando Cagua" w:date="2019-07-10T11:21:00Z">
        <w:r>
          <w:rPr>
            <w:rFonts w:ascii="Times New Roman" w:hAnsi="Times New Roman" w:cs="Times New Roman"/>
            <w:sz w:val="24"/>
            <w:szCs w:val="24"/>
          </w:rPr>
          <w:t xml:space="preserve"> simply the predicted values from the GAMM</w:t>
        </w:r>
      </w:ins>
      <w:ins w:id="74" w:author="Fernando Cagua" w:date="2019-07-10T11:23:00Z">
        <w:r w:rsidR="00961E6E">
          <w:rPr>
            <w:rFonts w:ascii="Times New Roman" w:hAnsi="Times New Roman" w:cs="Times New Roman"/>
            <w:sz w:val="24"/>
            <w:szCs w:val="24"/>
          </w:rPr>
          <w:t xml:space="preserve">. </w:t>
        </w:r>
      </w:ins>
      <w:ins w:id="75" w:author="Fernando Cagua" w:date="2019-07-10T11:28:00Z">
        <w:r w:rsidR="00961E6E">
          <w:rPr>
            <w:rFonts w:ascii="Times New Roman" w:hAnsi="Times New Roman" w:cs="Times New Roman"/>
            <w:sz w:val="24"/>
            <w:szCs w:val="24"/>
          </w:rPr>
          <w:t xml:space="preserve">Odds are </w:t>
        </w:r>
      </w:ins>
      <w:ins w:id="76" w:author="Fernando Cagua" w:date="2019-07-10T11:31:00Z">
        <w:r w:rsidR="00961E6E">
          <w:rPr>
            <w:rFonts w:ascii="Times New Roman" w:hAnsi="Times New Roman" w:cs="Times New Roman"/>
            <w:sz w:val="24"/>
            <w:szCs w:val="24"/>
          </w:rPr>
          <w:t>excellent</w:t>
        </w:r>
      </w:ins>
      <w:ins w:id="77" w:author="Fernando Cagua" w:date="2019-07-10T11:28:00Z">
        <w:r w:rsidR="00961E6E">
          <w:rPr>
            <w:rFonts w:ascii="Times New Roman" w:hAnsi="Times New Roman" w:cs="Times New Roman"/>
            <w:sz w:val="24"/>
            <w:szCs w:val="24"/>
          </w:rPr>
          <w:t xml:space="preserve"> to </w:t>
        </w:r>
      </w:ins>
      <w:ins w:id="78" w:author="Fernando Cagua" w:date="2019-07-10T11:31:00Z">
        <w:r w:rsidR="00961E6E">
          <w:rPr>
            <w:rFonts w:ascii="Times New Roman" w:hAnsi="Times New Roman" w:cs="Times New Roman"/>
            <w:sz w:val="24"/>
            <w:szCs w:val="24"/>
          </w:rPr>
          <w:t>understand</w:t>
        </w:r>
      </w:ins>
      <w:ins w:id="79" w:author="Fernando Cagua" w:date="2019-07-10T11:28:00Z">
        <w:r w:rsidR="00961E6E">
          <w:rPr>
            <w:rFonts w:ascii="Times New Roman" w:hAnsi="Times New Roman" w:cs="Times New Roman"/>
            <w:sz w:val="24"/>
            <w:szCs w:val="24"/>
          </w:rPr>
          <w:t xml:space="preserve"> the </w:t>
        </w:r>
      </w:ins>
      <w:ins w:id="80" w:author="Fernando Cagua" w:date="2019-07-10T11:31:00Z">
        <w:r w:rsidR="00961E6E">
          <w:rPr>
            <w:rFonts w:ascii="Times New Roman" w:hAnsi="Times New Roman" w:cs="Times New Roman"/>
            <w:sz w:val="24"/>
            <w:szCs w:val="24"/>
          </w:rPr>
          <w:t>effect</w:t>
        </w:r>
      </w:ins>
      <w:ins w:id="81" w:author="Fernando Cagua" w:date="2019-07-10T11:28:00Z">
        <w:r w:rsidR="00961E6E">
          <w:rPr>
            <w:rFonts w:ascii="Times New Roman" w:hAnsi="Times New Roman" w:cs="Times New Roman"/>
            <w:sz w:val="24"/>
            <w:szCs w:val="24"/>
          </w:rPr>
          <w:t xml:space="preserve"> </w:t>
        </w:r>
      </w:ins>
      <w:ins w:id="82" w:author="Fernando Cagua" w:date="2019-07-10T11:32:00Z">
        <w:r w:rsidR="00961E6E">
          <w:rPr>
            <w:rFonts w:ascii="Times New Roman" w:hAnsi="Times New Roman" w:cs="Times New Roman"/>
            <w:sz w:val="24"/>
            <w:szCs w:val="24"/>
          </w:rPr>
          <w:t>of</w:t>
        </w:r>
      </w:ins>
      <w:ins w:id="83" w:author="Fernando Cagua" w:date="2019-07-10T11:28:00Z">
        <w:r w:rsidR="00961E6E">
          <w:rPr>
            <w:rFonts w:ascii="Times New Roman" w:hAnsi="Times New Roman" w:cs="Times New Roman"/>
            <w:sz w:val="24"/>
            <w:szCs w:val="24"/>
          </w:rPr>
          <w:t xml:space="preserve"> a particular predictor </w:t>
        </w:r>
      </w:ins>
      <w:ins w:id="84" w:author="Fernando Cagua" w:date="2019-07-10T11:32:00Z">
        <w:r w:rsidR="00961E6E">
          <w:rPr>
            <w:rFonts w:ascii="Times New Roman" w:hAnsi="Times New Roman" w:cs="Times New Roman"/>
            <w:sz w:val="24"/>
            <w:szCs w:val="24"/>
          </w:rPr>
          <w:t>by itself</w:t>
        </w:r>
      </w:ins>
      <w:ins w:id="85" w:author="Fernando Cagua" w:date="2019-07-10T11:34:00Z">
        <w:r w:rsidR="00FB3D48">
          <w:rPr>
            <w:rFonts w:ascii="Times New Roman" w:hAnsi="Times New Roman" w:cs="Times New Roman"/>
            <w:sz w:val="24"/>
            <w:szCs w:val="24"/>
          </w:rPr>
          <w:t xml:space="preserve"> because they show how the likelihood can increase or decrease relative to a baseline.</w:t>
        </w:r>
      </w:ins>
      <w:ins w:id="86" w:author="Fernando Cagua" w:date="2019-07-10T11:28:00Z">
        <w:r w:rsidR="00961E6E">
          <w:rPr>
            <w:rFonts w:ascii="Times New Roman" w:hAnsi="Times New Roman" w:cs="Times New Roman"/>
            <w:sz w:val="24"/>
            <w:szCs w:val="24"/>
          </w:rPr>
          <w:t xml:space="preserve"> So</w:t>
        </w:r>
      </w:ins>
      <w:ins w:id="87" w:author="Fernando Cagua" w:date="2019-07-10T11:30:00Z">
        <w:r w:rsidR="00961E6E">
          <w:rPr>
            <w:rFonts w:ascii="Times New Roman" w:hAnsi="Times New Roman" w:cs="Times New Roman"/>
            <w:sz w:val="24"/>
            <w:szCs w:val="24"/>
          </w:rPr>
          <w:t>,</w:t>
        </w:r>
      </w:ins>
      <w:ins w:id="88" w:author="Fernando Cagua" w:date="2019-07-10T11:28:00Z">
        <w:r w:rsidR="00961E6E">
          <w:rPr>
            <w:rFonts w:ascii="Times New Roman" w:hAnsi="Times New Roman" w:cs="Times New Roman"/>
            <w:sz w:val="24"/>
            <w:szCs w:val="24"/>
          </w:rPr>
          <w:t xml:space="preserve"> in Figure 2A we can see the effect that time of the year </w:t>
        </w:r>
      </w:ins>
      <w:ins w:id="89" w:author="Fernando Cagua" w:date="2019-07-10T11:29:00Z">
        <w:r w:rsidR="00961E6E">
          <w:rPr>
            <w:rFonts w:ascii="Times New Roman" w:hAnsi="Times New Roman" w:cs="Times New Roman"/>
            <w:sz w:val="24"/>
            <w:szCs w:val="24"/>
          </w:rPr>
          <w:t xml:space="preserve">alone </w:t>
        </w:r>
      </w:ins>
      <w:ins w:id="90" w:author="Fernando Cagua" w:date="2019-07-10T11:28:00Z">
        <w:r w:rsidR="00961E6E">
          <w:rPr>
            <w:rFonts w:ascii="Times New Roman" w:hAnsi="Times New Roman" w:cs="Times New Roman"/>
            <w:sz w:val="24"/>
            <w:szCs w:val="24"/>
          </w:rPr>
          <w:t xml:space="preserve">has on the likelihood of </w:t>
        </w:r>
      </w:ins>
      <w:ins w:id="91" w:author="Fernando Cagua" w:date="2019-07-10T11:29:00Z">
        <w:r w:rsidR="00961E6E">
          <w:rPr>
            <w:rFonts w:ascii="Times New Roman" w:hAnsi="Times New Roman" w:cs="Times New Roman"/>
            <w:sz w:val="24"/>
            <w:szCs w:val="24"/>
          </w:rPr>
          <w:t>resighting</w:t>
        </w:r>
      </w:ins>
      <w:ins w:id="92" w:author="Fernando Cagua" w:date="2019-07-10T11:28:00Z">
        <w:r w:rsidR="00961E6E">
          <w:rPr>
            <w:rFonts w:ascii="Times New Roman" w:hAnsi="Times New Roman" w:cs="Times New Roman"/>
            <w:sz w:val="24"/>
            <w:szCs w:val="24"/>
          </w:rPr>
          <w:t xml:space="preserve"> a shark</w:t>
        </w:r>
      </w:ins>
      <w:ins w:id="93" w:author="Fernando Cagua" w:date="2019-07-10T11:29:00Z">
        <w:r w:rsidR="00961E6E">
          <w:rPr>
            <w:rFonts w:ascii="Times New Roman" w:hAnsi="Times New Roman" w:cs="Times New Roman"/>
            <w:sz w:val="24"/>
            <w:szCs w:val="24"/>
          </w:rPr>
          <w:t>. In Figure 2B we can see how the number of years along affects the likelihood</w:t>
        </w:r>
      </w:ins>
      <w:ins w:id="94" w:author="Fernando Cagua" w:date="2019-07-10T11:30:00Z">
        <w:r w:rsidR="00961E6E">
          <w:rPr>
            <w:rFonts w:ascii="Times New Roman" w:hAnsi="Times New Roman" w:cs="Times New Roman"/>
            <w:sz w:val="24"/>
            <w:szCs w:val="24"/>
          </w:rPr>
          <w:t>, this is without considering the seasonality</w:t>
        </w:r>
      </w:ins>
      <w:ins w:id="95" w:author="Fernando Cagua" w:date="2019-07-10T11:31:00Z">
        <w:r w:rsidR="00961E6E">
          <w:rPr>
            <w:rFonts w:ascii="Times New Roman" w:hAnsi="Times New Roman" w:cs="Times New Roman"/>
            <w:sz w:val="24"/>
            <w:szCs w:val="24"/>
          </w:rPr>
          <w:t>.</w:t>
        </w:r>
      </w:ins>
      <w:ins w:id="96" w:author="Fernando Cagua" w:date="2019-07-10T11:32:00Z">
        <w:r w:rsidR="00961E6E">
          <w:rPr>
            <w:rFonts w:ascii="Times New Roman" w:hAnsi="Times New Roman" w:cs="Times New Roman"/>
            <w:sz w:val="24"/>
            <w:szCs w:val="24"/>
          </w:rPr>
          <w:t xml:space="preserve"> </w:t>
        </w:r>
      </w:ins>
      <w:ins w:id="97" w:author="Fernando Cagua" w:date="2019-07-10T11:33:00Z">
        <w:r w:rsidR="00961E6E">
          <w:rPr>
            <w:rFonts w:ascii="Times New Roman" w:hAnsi="Times New Roman" w:cs="Times New Roman"/>
            <w:sz w:val="24"/>
            <w:szCs w:val="24"/>
          </w:rPr>
          <w:t xml:space="preserve">That is why </w:t>
        </w:r>
        <w:r w:rsidR="00FB3D48">
          <w:rPr>
            <w:rFonts w:ascii="Times New Roman" w:hAnsi="Times New Roman" w:cs="Times New Roman"/>
            <w:sz w:val="24"/>
            <w:szCs w:val="24"/>
          </w:rPr>
          <w:t>we do not see any seasonal pattern in Fig</w:t>
        </w:r>
      </w:ins>
      <w:ins w:id="98" w:author="Fernando Cagua" w:date="2019-07-10T11:34:00Z">
        <w:r w:rsidR="00FB3D48">
          <w:rPr>
            <w:rFonts w:ascii="Times New Roman" w:hAnsi="Times New Roman" w:cs="Times New Roman"/>
            <w:sz w:val="24"/>
            <w:szCs w:val="24"/>
          </w:rPr>
          <w:t>. 2A</w:t>
        </w:r>
      </w:ins>
      <w:ins w:id="99" w:author="Fernando Cagua" w:date="2019-07-10T11:35:00Z">
        <w:r w:rsidR="00FB3D48">
          <w:rPr>
            <w:rFonts w:ascii="Times New Roman" w:hAnsi="Times New Roman" w:cs="Times New Roman"/>
            <w:sz w:val="24"/>
            <w:szCs w:val="24"/>
          </w:rPr>
          <w:t xml:space="preserve"> because it shows how the odds change irrespective of the other variables. Although odds are good to underst</w:t>
        </w:r>
      </w:ins>
      <w:ins w:id="100" w:author="Fernando Cagua" w:date="2019-07-10T11:36:00Z">
        <w:r w:rsidR="00FB3D48">
          <w:rPr>
            <w:rFonts w:ascii="Times New Roman" w:hAnsi="Times New Roman" w:cs="Times New Roman"/>
            <w:sz w:val="24"/>
            <w:szCs w:val="24"/>
          </w:rPr>
          <w:t xml:space="preserve">and the effect of different variables, it is harder to understand how they play together. For that, we use probabilities, which are shown in Fig. 3. </w:t>
        </w:r>
      </w:ins>
      <w:ins w:id="101" w:author="Fernando Cagua" w:date="2019-07-10T11:38:00Z">
        <w:r w:rsidR="000D717E">
          <w:rPr>
            <w:rFonts w:ascii="Times New Roman" w:hAnsi="Times New Roman" w:cs="Times New Roman"/>
            <w:sz w:val="24"/>
            <w:szCs w:val="24"/>
          </w:rPr>
          <w:t>We calculate</w:t>
        </w:r>
      </w:ins>
      <w:ins w:id="102" w:author="Fernando Cagua" w:date="2019-07-10T11:39:00Z">
        <w:r w:rsidR="000D717E">
          <w:rPr>
            <w:rFonts w:ascii="Times New Roman" w:hAnsi="Times New Roman" w:cs="Times New Roman"/>
            <w:sz w:val="24"/>
            <w:szCs w:val="24"/>
          </w:rPr>
          <w:t xml:space="preserve"> the</w:t>
        </w:r>
      </w:ins>
      <w:ins w:id="103" w:author="Fernando Cagua" w:date="2019-07-10T11:23:00Z">
        <w:r w:rsidR="00961E6E">
          <w:rPr>
            <w:rFonts w:ascii="Times New Roman" w:hAnsi="Times New Roman" w:cs="Times New Roman"/>
            <w:sz w:val="24"/>
            <w:szCs w:val="24"/>
          </w:rPr>
          <w:t xml:space="preserve"> recapture probabilit</w:t>
        </w:r>
      </w:ins>
      <w:ins w:id="104" w:author="Fernando Cagua" w:date="2019-07-10T11:37:00Z">
        <w:r w:rsidR="00FB3D48">
          <w:rPr>
            <w:rFonts w:ascii="Times New Roman" w:hAnsi="Times New Roman" w:cs="Times New Roman"/>
            <w:sz w:val="24"/>
            <w:szCs w:val="24"/>
          </w:rPr>
          <w:t>y</w:t>
        </w:r>
      </w:ins>
      <w:ins w:id="105" w:author="Fernando Cagua" w:date="2019-07-10T11:23:00Z">
        <w:r w:rsidR="00961E6E">
          <w:rPr>
            <w:rFonts w:ascii="Times New Roman" w:hAnsi="Times New Roman" w:cs="Times New Roman"/>
            <w:sz w:val="24"/>
            <w:szCs w:val="24"/>
          </w:rPr>
          <w:t xml:space="preserve"> </w:t>
        </w:r>
      </w:ins>
      <w:ins w:id="106" w:author="Fernando Cagua" w:date="2019-07-10T11:40:00Z">
        <w:r w:rsidR="000D717E">
          <w:rPr>
            <w:rFonts w:ascii="Times New Roman" w:hAnsi="Times New Roman" w:cs="Times New Roman"/>
            <w:sz w:val="24"/>
            <w:szCs w:val="24"/>
          </w:rPr>
          <w:t xml:space="preserve">by adding together the odds of different variables and the intercept and </w:t>
        </w:r>
      </w:ins>
      <w:ins w:id="107" w:author="Fernando Cagua" w:date="2019-07-10T11:21:00Z">
        <w:r>
          <w:rPr>
            <w:rFonts w:ascii="Times New Roman" w:hAnsi="Times New Roman" w:cs="Times New Roman"/>
            <w:sz w:val="24"/>
            <w:szCs w:val="24"/>
          </w:rPr>
          <w:t>applying the inverse</w:t>
        </w:r>
      </w:ins>
      <w:ins w:id="108" w:author="Fernando Cagua" w:date="2019-07-10T11:24:00Z">
        <w:r w:rsidR="00961E6E">
          <w:rPr>
            <w:rFonts w:ascii="Times New Roman" w:hAnsi="Times New Roman" w:cs="Times New Roman"/>
            <w:sz w:val="24"/>
            <w:szCs w:val="24"/>
          </w:rPr>
          <w:t xml:space="preserve">-logit </w:t>
        </w:r>
      </w:ins>
      <w:ins w:id="109" w:author="Fernando Cagua" w:date="2019-07-10T11:25:00Z">
        <w:r w:rsidR="00961E6E">
          <w:rPr>
            <w:rFonts w:ascii="Times New Roman" w:hAnsi="Times New Roman" w:cs="Times New Roman"/>
            <w:sz w:val="24"/>
            <w:szCs w:val="24"/>
          </w:rPr>
          <w:t>function.</w:t>
        </w:r>
      </w:ins>
      <w:ins w:id="110" w:author="Fernando Cagua" w:date="2019-07-10T11:43:00Z">
        <w:r w:rsidR="00617A3C">
          <w:rPr>
            <w:rFonts w:ascii="Times New Roman" w:hAnsi="Times New Roman" w:cs="Times New Roman"/>
            <w:sz w:val="24"/>
            <w:szCs w:val="24"/>
          </w:rPr>
          <w:t xml:space="preserve"> </w:t>
        </w:r>
      </w:ins>
      <w:bookmarkStart w:id="111" w:name="_GoBack"/>
      <w:bookmarkEnd w:id="111"/>
    </w:p>
    <w:p w14:paraId="75BA9896" w14:textId="1AD7D475" w:rsidR="00571585" w:rsidRPr="00733401" w:rsidRDefault="009E209D">
      <w:pPr>
        <w:rPr>
          <w:rFonts w:ascii="Times New Roman" w:hAnsi="Times New Roman" w:cs="Times New Roman"/>
          <w:sz w:val="24"/>
          <w:szCs w:val="24"/>
        </w:rPr>
      </w:pPr>
      <w:ins w:id="112" w:author="Fernando Cagua" w:date="2019-07-09T11:51:00Z">
        <w:r>
          <w:rPr>
            <w:rFonts w:ascii="Times New Roman" w:hAnsi="Times New Roman" w:cs="Times New Roman"/>
            <w:b/>
            <w:sz w:val="36"/>
            <w:szCs w:val="36"/>
          </w:rPr>
          <w:lastRenderedPageBreak/>
          <w:t>Code:</w:t>
        </w:r>
      </w:ins>
    </w:p>
    <w:p w14:paraId="165D7826" w14:textId="3635A0D6" w:rsidR="009E209D" w:rsidRDefault="00C57E22">
      <w:pPr>
        <w:rPr>
          <w:ins w:id="113" w:author="Fernando Cagua" w:date="2019-07-09T11:52:00Z"/>
          <w:rFonts w:ascii="Times New Roman" w:hAnsi="Times New Roman" w:cs="Times New Roman"/>
          <w:sz w:val="24"/>
          <w:szCs w:val="24"/>
        </w:rPr>
      </w:pPr>
      <w:del w:id="114" w:author="Fernando Cagua" w:date="2019-07-09T11:51:00Z">
        <w:r w:rsidDel="009E209D">
          <w:rPr>
            <w:rFonts w:ascii="Times New Roman" w:hAnsi="Times New Roman" w:cs="Times New Roman"/>
            <w:b/>
            <w:sz w:val="32"/>
            <w:szCs w:val="32"/>
          </w:rPr>
          <w:delText xml:space="preserve"> </w:delText>
        </w:r>
        <w:r w:rsidR="007C7CCA" w:rsidRPr="00571585" w:rsidDel="009E209D">
          <w:rPr>
            <w:rFonts w:ascii="Times New Roman" w:hAnsi="Times New Roman" w:cs="Times New Roman"/>
            <w:b/>
            <w:sz w:val="32"/>
            <w:szCs w:val="32"/>
          </w:rPr>
          <w:delText xml:space="preserve"> </w:delText>
        </w:r>
      </w:del>
      <w:ins w:id="115" w:author="Fernando Cagua" w:date="2019-07-09T11:51:00Z">
        <w:r w:rsidR="009E209D">
          <w:rPr>
            <w:rFonts w:ascii="Times New Roman" w:hAnsi="Times New Roman" w:cs="Times New Roman"/>
            <w:sz w:val="24"/>
            <w:szCs w:val="24"/>
          </w:rPr>
          <w:t xml:space="preserve">The code to perform </w:t>
        </w:r>
        <w:r w:rsidR="009E209D">
          <w:rPr>
            <w:rFonts w:ascii="Times New Roman" w:hAnsi="Times New Roman" w:cs="Times New Roman"/>
            <w:sz w:val="24"/>
            <w:szCs w:val="24"/>
          </w:rPr>
          <w:t xml:space="preserve">wrangle data and calculate model variables </w:t>
        </w:r>
        <w:r w:rsidR="009E209D">
          <w:rPr>
            <w:rFonts w:ascii="Times New Roman" w:hAnsi="Times New Roman" w:cs="Times New Roman"/>
            <w:sz w:val="24"/>
            <w:szCs w:val="24"/>
          </w:rPr>
          <w:t>can be found in `code/</w:t>
        </w:r>
        <w:r w:rsidR="009E209D" w:rsidRPr="009E209D">
          <w:rPr>
            <w:rFonts w:ascii="Times New Roman" w:hAnsi="Times New Roman" w:cs="Times New Roman"/>
            <w:sz w:val="24"/>
            <w:szCs w:val="24"/>
          </w:rPr>
          <w:t>01_prepare_</w:t>
        </w:r>
        <w:proofErr w:type="gramStart"/>
        <w:r w:rsidR="009E209D" w:rsidRPr="009E209D">
          <w:rPr>
            <w:rFonts w:ascii="Times New Roman" w:hAnsi="Times New Roman" w:cs="Times New Roman"/>
            <w:sz w:val="24"/>
            <w:szCs w:val="24"/>
          </w:rPr>
          <w:t>data.R</w:t>
        </w:r>
        <w:proofErr w:type="gramEnd"/>
        <w:r w:rsidR="009E209D">
          <w:rPr>
            <w:rFonts w:ascii="Times New Roman" w:hAnsi="Times New Roman" w:cs="Times New Roman"/>
            <w:sz w:val="24"/>
            <w:szCs w:val="24"/>
          </w:rPr>
          <w:t>` for the acoustic detections and in `code/</w:t>
        </w:r>
        <w:r w:rsidR="009E209D" w:rsidRPr="009E209D">
          <w:rPr>
            <w:rFonts w:ascii="Times New Roman" w:hAnsi="Times New Roman" w:cs="Times New Roman"/>
            <w:sz w:val="24"/>
            <w:szCs w:val="24"/>
          </w:rPr>
          <w:t>11_prepare_data_visual.R</w:t>
        </w:r>
        <w:r w:rsidR="009E209D">
          <w:rPr>
            <w:rFonts w:ascii="Times New Roman" w:hAnsi="Times New Roman" w:cs="Times New Roman"/>
            <w:sz w:val="24"/>
            <w:szCs w:val="24"/>
          </w:rPr>
          <w:t>` for the visual encounters</w:t>
        </w:r>
      </w:ins>
      <w:ins w:id="116" w:author="Fernando Cagua" w:date="2019-07-09T11:52:00Z">
        <w:r w:rsidR="00B27613">
          <w:rPr>
            <w:rFonts w:ascii="Times New Roman" w:hAnsi="Times New Roman" w:cs="Times New Roman"/>
            <w:sz w:val="24"/>
            <w:szCs w:val="24"/>
          </w:rPr>
          <w:t>.</w:t>
        </w:r>
      </w:ins>
    </w:p>
    <w:p w14:paraId="4D68DC62" w14:textId="73F63A29" w:rsidR="007C7CCA" w:rsidRPr="00B27613" w:rsidRDefault="009E209D">
      <w:pPr>
        <w:rPr>
          <w:rFonts w:ascii="Times New Roman" w:hAnsi="Times New Roman" w:cs="Times New Roman"/>
          <w:b/>
          <w:sz w:val="28"/>
          <w:szCs w:val="28"/>
          <w:rPrChange w:id="117" w:author="Fernando Cagua" w:date="2019-07-09T11:52:00Z">
            <w:rPr>
              <w:rFonts w:ascii="Times New Roman" w:hAnsi="Times New Roman" w:cs="Times New Roman"/>
              <w:b/>
              <w:sz w:val="32"/>
              <w:szCs w:val="32"/>
            </w:rPr>
          </w:rPrChange>
        </w:rPr>
      </w:pPr>
      <w:ins w:id="118" w:author="Fernando Cagua" w:date="2019-07-09T11:52:00Z">
        <w:r>
          <w:rPr>
            <w:rFonts w:ascii="Times New Roman" w:hAnsi="Times New Roman" w:cs="Times New Roman"/>
            <w:sz w:val="24"/>
            <w:szCs w:val="24"/>
          </w:rPr>
          <w:t>Code to calculate the lags can be found in `code/</w:t>
        </w:r>
        <w:r w:rsidRPr="009E209D">
          <w:rPr>
            <w:rFonts w:ascii="Times New Roman" w:hAnsi="Times New Roman" w:cs="Times New Roman"/>
            <w:sz w:val="24"/>
            <w:szCs w:val="24"/>
          </w:rPr>
          <w:t>02_calculate_</w:t>
        </w:r>
        <w:proofErr w:type="gramStart"/>
        <w:r w:rsidRPr="009E209D">
          <w:rPr>
            <w:rFonts w:ascii="Times New Roman" w:hAnsi="Times New Roman" w:cs="Times New Roman"/>
            <w:sz w:val="24"/>
            <w:szCs w:val="24"/>
          </w:rPr>
          <w:t>lags.R</w:t>
        </w:r>
        <w:proofErr w:type="gramEnd"/>
        <w:r>
          <w:rPr>
            <w:rFonts w:ascii="Times New Roman" w:hAnsi="Times New Roman" w:cs="Times New Roman"/>
            <w:sz w:val="24"/>
            <w:szCs w:val="24"/>
          </w:rPr>
          <w:t>`</w:t>
        </w:r>
      </w:ins>
    </w:p>
    <w:p w14:paraId="4E880BDC" w14:textId="7C5967FB" w:rsidR="00B27613" w:rsidRDefault="00B27613" w:rsidP="00B27613">
      <w:pPr>
        <w:rPr>
          <w:ins w:id="119" w:author="Fernando Cagua" w:date="2019-07-09T11:53:00Z"/>
          <w:rFonts w:ascii="Times New Roman" w:hAnsi="Times New Roman" w:cs="Times New Roman"/>
          <w:sz w:val="24"/>
          <w:szCs w:val="24"/>
        </w:rPr>
      </w:pPr>
      <w:ins w:id="120" w:author="Fernando Cagua" w:date="2019-07-09T11:52:00Z">
        <w:r>
          <w:rPr>
            <w:rFonts w:ascii="Times New Roman" w:hAnsi="Times New Roman" w:cs="Times New Roman"/>
            <w:sz w:val="24"/>
            <w:szCs w:val="24"/>
          </w:rPr>
          <w:t xml:space="preserve">Code to run </w:t>
        </w:r>
      </w:ins>
      <w:ins w:id="121" w:author="Fernando Cagua" w:date="2019-07-09T11:53:00Z">
        <w:r>
          <w:rPr>
            <w:rFonts w:ascii="Times New Roman" w:hAnsi="Times New Roman" w:cs="Times New Roman"/>
            <w:sz w:val="24"/>
            <w:szCs w:val="24"/>
          </w:rPr>
          <w:t xml:space="preserve">and fit </w:t>
        </w:r>
      </w:ins>
      <w:ins w:id="122" w:author="Fernando Cagua" w:date="2019-07-09T11:52:00Z">
        <w:r>
          <w:rPr>
            <w:rFonts w:ascii="Times New Roman" w:hAnsi="Times New Roman" w:cs="Times New Roman"/>
            <w:sz w:val="24"/>
            <w:szCs w:val="24"/>
          </w:rPr>
          <w:t>the models can be found in `code/</w:t>
        </w:r>
        <w:r w:rsidRPr="009E209D">
          <w:t xml:space="preserve"> </w:t>
        </w:r>
        <w:r w:rsidRPr="009E209D">
          <w:rPr>
            <w:rFonts w:ascii="Times New Roman" w:hAnsi="Times New Roman" w:cs="Times New Roman"/>
            <w:sz w:val="24"/>
            <w:szCs w:val="24"/>
          </w:rPr>
          <w:t>03_acoustic_models_random_</w:t>
        </w:r>
        <w:proofErr w:type="gramStart"/>
        <w:r w:rsidRPr="009E209D">
          <w:rPr>
            <w:rFonts w:ascii="Times New Roman" w:hAnsi="Times New Roman" w:cs="Times New Roman"/>
            <w:sz w:val="24"/>
            <w:szCs w:val="24"/>
          </w:rPr>
          <w:t>effects.R</w:t>
        </w:r>
        <w:proofErr w:type="gramEnd"/>
        <w:r>
          <w:rPr>
            <w:rFonts w:ascii="Times New Roman" w:hAnsi="Times New Roman" w:cs="Times New Roman"/>
            <w:sz w:val="24"/>
            <w:szCs w:val="24"/>
          </w:rPr>
          <w:t>`, `code/</w:t>
        </w:r>
        <w:r w:rsidRPr="009E209D">
          <w:t xml:space="preserve"> </w:t>
        </w:r>
        <w:r w:rsidRPr="009E209D">
          <w:rPr>
            <w:rFonts w:ascii="Times New Roman" w:hAnsi="Times New Roman" w:cs="Times New Roman"/>
            <w:sz w:val="24"/>
            <w:szCs w:val="24"/>
          </w:rPr>
          <w:t>04_acoustic_models_fixed_effects.R</w:t>
        </w:r>
        <w:r>
          <w:rPr>
            <w:rFonts w:ascii="Times New Roman" w:hAnsi="Times New Roman" w:cs="Times New Roman"/>
            <w:sz w:val="24"/>
            <w:szCs w:val="24"/>
          </w:rPr>
          <w:t>`, `code/</w:t>
        </w:r>
        <w:r w:rsidRPr="009E209D">
          <w:t xml:space="preserve"> </w:t>
        </w:r>
        <w:r w:rsidRPr="009E209D">
          <w:rPr>
            <w:rFonts w:ascii="Times New Roman" w:hAnsi="Times New Roman" w:cs="Times New Roman"/>
            <w:sz w:val="24"/>
            <w:szCs w:val="24"/>
          </w:rPr>
          <w:t>12_visual_models_random_effects.R</w:t>
        </w:r>
        <w:r>
          <w:rPr>
            <w:rFonts w:ascii="Times New Roman" w:hAnsi="Times New Roman" w:cs="Times New Roman"/>
            <w:sz w:val="24"/>
            <w:szCs w:val="24"/>
          </w:rPr>
          <w:t>`, and `code/</w:t>
        </w:r>
        <w:r w:rsidRPr="009E209D">
          <w:t xml:space="preserve"> </w:t>
        </w:r>
        <w:r w:rsidRPr="009E209D">
          <w:rPr>
            <w:rFonts w:ascii="Times New Roman" w:hAnsi="Times New Roman" w:cs="Times New Roman"/>
            <w:sz w:val="24"/>
            <w:szCs w:val="24"/>
          </w:rPr>
          <w:t>13_visual_models_fixed_effects.R</w:t>
        </w:r>
        <w:r>
          <w:rPr>
            <w:rFonts w:ascii="Times New Roman" w:hAnsi="Times New Roman" w:cs="Times New Roman"/>
            <w:sz w:val="24"/>
            <w:szCs w:val="24"/>
          </w:rPr>
          <w:t>`</w:t>
        </w:r>
      </w:ins>
      <w:ins w:id="123" w:author="Fernando Cagua" w:date="2019-07-09T11:53:00Z">
        <w:r>
          <w:rPr>
            <w:rFonts w:ascii="Times New Roman" w:hAnsi="Times New Roman" w:cs="Times New Roman"/>
            <w:sz w:val="24"/>
            <w:szCs w:val="24"/>
          </w:rPr>
          <w:t>.</w:t>
        </w:r>
      </w:ins>
    </w:p>
    <w:p w14:paraId="0CF70A30" w14:textId="5F6EACF2" w:rsidR="00B27613" w:rsidRDefault="00B27613" w:rsidP="00B27613">
      <w:pPr>
        <w:rPr>
          <w:ins w:id="124" w:author="Fernando Cagua" w:date="2019-07-09T11:53:00Z"/>
          <w:rFonts w:ascii="Times New Roman" w:hAnsi="Times New Roman" w:cs="Times New Roman"/>
          <w:sz w:val="24"/>
          <w:szCs w:val="24"/>
        </w:rPr>
      </w:pPr>
      <w:ins w:id="125" w:author="Fernando Cagua" w:date="2019-07-09T11:53:00Z">
        <w:r>
          <w:rPr>
            <w:rFonts w:ascii="Times New Roman" w:hAnsi="Times New Roman" w:cs="Times New Roman"/>
            <w:sz w:val="24"/>
            <w:szCs w:val="24"/>
          </w:rPr>
          <w:t>Code for model selection and interpretation can be found in code/</w:t>
        </w:r>
        <w:proofErr w:type="spellStart"/>
        <w:proofErr w:type="gramStart"/>
        <w:r>
          <w:rPr>
            <w:rFonts w:ascii="Times New Roman" w:hAnsi="Times New Roman" w:cs="Times New Roman"/>
            <w:sz w:val="24"/>
            <w:szCs w:val="24"/>
          </w:rPr>
          <w:t>outputs.R</w:t>
        </w:r>
        <w:proofErr w:type="spellEnd"/>
        <w:proofErr w:type="gramEnd"/>
      </w:ins>
    </w:p>
    <w:p w14:paraId="33EDBBD9" w14:textId="77777777" w:rsidR="00B27613" w:rsidRPr="00B27613" w:rsidRDefault="00B27613" w:rsidP="00B27613">
      <w:pPr>
        <w:rPr>
          <w:ins w:id="126" w:author="Fernando Cagua" w:date="2019-07-09T11:52:00Z"/>
          <w:rFonts w:ascii="Times New Roman" w:hAnsi="Times New Roman" w:cs="Times New Roman"/>
          <w:sz w:val="24"/>
          <w:szCs w:val="24"/>
          <w:rPrChange w:id="127" w:author="Fernando Cagua" w:date="2019-07-09T11:53:00Z">
            <w:rPr>
              <w:ins w:id="128" w:author="Fernando Cagua" w:date="2019-07-09T11:52:00Z"/>
              <w:rFonts w:ascii="Times New Roman" w:hAnsi="Times New Roman" w:cs="Times New Roman"/>
              <w:b/>
              <w:sz w:val="28"/>
              <w:szCs w:val="28"/>
            </w:rPr>
          </w:rPrChange>
        </w:rPr>
      </w:pPr>
    </w:p>
    <w:p w14:paraId="4ADB851A" w14:textId="77777777" w:rsidR="007C7CCA" w:rsidRPr="00733401" w:rsidRDefault="007C7CCA">
      <w:pPr>
        <w:rPr>
          <w:rFonts w:ascii="Times New Roman" w:hAnsi="Times New Roman" w:cs="Times New Roman"/>
          <w:sz w:val="24"/>
          <w:szCs w:val="24"/>
        </w:rPr>
      </w:pPr>
    </w:p>
    <w:p w14:paraId="7DA3A2BE" w14:textId="77777777" w:rsidR="007C7CCA" w:rsidRPr="00733401" w:rsidRDefault="007C7CCA">
      <w:pPr>
        <w:rPr>
          <w:rFonts w:ascii="Times New Roman" w:hAnsi="Times New Roman" w:cs="Times New Roman"/>
          <w:b/>
          <w:sz w:val="24"/>
          <w:szCs w:val="24"/>
        </w:rPr>
      </w:pPr>
    </w:p>
    <w:p w14:paraId="09A74930" w14:textId="77777777" w:rsidR="007C7CCA" w:rsidRPr="00733401" w:rsidRDefault="007C7CCA">
      <w:pPr>
        <w:rPr>
          <w:rFonts w:ascii="Times New Roman" w:hAnsi="Times New Roman" w:cs="Times New Roman"/>
          <w:b/>
          <w:sz w:val="24"/>
          <w:szCs w:val="24"/>
        </w:rPr>
      </w:pPr>
    </w:p>
    <w:sectPr w:rsidR="007C7CCA" w:rsidRPr="007334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 w:date="2019-06-29T15:17:00Z" w:initials="m">
    <w:p w14:paraId="17DBD84C" w14:textId="3A76F7D6" w:rsidR="00C73C07" w:rsidRDefault="00C73C07">
      <w:pPr>
        <w:pStyle w:val="CommentText"/>
      </w:pPr>
      <w:r>
        <w:rPr>
          <w:rStyle w:val="CommentReference"/>
        </w:rPr>
        <w:annotationRef/>
      </w:r>
      <w:r>
        <w:t>Link to dryad or SI folder</w:t>
      </w:r>
    </w:p>
  </w:comment>
  <w:comment w:id="1" w:author="me" w:date="2019-06-29T15:17:00Z" w:initials="m">
    <w:p w14:paraId="198AD370" w14:textId="45C9DBC5" w:rsidR="00C73C07" w:rsidRDefault="00C73C07">
      <w:pPr>
        <w:pStyle w:val="CommentText"/>
      </w:pPr>
      <w:r>
        <w:rPr>
          <w:rStyle w:val="CommentReference"/>
        </w:rPr>
        <w:annotationRef/>
      </w:r>
      <w:r>
        <w:t>Hey Fer, I might have missed a few pieces of data. Add anything you think is missing</w:t>
      </w:r>
      <w:r w:rsidR="00BB2B7D">
        <w:t xml:space="preserve">. </w:t>
      </w:r>
    </w:p>
  </w:comment>
  <w:comment w:id="48" w:author="me" w:date="2019-06-29T21:17:00Z" w:initials="m">
    <w:p w14:paraId="39A53BAD" w14:textId="2EA29BB3" w:rsidR="00571585" w:rsidRDefault="00571585">
      <w:pPr>
        <w:pStyle w:val="CommentText"/>
      </w:pPr>
      <w:r>
        <w:rPr>
          <w:rStyle w:val="CommentReference"/>
        </w:rPr>
        <w:annotationRef/>
      </w:r>
      <w:r>
        <w:t>Not sure this is in the right pl</w:t>
      </w:r>
      <w:r w:rsidR="00BB2B7D">
        <w:t>ace, or if it is even necessary, but maybe some specifics on the Binomial error structure and the logit linking function.</w:t>
      </w:r>
    </w:p>
  </w:comment>
  <w:comment w:id="49" w:author="Fernando Cagua" w:date="2019-07-10T11:14:00Z" w:initials="FC">
    <w:p w14:paraId="2AFABD20" w14:textId="394C8C46" w:rsidR="003C4692" w:rsidRDefault="003C4692">
      <w:pPr>
        <w:pStyle w:val="CommentText"/>
      </w:pPr>
      <w:r>
        <w:rPr>
          <w:rStyle w:val="CommentReference"/>
        </w:rPr>
        <w:annotationRef/>
      </w:r>
      <w:r>
        <w:t>There isn’t much to say apart from these two things you mention. They are fairly standard.</w:t>
      </w:r>
    </w:p>
  </w:comment>
  <w:comment w:id="66" w:author="me" w:date="2019-06-30T15:21:00Z" w:initials="m">
    <w:p w14:paraId="277FF042" w14:textId="51585BE2" w:rsidR="00BB2B7D" w:rsidRDefault="00BB2B7D">
      <w:pPr>
        <w:pStyle w:val="CommentText"/>
      </w:pPr>
      <w:r>
        <w:rPr>
          <w:rStyle w:val="CommentReference"/>
        </w:rPr>
        <w:annotationRef/>
      </w:r>
      <w:r>
        <w:t xml:space="preserve">One of the reviewers was confused on this point and it’s also one of the areas that I do not understand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BD84C" w15:done="0"/>
  <w15:commentEx w15:paraId="198AD370" w15:done="0"/>
  <w15:commentEx w15:paraId="39A53BAD" w15:done="0"/>
  <w15:commentEx w15:paraId="2AFABD20" w15:paraIdParent="39A53BAD" w15:done="0"/>
  <w15:commentEx w15:paraId="277FF0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BD84C" w16cid:durableId="20CEEF29"/>
  <w16cid:commentId w16cid:paraId="198AD370" w16cid:durableId="20CEEF2A"/>
  <w16cid:commentId w16cid:paraId="39A53BAD" w16cid:durableId="20CEEF2D"/>
  <w16cid:commentId w16cid:paraId="2AFABD20" w16cid:durableId="20D04711"/>
  <w16cid:commentId w16cid:paraId="277FF042" w16cid:durableId="20CEEF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Math">
    <w:altName w:val="MS Gothic"/>
    <w:panose1 w:val="020B0604020202020204"/>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F2993"/>
    <w:multiLevelType w:val="hybridMultilevel"/>
    <w:tmpl w:val="8784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61203"/>
    <w:multiLevelType w:val="hybridMultilevel"/>
    <w:tmpl w:val="214CA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
    <w15:presenceInfo w15:providerId="None" w15:userId="me"/>
  </w15:person>
  <w15:person w15:author="Fernando Cagua">
    <w15:presenceInfo w15:providerId="AD" w15:userId="S::efc29@uclive.ac.nz::621000bd-322e-4102-8fb0-316b9f47a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F21"/>
    <w:rsid w:val="000546EE"/>
    <w:rsid w:val="000D717E"/>
    <w:rsid w:val="000F6E96"/>
    <w:rsid w:val="00142121"/>
    <w:rsid w:val="00161F21"/>
    <w:rsid w:val="00192802"/>
    <w:rsid w:val="002045C2"/>
    <w:rsid w:val="00250C84"/>
    <w:rsid w:val="002906CA"/>
    <w:rsid w:val="002A65A7"/>
    <w:rsid w:val="002A7558"/>
    <w:rsid w:val="002C30B5"/>
    <w:rsid w:val="002D18D4"/>
    <w:rsid w:val="00314761"/>
    <w:rsid w:val="00347981"/>
    <w:rsid w:val="00383402"/>
    <w:rsid w:val="00395057"/>
    <w:rsid w:val="003B6A0A"/>
    <w:rsid w:val="003C4692"/>
    <w:rsid w:val="003D5E23"/>
    <w:rsid w:val="004A37A7"/>
    <w:rsid w:val="004B16BD"/>
    <w:rsid w:val="004B71A2"/>
    <w:rsid w:val="004C1EAD"/>
    <w:rsid w:val="004D79A3"/>
    <w:rsid w:val="004E0C4E"/>
    <w:rsid w:val="004E5459"/>
    <w:rsid w:val="004F0831"/>
    <w:rsid w:val="004F2422"/>
    <w:rsid w:val="0053477B"/>
    <w:rsid w:val="00552341"/>
    <w:rsid w:val="0055614C"/>
    <w:rsid w:val="0056347A"/>
    <w:rsid w:val="00571585"/>
    <w:rsid w:val="00585832"/>
    <w:rsid w:val="00595CD9"/>
    <w:rsid w:val="005E706F"/>
    <w:rsid w:val="00617A3C"/>
    <w:rsid w:val="006444D4"/>
    <w:rsid w:val="00666D95"/>
    <w:rsid w:val="006A1D21"/>
    <w:rsid w:val="006C115B"/>
    <w:rsid w:val="00704AF9"/>
    <w:rsid w:val="007274AF"/>
    <w:rsid w:val="0073269D"/>
    <w:rsid w:val="00733401"/>
    <w:rsid w:val="0076379F"/>
    <w:rsid w:val="007676C4"/>
    <w:rsid w:val="0079288C"/>
    <w:rsid w:val="007C7CCA"/>
    <w:rsid w:val="007F2D7A"/>
    <w:rsid w:val="0082188D"/>
    <w:rsid w:val="00837DEA"/>
    <w:rsid w:val="008957A9"/>
    <w:rsid w:val="008C38FF"/>
    <w:rsid w:val="008F33E0"/>
    <w:rsid w:val="00912999"/>
    <w:rsid w:val="0092779A"/>
    <w:rsid w:val="00936C25"/>
    <w:rsid w:val="00961E6E"/>
    <w:rsid w:val="009E209D"/>
    <w:rsid w:val="009E32AD"/>
    <w:rsid w:val="00A507CE"/>
    <w:rsid w:val="00A922EF"/>
    <w:rsid w:val="00AA1D2B"/>
    <w:rsid w:val="00AB5352"/>
    <w:rsid w:val="00AC620D"/>
    <w:rsid w:val="00AD649C"/>
    <w:rsid w:val="00AE2D13"/>
    <w:rsid w:val="00B21E09"/>
    <w:rsid w:val="00B26D67"/>
    <w:rsid w:val="00B27613"/>
    <w:rsid w:val="00B33FA4"/>
    <w:rsid w:val="00B35255"/>
    <w:rsid w:val="00B4520D"/>
    <w:rsid w:val="00B51359"/>
    <w:rsid w:val="00B865E1"/>
    <w:rsid w:val="00BB2B7D"/>
    <w:rsid w:val="00C01990"/>
    <w:rsid w:val="00C5775A"/>
    <w:rsid w:val="00C57E22"/>
    <w:rsid w:val="00C73C07"/>
    <w:rsid w:val="00C762BB"/>
    <w:rsid w:val="00C91399"/>
    <w:rsid w:val="00CB12F0"/>
    <w:rsid w:val="00D512B7"/>
    <w:rsid w:val="00D6753C"/>
    <w:rsid w:val="00D721D8"/>
    <w:rsid w:val="00DF463F"/>
    <w:rsid w:val="00E301EC"/>
    <w:rsid w:val="00E634A0"/>
    <w:rsid w:val="00F004B2"/>
    <w:rsid w:val="00F76A2C"/>
    <w:rsid w:val="00FA6272"/>
    <w:rsid w:val="00FB3D48"/>
    <w:rsid w:val="00FC6D1D"/>
    <w:rsid w:val="00FD19C4"/>
    <w:rsid w:val="00FD3DC2"/>
    <w:rsid w:val="00FF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EC20"/>
  <w15:chartTrackingRefBased/>
  <w15:docId w15:val="{2C8E9B24-A150-4A79-B82E-C6AC9F09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44D4"/>
    <w:rPr>
      <w:sz w:val="16"/>
      <w:szCs w:val="16"/>
    </w:rPr>
  </w:style>
  <w:style w:type="paragraph" w:styleId="CommentText">
    <w:name w:val="annotation text"/>
    <w:basedOn w:val="Normal"/>
    <w:link w:val="CommentTextChar"/>
    <w:uiPriority w:val="99"/>
    <w:semiHidden/>
    <w:unhideWhenUsed/>
    <w:rsid w:val="006444D4"/>
    <w:pPr>
      <w:spacing w:line="240" w:lineRule="auto"/>
    </w:pPr>
    <w:rPr>
      <w:sz w:val="20"/>
      <w:szCs w:val="20"/>
    </w:rPr>
  </w:style>
  <w:style w:type="character" w:customStyle="1" w:styleId="CommentTextChar">
    <w:name w:val="Comment Text Char"/>
    <w:basedOn w:val="DefaultParagraphFont"/>
    <w:link w:val="CommentText"/>
    <w:uiPriority w:val="99"/>
    <w:semiHidden/>
    <w:rsid w:val="006444D4"/>
    <w:rPr>
      <w:sz w:val="20"/>
      <w:szCs w:val="20"/>
    </w:rPr>
  </w:style>
  <w:style w:type="paragraph" w:styleId="CommentSubject">
    <w:name w:val="annotation subject"/>
    <w:basedOn w:val="CommentText"/>
    <w:next w:val="CommentText"/>
    <w:link w:val="CommentSubjectChar"/>
    <w:uiPriority w:val="99"/>
    <w:semiHidden/>
    <w:unhideWhenUsed/>
    <w:rsid w:val="006444D4"/>
    <w:rPr>
      <w:b/>
      <w:bCs/>
    </w:rPr>
  </w:style>
  <w:style w:type="character" w:customStyle="1" w:styleId="CommentSubjectChar">
    <w:name w:val="Comment Subject Char"/>
    <w:basedOn w:val="CommentTextChar"/>
    <w:link w:val="CommentSubject"/>
    <w:uiPriority w:val="99"/>
    <w:semiHidden/>
    <w:rsid w:val="006444D4"/>
    <w:rPr>
      <w:b/>
      <w:bCs/>
      <w:sz w:val="20"/>
      <w:szCs w:val="20"/>
    </w:rPr>
  </w:style>
  <w:style w:type="paragraph" w:styleId="BalloonText">
    <w:name w:val="Balloon Text"/>
    <w:basedOn w:val="Normal"/>
    <w:link w:val="BalloonTextChar"/>
    <w:uiPriority w:val="99"/>
    <w:semiHidden/>
    <w:unhideWhenUsed/>
    <w:rsid w:val="00644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4D4"/>
    <w:rPr>
      <w:rFonts w:ascii="Segoe UI" w:hAnsi="Segoe UI" w:cs="Segoe UI"/>
      <w:sz w:val="18"/>
      <w:szCs w:val="18"/>
    </w:rPr>
  </w:style>
  <w:style w:type="paragraph" w:styleId="ListParagraph">
    <w:name w:val="List Paragraph"/>
    <w:basedOn w:val="Normal"/>
    <w:uiPriority w:val="34"/>
    <w:qFormat/>
    <w:rsid w:val="00E301EC"/>
    <w:pPr>
      <w:ind w:left="720"/>
      <w:contextualSpacing/>
    </w:pPr>
  </w:style>
  <w:style w:type="character" w:styleId="PlaceholderText">
    <w:name w:val="Placeholder Text"/>
    <w:basedOn w:val="DefaultParagraphFont"/>
    <w:uiPriority w:val="99"/>
    <w:semiHidden/>
    <w:rsid w:val="00B35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869">
      <w:bodyDiv w:val="1"/>
      <w:marLeft w:val="0"/>
      <w:marRight w:val="0"/>
      <w:marTop w:val="0"/>
      <w:marBottom w:val="0"/>
      <w:divBdr>
        <w:top w:val="none" w:sz="0" w:space="0" w:color="auto"/>
        <w:left w:val="none" w:sz="0" w:space="0" w:color="auto"/>
        <w:bottom w:val="none" w:sz="0" w:space="0" w:color="auto"/>
        <w:right w:val="none" w:sz="0" w:space="0" w:color="auto"/>
      </w:divBdr>
    </w:div>
    <w:div w:id="130489227">
      <w:bodyDiv w:val="1"/>
      <w:marLeft w:val="0"/>
      <w:marRight w:val="0"/>
      <w:marTop w:val="0"/>
      <w:marBottom w:val="0"/>
      <w:divBdr>
        <w:top w:val="none" w:sz="0" w:space="0" w:color="auto"/>
        <w:left w:val="none" w:sz="0" w:space="0" w:color="auto"/>
        <w:bottom w:val="none" w:sz="0" w:space="0" w:color="auto"/>
        <w:right w:val="none" w:sz="0" w:space="0" w:color="auto"/>
      </w:divBdr>
    </w:div>
    <w:div w:id="631908433">
      <w:bodyDiv w:val="1"/>
      <w:marLeft w:val="0"/>
      <w:marRight w:val="0"/>
      <w:marTop w:val="0"/>
      <w:marBottom w:val="0"/>
      <w:divBdr>
        <w:top w:val="none" w:sz="0" w:space="0" w:color="auto"/>
        <w:left w:val="none" w:sz="0" w:space="0" w:color="auto"/>
        <w:bottom w:val="none" w:sz="0" w:space="0" w:color="auto"/>
        <w:right w:val="none" w:sz="0" w:space="0" w:color="auto"/>
      </w:divBdr>
    </w:div>
    <w:div w:id="890119167">
      <w:bodyDiv w:val="1"/>
      <w:marLeft w:val="0"/>
      <w:marRight w:val="0"/>
      <w:marTop w:val="0"/>
      <w:marBottom w:val="0"/>
      <w:divBdr>
        <w:top w:val="none" w:sz="0" w:space="0" w:color="auto"/>
        <w:left w:val="none" w:sz="0" w:space="0" w:color="auto"/>
        <w:bottom w:val="none" w:sz="0" w:space="0" w:color="auto"/>
        <w:right w:val="none" w:sz="0" w:space="0" w:color="auto"/>
      </w:divBdr>
    </w:div>
    <w:div w:id="1023362203">
      <w:bodyDiv w:val="1"/>
      <w:marLeft w:val="0"/>
      <w:marRight w:val="0"/>
      <w:marTop w:val="0"/>
      <w:marBottom w:val="0"/>
      <w:divBdr>
        <w:top w:val="none" w:sz="0" w:space="0" w:color="auto"/>
        <w:left w:val="none" w:sz="0" w:space="0" w:color="auto"/>
        <w:bottom w:val="none" w:sz="0" w:space="0" w:color="auto"/>
        <w:right w:val="none" w:sz="0" w:space="0" w:color="auto"/>
      </w:divBdr>
    </w:div>
    <w:div w:id="1077361059">
      <w:bodyDiv w:val="1"/>
      <w:marLeft w:val="0"/>
      <w:marRight w:val="0"/>
      <w:marTop w:val="0"/>
      <w:marBottom w:val="0"/>
      <w:divBdr>
        <w:top w:val="none" w:sz="0" w:space="0" w:color="auto"/>
        <w:left w:val="none" w:sz="0" w:space="0" w:color="auto"/>
        <w:bottom w:val="none" w:sz="0" w:space="0" w:color="auto"/>
        <w:right w:val="none" w:sz="0" w:space="0" w:color="auto"/>
      </w:divBdr>
    </w:div>
    <w:div w:id="1090467720">
      <w:bodyDiv w:val="1"/>
      <w:marLeft w:val="0"/>
      <w:marRight w:val="0"/>
      <w:marTop w:val="0"/>
      <w:marBottom w:val="0"/>
      <w:divBdr>
        <w:top w:val="none" w:sz="0" w:space="0" w:color="auto"/>
        <w:left w:val="none" w:sz="0" w:space="0" w:color="auto"/>
        <w:bottom w:val="none" w:sz="0" w:space="0" w:color="auto"/>
        <w:right w:val="none" w:sz="0" w:space="0" w:color="auto"/>
      </w:divBdr>
    </w:div>
    <w:div w:id="1430274888">
      <w:bodyDiv w:val="1"/>
      <w:marLeft w:val="0"/>
      <w:marRight w:val="0"/>
      <w:marTop w:val="0"/>
      <w:marBottom w:val="0"/>
      <w:divBdr>
        <w:top w:val="none" w:sz="0" w:space="0" w:color="auto"/>
        <w:left w:val="none" w:sz="0" w:space="0" w:color="auto"/>
        <w:bottom w:val="none" w:sz="0" w:space="0" w:color="auto"/>
        <w:right w:val="none" w:sz="0" w:space="0" w:color="auto"/>
      </w:divBdr>
    </w:div>
    <w:div w:id="1611665064">
      <w:bodyDiv w:val="1"/>
      <w:marLeft w:val="0"/>
      <w:marRight w:val="0"/>
      <w:marTop w:val="0"/>
      <w:marBottom w:val="0"/>
      <w:divBdr>
        <w:top w:val="none" w:sz="0" w:space="0" w:color="auto"/>
        <w:left w:val="none" w:sz="0" w:space="0" w:color="auto"/>
        <w:bottom w:val="none" w:sz="0" w:space="0" w:color="auto"/>
        <w:right w:val="none" w:sz="0" w:space="0" w:color="auto"/>
      </w:divBdr>
    </w:div>
    <w:div w:id="1711487977">
      <w:bodyDiv w:val="1"/>
      <w:marLeft w:val="0"/>
      <w:marRight w:val="0"/>
      <w:marTop w:val="0"/>
      <w:marBottom w:val="0"/>
      <w:divBdr>
        <w:top w:val="none" w:sz="0" w:space="0" w:color="auto"/>
        <w:left w:val="none" w:sz="0" w:space="0" w:color="auto"/>
        <w:bottom w:val="none" w:sz="0" w:space="0" w:color="auto"/>
        <w:right w:val="none" w:sz="0" w:space="0" w:color="auto"/>
      </w:divBdr>
    </w:div>
    <w:div w:id="1747336760">
      <w:bodyDiv w:val="1"/>
      <w:marLeft w:val="0"/>
      <w:marRight w:val="0"/>
      <w:marTop w:val="0"/>
      <w:marBottom w:val="0"/>
      <w:divBdr>
        <w:top w:val="none" w:sz="0" w:space="0" w:color="auto"/>
        <w:left w:val="none" w:sz="0" w:space="0" w:color="auto"/>
        <w:bottom w:val="none" w:sz="0" w:space="0" w:color="auto"/>
        <w:right w:val="none" w:sz="0" w:space="0" w:color="auto"/>
      </w:divBdr>
    </w:div>
    <w:div w:id="1798527332">
      <w:bodyDiv w:val="1"/>
      <w:marLeft w:val="0"/>
      <w:marRight w:val="0"/>
      <w:marTop w:val="0"/>
      <w:marBottom w:val="0"/>
      <w:divBdr>
        <w:top w:val="none" w:sz="0" w:space="0" w:color="auto"/>
        <w:left w:val="none" w:sz="0" w:space="0" w:color="auto"/>
        <w:bottom w:val="none" w:sz="0" w:space="0" w:color="auto"/>
        <w:right w:val="none" w:sz="0" w:space="0" w:color="auto"/>
      </w:divBdr>
      <w:divsChild>
        <w:div w:id="1586646785">
          <w:marLeft w:val="0"/>
          <w:marRight w:val="0"/>
          <w:marTop w:val="0"/>
          <w:marBottom w:val="0"/>
          <w:divBdr>
            <w:top w:val="none" w:sz="0" w:space="0" w:color="auto"/>
            <w:left w:val="none" w:sz="0" w:space="0" w:color="auto"/>
            <w:bottom w:val="none" w:sz="0" w:space="0" w:color="auto"/>
            <w:right w:val="none" w:sz="0" w:space="0" w:color="auto"/>
          </w:divBdr>
          <w:divsChild>
            <w:div w:id="7918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701">
      <w:bodyDiv w:val="1"/>
      <w:marLeft w:val="0"/>
      <w:marRight w:val="0"/>
      <w:marTop w:val="0"/>
      <w:marBottom w:val="0"/>
      <w:divBdr>
        <w:top w:val="none" w:sz="0" w:space="0" w:color="auto"/>
        <w:left w:val="none" w:sz="0" w:space="0" w:color="auto"/>
        <w:bottom w:val="none" w:sz="0" w:space="0" w:color="auto"/>
        <w:right w:val="none" w:sz="0" w:space="0" w:color="auto"/>
      </w:divBdr>
    </w:div>
    <w:div w:id="1984045138">
      <w:bodyDiv w:val="1"/>
      <w:marLeft w:val="0"/>
      <w:marRight w:val="0"/>
      <w:marTop w:val="0"/>
      <w:marBottom w:val="0"/>
      <w:divBdr>
        <w:top w:val="none" w:sz="0" w:space="0" w:color="auto"/>
        <w:left w:val="none" w:sz="0" w:space="0" w:color="auto"/>
        <w:bottom w:val="none" w:sz="0" w:space="0" w:color="auto"/>
        <w:right w:val="none" w:sz="0" w:space="0" w:color="auto"/>
      </w:divBdr>
    </w:div>
    <w:div w:id="212607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2</cp:revision>
  <dcterms:created xsi:type="dcterms:W3CDTF">2019-07-09T23:47:00Z</dcterms:created>
  <dcterms:modified xsi:type="dcterms:W3CDTF">2019-07-09T23:47:00Z</dcterms:modified>
</cp:coreProperties>
</file>